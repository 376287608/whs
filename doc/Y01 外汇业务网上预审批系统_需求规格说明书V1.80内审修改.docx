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BF8" w:rsidRDefault="00AE5BF8">
      <w:pPr>
        <w:jc w:val="right"/>
        <w:rPr>
          <w:rFonts w:asciiTheme="minorEastAsia" w:eastAsiaTheme="minorEastAsia" w:hAnsiTheme="minorEastAsia"/>
        </w:rPr>
      </w:pPr>
    </w:p>
    <w:p w:rsidR="00AE5BF8" w:rsidRDefault="00AE5BF8">
      <w:pPr>
        <w:jc w:val="right"/>
        <w:rPr>
          <w:rFonts w:asciiTheme="minorEastAsia" w:eastAsiaTheme="minorEastAsia" w:hAnsiTheme="minorEastAsia"/>
        </w:rPr>
      </w:pPr>
    </w:p>
    <w:p w:rsidR="00AE5BF8" w:rsidRDefault="00AE5BF8">
      <w:pPr>
        <w:jc w:val="right"/>
        <w:rPr>
          <w:rFonts w:asciiTheme="minorEastAsia" w:eastAsiaTheme="minorEastAsia" w:hAnsiTheme="minorEastAsia"/>
        </w:rPr>
      </w:pPr>
    </w:p>
    <w:p w:rsidR="00AE5BF8" w:rsidRDefault="00AE5BF8">
      <w:pPr>
        <w:jc w:val="right"/>
        <w:rPr>
          <w:rFonts w:asciiTheme="minorEastAsia" w:eastAsiaTheme="minorEastAsia" w:hAnsiTheme="minorEastAsia"/>
        </w:rPr>
      </w:pPr>
    </w:p>
    <w:p w:rsidR="00AE5BF8" w:rsidRPr="005E601F" w:rsidRDefault="006D0D1C">
      <w:pPr>
        <w:jc w:val="center"/>
        <w:rPr>
          <w:rFonts w:asciiTheme="minorEastAsia" w:eastAsiaTheme="minorEastAsia" w:hAnsiTheme="minorEastAsia"/>
          <w:b/>
          <w:bCs/>
          <w:sz w:val="52"/>
          <w:szCs w:val="36"/>
        </w:rPr>
      </w:pPr>
      <w:r w:rsidRPr="005E601F">
        <w:rPr>
          <w:rFonts w:asciiTheme="minorEastAsia" w:eastAsiaTheme="minorEastAsia" w:hAnsiTheme="minorEastAsia" w:hint="eastAsia"/>
          <w:b/>
          <w:bCs/>
          <w:sz w:val="52"/>
          <w:szCs w:val="36"/>
        </w:rPr>
        <w:t>中国人民银行中关村中心支行</w:t>
      </w:r>
    </w:p>
    <w:p w:rsidR="00AE5BF8" w:rsidRDefault="006D0D1C">
      <w:pPr>
        <w:jc w:val="center"/>
        <w:rPr>
          <w:rFonts w:asciiTheme="minorEastAsia" w:eastAsiaTheme="minorEastAsia" w:hAnsiTheme="minorEastAsia"/>
          <w:b/>
          <w:bCs/>
          <w:sz w:val="52"/>
          <w:szCs w:val="36"/>
        </w:rPr>
      </w:pPr>
      <w:r w:rsidRPr="005E601F">
        <w:rPr>
          <w:rFonts w:asciiTheme="minorEastAsia" w:eastAsiaTheme="minorEastAsia" w:hAnsiTheme="minorEastAsia" w:hint="eastAsia"/>
          <w:b/>
          <w:bCs/>
          <w:sz w:val="52"/>
          <w:szCs w:val="36"/>
        </w:rPr>
        <w:t>外汇业务网上预审批系统</w:t>
      </w:r>
    </w:p>
    <w:p w:rsidR="00AE5BF8" w:rsidRPr="005E601F" w:rsidRDefault="00AE5BF8">
      <w:pPr>
        <w:jc w:val="center"/>
        <w:rPr>
          <w:rFonts w:asciiTheme="minorEastAsia" w:eastAsiaTheme="minorEastAsia" w:hAnsiTheme="minorEastAsia"/>
          <w:b/>
          <w:bCs/>
          <w:sz w:val="52"/>
          <w:szCs w:val="36"/>
        </w:rPr>
      </w:pPr>
    </w:p>
    <w:p w:rsidR="00AE5BF8" w:rsidRDefault="006D0D1C">
      <w:pPr>
        <w:jc w:val="center"/>
        <w:rPr>
          <w:rFonts w:asciiTheme="minorEastAsia" w:eastAsiaTheme="minorEastAsia" w:hAnsiTheme="minorEastAsia"/>
          <w:b/>
          <w:sz w:val="44"/>
          <w:szCs w:val="44"/>
        </w:rPr>
      </w:pPr>
      <w:r>
        <w:rPr>
          <w:rFonts w:asciiTheme="minorEastAsia" w:eastAsiaTheme="minorEastAsia" w:hAnsiTheme="minorEastAsia" w:hint="eastAsia"/>
          <w:b/>
          <w:sz w:val="44"/>
          <w:szCs w:val="44"/>
        </w:rPr>
        <w:t>需求规格说明书</w:t>
      </w:r>
    </w:p>
    <w:p w:rsidR="00AE5BF8" w:rsidRDefault="00AE5BF8">
      <w:pPr>
        <w:jc w:val="center"/>
        <w:rPr>
          <w:rFonts w:asciiTheme="minorEastAsia" w:eastAsiaTheme="minorEastAsia" w:hAnsiTheme="minorEastAsia"/>
          <w:b/>
          <w:sz w:val="44"/>
          <w:szCs w:val="44"/>
        </w:rPr>
      </w:pPr>
    </w:p>
    <w:p w:rsidR="00AE5BF8" w:rsidRDefault="00AE5BF8">
      <w:pPr>
        <w:jc w:val="center"/>
        <w:rPr>
          <w:rFonts w:asciiTheme="minorEastAsia" w:eastAsiaTheme="minorEastAsia" w:hAnsiTheme="minorEastAsia"/>
          <w:b/>
        </w:rPr>
      </w:pPr>
    </w:p>
    <w:p w:rsidR="00AE5BF8" w:rsidRDefault="00AE5BF8">
      <w:pPr>
        <w:jc w:val="center"/>
        <w:rPr>
          <w:rFonts w:asciiTheme="minorEastAsia" w:eastAsiaTheme="minorEastAsia" w:hAnsiTheme="minorEastAsia"/>
          <w:b/>
        </w:rPr>
      </w:pPr>
    </w:p>
    <w:p w:rsidR="00AE5BF8" w:rsidRDefault="00AE5BF8">
      <w:pPr>
        <w:jc w:val="center"/>
        <w:rPr>
          <w:rFonts w:asciiTheme="minorEastAsia" w:eastAsiaTheme="minorEastAsia" w:hAnsiTheme="minorEastAsia"/>
          <w:b/>
        </w:rPr>
      </w:pPr>
    </w:p>
    <w:p w:rsidR="00AE5BF8" w:rsidRDefault="00AE5BF8">
      <w:pPr>
        <w:jc w:val="center"/>
        <w:rPr>
          <w:rFonts w:asciiTheme="minorEastAsia" w:eastAsiaTheme="minorEastAsia" w:hAnsiTheme="minorEastAsia"/>
          <w:b/>
        </w:rPr>
      </w:pPr>
    </w:p>
    <w:p w:rsidR="00AE5BF8" w:rsidRDefault="00AE5BF8">
      <w:pPr>
        <w:jc w:val="center"/>
        <w:rPr>
          <w:rFonts w:asciiTheme="minorEastAsia" w:eastAsiaTheme="minorEastAsia" w:hAnsiTheme="minorEastAsia"/>
          <w:b/>
        </w:rPr>
      </w:pPr>
    </w:p>
    <w:p w:rsidR="00AE5BF8" w:rsidRDefault="00AE5BF8">
      <w:pPr>
        <w:jc w:val="center"/>
        <w:rPr>
          <w:rFonts w:asciiTheme="minorEastAsia" w:eastAsiaTheme="minorEastAsia" w:hAnsiTheme="minorEastAsia"/>
          <w:b/>
        </w:rPr>
      </w:pPr>
    </w:p>
    <w:p w:rsidR="00AE5BF8" w:rsidRDefault="00AE5BF8">
      <w:pPr>
        <w:jc w:val="center"/>
        <w:rPr>
          <w:rFonts w:asciiTheme="minorEastAsia" w:eastAsiaTheme="minorEastAsia" w:hAnsiTheme="minorEastAsia"/>
          <w:b/>
        </w:rPr>
      </w:pPr>
    </w:p>
    <w:p w:rsidR="00AE5BF8" w:rsidRDefault="00AE5BF8">
      <w:pPr>
        <w:jc w:val="center"/>
        <w:rPr>
          <w:rFonts w:asciiTheme="minorEastAsia" w:eastAsiaTheme="minorEastAsia" w:hAnsiTheme="minorEastAsia"/>
          <w:b/>
        </w:rPr>
      </w:pPr>
    </w:p>
    <w:p w:rsidR="00AE5BF8" w:rsidRDefault="00AE5BF8">
      <w:pPr>
        <w:jc w:val="center"/>
        <w:rPr>
          <w:rFonts w:asciiTheme="minorEastAsia" w:eastAsiaTheme="minorEastAsia" w:hAnsiTheme="minorEastAsia"/>
          <w:b/>
        </w:rPr>
      </w:pPr>
    </w:p>
    <w:p w:rsidR="00AE5BF8" w:rsidRDefault="00AE5BF8">
      <w:pPr>
        <w:jc w:val="center"/>
        <w:rPr>
          <w:rFonts w:asciiTheme="minorEastAsia" w:eastAsiaTheme="minorEastAsia" w:hAnsiTheme="minorEastAsia"/>
          <w:b/>
        </w:rPr>
      </w:pPr>
    </w:p>
    <w:p w:rsidR="00AE5BF8" w:rsidRDefault="00AE5BF8">
      <w:pPr>
        <w:jc w:val="center"/>
        <w:rPr>
          <w:rFonts w:asciiTheme="minorEastAsia" w:eastAsiaTheme="minorEastAsia" w:hAnsiTheme="minorEastAsia"/>
          <w:b/>
        </w:rPr>
      </w:pPr>
    </w:p>
    <w:p w:rsidR="00AE5BF8" w:rsidRDefault="00AE5BF8">
      <w:pPr>
        <w:jc w:val="center"/>
        <w:rPr>
          <w:rFonts w:asciiTheme="minorEastAsia" w:eastAsiaTheme="minorEastAsia" w:hAnsiTheme="minorEastAsia"/>
          <w:b/>
        </w:rPr>
      </w:pPr>
    </w:p>
    <w:p w:rsidR="00AE5BF8" w:rsidRDefault="00AE5BF8">
      <w:pPr>
        <w:jc w:val="center"/>
        <w:rPr>
          <w:rFonts w:asciiTheme="minorEastAsia" w:eastAsiaTheme="minorEastAsia" w:hAnsiTheme="minorEastAsia"/>
          <w:b/>
        </w:rPr>
      </w:pPr>
    </w:p>
    <w:p w:rsidR="00AE5BF8" w:rsidRDefault="006D0D1C">
      <w:pPr>
        <w:jc w:val="center"/>
        <w:rPr>
          <w:rFonts w:asciiTheme="minorEastAsia" w:eastAsiaTheme="minorEastAsia" w:hAnsiTheme="minorEastAsia"/>
          <w:b/>
        </w:rPr>
      </w:pPr>
      <w:r>
        <w:rPr>
          <w:rFonts w:asciiTheme="minorEastAsia" w:eastAsiaTheme="minorEastAsia" w:hAnsiTheme="minorEastAsia" w:hint="eastAsia"/>
          <w:b/>
        </w:rPr>
        <w:t>北京用友政务软件有限公司</w:t>
      </w:r>
    </w:p>
    <w:p w:rsidR="00AE5BF8" w:rsidRDefault="006D0D1C">
      <w:pPr>
        <w:jc w:val="center"/>
        <w:rPr>
          <w:rFonts w:asciiTheme="minorEastAsia" w:eastAsiaTheme="minorEastAsia" w:hAnsiTheme="minorEastAsia"/>
          <w:b/>
        </w:rPr>
      </w:pPr>
      <w:r>
        <w:rPr>
          <w:rFonts w:asciiTheme="minorEastAsia" w:eastAsiaTheme="minorEastAsia" w:hAnsiTheme="minorEastAsia" w:hint="eastAsia"/>
          <w:b/>
        </w:rPr>
        <w:t>2017年07月</w:t>
      </w:r>
    </w:p>
    <w:p w:rsidR="00BC7DFC" w:rsidRDefault="00BC7DFC">
      <w:pPr>
        <w:widowControl/>
        <w:spacing w:line="240" w:lineRule="auto"/>
        <w:jc w:val="left"/>
        <w:rPr>
          <w:rFonts w:asciiTheme="minorEastAsia" w:eastAsiaTheme="minorEastAsia" w:hAnsiTheme="minorEastAsia"/>
          <w:b/>
        </w:rPr>
      </w:pPr>
      <w:r>
        <w:rPr>
          <w:rFonts w:asciiTheme="minorEastAsia" w:eastAsiaTheme="minorEastAsia" w:hAnsiTheme="minorEastAsia"/>
          <w:b/>
        </w:rPr>
        <w:br w:type="page"/>
      </w:r>
    </w:p>
    <w:p w:rsidR="00AE5BF8" w:rsidRDefault="00AE5BF8" w:rsidP="005E601F">
      <w:pPr>
        <w:rPr>
          <w:rFonts w:asciiTheme="minorEastAsia" w:eastAsiaTheme="minorEastAsia" w:hAnsiTheme="minorEastAsia"/>
          <w:b/>
        </w:rPr>
      </w:pPr>
    </w:p>
    <w:p w:rsidR="00AE5BF8" w:rsidRDefault="00AE5BF8"/>
    <w:p w:rsidR="00AE5BF8" w:rsidRDefault="00AE5BF8">
      <w:pPr>
        <w:sectPr w:rsidR="00AE5BF8" w:rsidSect="00A364D7">
          <w:pgSz w:w="11906" w:h="16838"/>
          <w:pgMar w:top="1418" w:right="1588" w:bottom="1418" w:left="1588" w:header="851" w:footer="992" w:gutter="0"/>
          <w:cols w:space="425"/>
          <w:docGrid w:type="linesAndChars" w:linePitch="326"/>
        </w:sectPr>
      </w:pPr>
    </w:p>
    <w:p w:rsidR="00AE5BF8" w:rsidRDefault="006D0D1C">
      <w:pPr>
        <w:spacing w:before="156" w:after="240"/>
        <w:jc w:val="center"/>
        <w:rPr>
          <w:rFonts w:ascii="宋体" w:hAnsi="宋体" w:cs="黑体"/>
          <w:b/>
          <w:sz w:val="44"/>
          <w:szCs w:val="44"/>
        </w:rPr>
      </w:pPr>
      <w:r>
        <w:rPr>
          <w:rFonts w:ascii="宋体" w:hAnsi="宋体" w:cs="黑体" w:hint="eastAsia"/>
          <w:b/>
          <w:sz w:val="44"/>
          <w:szCs w:val="44"/>
        </w:rPr>
        <w:lastRenderedPageBreak/>
        <w:t>变更历史</w:t>
      </w:r>
    </w:p>
    <w:tbl>
      <w:tblPr>
        <w:tblW w:w="82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8"/>
        <w:gridCol w:w="1480"/>
        <w:gridCol w:w="1216"/>
        <w:gridCol w:w="851"/>
        <w:gridCol w:w="1914"/>
        <w:gridCol w:w="992"/>
        <w:gridCol w:w="995"/>
      </w:tblGrid>
      <w:tr w:rsidR="00AE5BF8" w:rsidTr="00A364D7">
        <w:trPr>
          <w:trHeight w:val="339"/>
          <w:jc w:val="center"/>
        </w:trPr>
        <w:tc>
          <w:tcPr>
            <w:tcW w:w="838" w:type="dxa"/>
            <w:shd w:val="pct10" w:color="auto" w:fill="FFFFFF"/>
          </w:tcPr>
          <w:p w:rsidR="00AE5BF8" w:rsidRDefault="006D0D1C" w:rsidP="00A364D7">
            <w:pPr>
              <w:spacing w:before="156" w:after="240" w:line="240" w:lineRule="auto"/>
              <w:jc w:val="center"/>
              <w:rPr>
                <w:rFonts w:ascii="宋体" w:hAnsi="宋体" w:cs="黑体"/>
                <w:b/>
                <w:szCs w:val="22"/>
              </w:rPr>
            </w:pPr>
            <w:r>
              <w:rPr>
                <w:rFonts w:ascii="宋体" w:hAnsi="宋体" w:cs="黑体" w:hint="eastAsia"/>
                <w:b/>
                <w:szCs w:val="22"/>
              </w:rPr>
              <w:t>版本</w:t>
            </w:r>
          </w:p>
        </w:tc>
        <w:tc>
          <w:tcPr>
            <w:tcW w:w="1480" w:type="dxa"/>
            <w:shd w:val="pct10" w:color="auto" w:fill="FFFFFF"/>
          </w:tcPr>
          <w:p w:rsidR="00AE5BF8" w:rsidRDefault="006D0D1C" w:rsidP="00A364D7">
            <w:pPr>
              <w:spacing w:before="156" w:after="240" w:line="240" w:lineRule="auto"/>
              <w:jc w:val="center"/>
              <w:rPr>
                <w:rFonts w:ascii="宋体" w:hAnsi="宋体" w:cs="黑体"/>
                <w:b/>
                <w:szCs w:val="22"/>
              </w:rPr>
            </w:pPr>
            <w:r>
              <w:rPr>
                <w:rFonts w:ascii="宋体" w:hAnsi="宋体" w:cs="黑体" w:hint="eastAsia"/>
                <w:b/>
                <w:szCs w:val="22"/>
              </w:rPr>
              <w:t>变更</w:t>
            </w:r>
            <w:r>
              <w:rPr>
                <w:rFonts w:ascii="宋体" w:hAnsi="宋体" w:cs="黑体"/>
                <w:b/>
                <w:szCs w:val="22"/>
              </w:rPr>
              <w:t>时间</w:t>
            </w:r>
          </w:p>
        </w:tc>
        <w:tc>
          <w:tcPr>
            <w:tcW w:w="1216" w:type="dxa"/>
            <w:shd w:val="pct10" w:color="auto" w:fill="FFFFFF"/>
          </w:tcPr>
          <w:p w:rsidR="00AE5BF8" w:rsidRDefault="006D0D1C" w:rsidP="00A364D7">
            <w:pPr>
              <w:spacing w:before="156" w:after="240" w:line="240" w:lineRule="auto"/>
              <w:jc w:val="center"/>
              <w:rPr>
                <w:rFonts w:ascii="宋体" w:hAnsi="宋体" w:cs="黑体"/>
                <w:b/>
                <w:szCs w:val="22"/>
              </w:rPr>
            </w:pPr>
            <w:r>
              <w:rPr>
                <w:rFonts w:ascii="宋体" w:hAnsi="宋体" w:cs="黑体" w:hint="eastAsia"/>
                <w:b/>
                <w:szCs w:val="22"/>
              </w:rPr>
              <w:t>变更章节</w:t>
            </w:r>
          </w:p>
        </w:tc>
        <w:tc>
          <w:tcPr>
            <w:tcW w:w="851" w:type="dxa"/>
            <w:shd w:val="pct10" w:color="auto" w:fill="FFFFFF"/>
          </w:tcPr>
          <w:p w:rsidR="00AE5BF8" w:rsidRDefault="006D0D1C" w:rsidP="00A364D7">
            <w:pPr>
              <w:spacing w:before="156" w:after="240" w:line="240" w:lineRule="auto"/>
              <w:jc w:val="center"/>
              <w:rPr>
                <w:rFonts w:ascii="宋体" w:hAnsi="宋体" w:cs="黑体"/>
                <w:b/>
                <w:szCs w:val="22"/>
              </w:rPr>
            </w:pPr>
            <w:r>
              <w:rPr>
                <w:rFonts w:ascii="宋体" w:hAnsi="宋体" w:cs="黑体" w:hint="eastAsia"/>
                <w:b/>
                <w:szCs w:val="22"/>
              </w:rPr>
              <w:t>性质</w:t>
            </w:r>
          </w:p>
        </w:tc>
        <w:tc>
          <w:tcPr>
            <w:tcW w:w="1914" w:type="dxa"/>
            <w:shd w:val="pct10" w:color="auto" w:fill="FFFFFF"/>
          </w:tcPr>
          <w:p w:rsidR="00AE5BF8" w:rsidRDefault="006D0D1C" w:rsidP="00A364D7">
            <w:pPr>
              <w:spacing w:before="156" w:after="240" w:line="240" w:lineRule="auto"/>
              <w:jc w:val="center"/>
              <w:rPr>
                <w:rFonts w:ascii="宋体" w:hAnsi="宋体" w:cs="黑体"/>
                <w:b/>
                <w:szCs w:val="22"/>
              </w:rPr>
            </w:pPr>
            <w:r>
              <w:rPr>
                <w:rFonts w:ascii="宋体" w:hAnsi="宋体" w:cs="黑体" w:hint="eastAsia"/>
                <w:b/>
                <w:szCs w:val="22"/>
              </w:rPr>
              <w:t>变更内容</w:t>
            </w:r>
          </w:p>
        </w:tc>
        <w:tc>
          <w:tcPr>
            <w:tcW w:w="992" w:type="dxa"/>
            <w:shd w:val="pct10" w:color="auto" w:fill="FFFFFF"/>
          </w:tcPr>
          <w:p w:rsidR="00AE5BF8" w:rsidRDefault="006D0D1C" w:rsidP="00A364D7">
            <w:pPr>
              <w:spacing w:before="156" w:after="240" w:line="240" w:lineRule="auto"/>
              <w:jc w:val="center"/>
              <w:rPr>
                <w:rFonts w:ascii="宋体" w:hAnsi="宋体" w:cs="黑体"/>
                <w:b/>
                <w:szCs w:val="22"/>
              </w:rPr>
            </w:pPr>
            <w:r>
              <w:rPr>
                <w:rFonts w:ascii="宋体" w:hAnsi="宋体" w:cs="黑体" w:hint="eastAsia"/>
                <w:b/>
                <w:szCs w:val="22"/>
              </w:rPr>
              <w:t>修改人</w:t>
            </w:r>
          </w:p>
        </w:tc>
        <w:tc>
          <w:tcPr>
            <w:tcW w:w="995" w:type="dxa"/>
            <w:shd w:val="pct10" w:color="auto" w:fill="FFFFFF"/>
          </w:tcPr>
          <w:p w:rsidR="00AE5BF8" w:rsidRDefault="006D0D1C" w:rsidP="00A364D7">
            <w:pPr>
              <w:spacing w:before="156" w:after="240" w:line="240" w:lineRule="auto"/>
              <w:jc w:val="center"/>
              <w:rPr>
                <w:rFonts w:ascii="宋体" w:hAnsi="宋体" w:cs="黑体"/>
                <w:b/>
                <w:szCs w:val="22"/>
              </w:rPr>
            </w:pPr>
            <w:r>
              <w:rPr>
                <w:rFonts w:ascii="宋体" w:hAnsi="宋体" w:cs="黑体" w:hint="eastAsia"/>
                <w:b/>
                <w:szCs w:val="22"/>
              </w:rPr>
              <w:t>批准人</w:t>
            </w:r>
          </w:p>
        </w:tc>
      </w:tr>
      <w:tr w:rsidR="00AE5BF8" w:rsidTr="00A364D7">
        <w:trPr>
          <w:trHeight w:val="402"/>
          <w:jc w:val="center"/>
        </w:trPr>
        <w:tc>
          <w:tcPr>
            <w:tcW w:w="838" w:type="dxa"/>
            <w:vAlign w:val="center"/>
          </w:tcPr>
          <w:p w:rsidR="00AE5BF8" w:rsidRDefault="006D0D1C" w:rsidP="00A364D7">
            <w:pPr>
              <w:spacing w:before="156" w:after="240" w:line="240" w:lineRule="auto"/>
              <w:jc w:val="center"/>
              <w:rPr>
                <w:rFonts w:ascii="宋体" w:hAnsi="宋体" w:cs="黑体"/>
                <w:szCs w:val="22"/>
              </w:rPr>
            </w:pPr>
            <w:r>
              <w:rPr>
                <w:rFonts w:ascii="宋体" w:hAnsi="宋体" w:cs="黑体" w:hint="eastAsia"/>
                <w:szCs w:val="22"/>
              </w:rPr>
              <w:t>V1.00</w:t>
            </w:r>
          </w:p>
        </w:tc>
        <w:tc>
          <w:tcPr>
            <w:tcW w:w="1480" w:type="dxa"/>
            <w:vAlign w:val="center"/>
          </w:tcPr>
          <w:p w:rsidR="00AE5BF8" w:rsidRDefault="006D0D1C" w:rsidP="00A364D7">
            <w:pPr>
              <w:spacing w:before="156" w:after="240" w:line="240" w:lineRule="auto"/>
              <w:jc w:val="center"/>
              <w:rPr>
                <w:rFonts w:ascii="宋体" w:hAnsi="宋体" w:cs="黑体"/>
                <w:szCs w:val="22"/>
              </w:rPr>
            </w:pPr>
            <w:r>
              <w:rPr>
                <w:rFonts w:ascii="宋体" w:hAnsi="宋体" w:cs="黑体" w:hint="eastAsia"/>
                <w:szCs w:val="22"/>
              </w:rPr>
              <w:t>2017-07-20</w:t>
            </w:r>
          </w:p>
        </w:tc>
        <w:tc>
          <w:tcPr>
            <w:tcW w:w="1216" w:type="dxa"/>
            <w:vAlign w:val="center"/>
          </w:tcPr>
          <w:p w:rsidR="00AE5BF8" w:rsidRDefault="006D0D1C" w:rsidP="00A364D7">
            <w:pPr>
              <w:spacing w:before="156" w:after="240" w:line="240" w:lineRule="auto"/>
              <w:jc w:val="center"/>
              <w:rPr>
                <w:rFonts w:ascii="宋体" w:hAnsi="宋体" w:cs="黑体"/>
                <w:szCs w:val="22"/>
              </w:rPr>
            </w:pPr>
            <w:r>
              <w:rPr>
                <w:rFonts w:ascii="宋体" w:hAnsi="宋体" w:cs="黑体" w:hint="eastAsia"/>
                <w:szCs w:val="22"/>
              </w:rPr>
              <w:t>全部</w:t>
            </w:r>
          </w:p>
        </w:tc>
        <w:tc>
          <w:tcPr>
            <w:tcW w:w="851" w:type="dxa"/>
            <w:vAlign w:val="center"/>
          </w:tcPr>
          <w:p w:rsidR="00AE5BF8" w:rsidRDefault="006D0D1C" w:rsidP="00A364D7">
            <w:pPr>
              <w:spacing w:before="156" w:after="240" w:line="240" w:lineRule="auto"/>
              <w:jc w:val="center"/>
              <w:rPr>
                <w:rFonts w:ascii="宋体" w:hAnsi="宋体" w:cs="黑体"/>
                <w:szCs w:val="22"/>
              </w:rPr>
            </w:pPr>
            <w:r>
              <w:rPr>
                <w:rFonts w:ascii="宋体" w:hAnsi="宋体" w:cs="黑体" w:hint="eastAsia"/>
                <w:szCs w:val="22"/>
              </w:rPr>
              <w:t>N</w:t>
            </w:r>
          </w:p>
        </w:tc>
        <w:tc>
          <w:tcPr>
            <w:tcW w:w="1914" w:type="dxa"/>
            <w:vAlign w:val="center"/>
          </w:tcPr>
          <w:p w:rsidR="00AE5BF8" w:rsidRDefault="006D0D1C" w:rsidP="00A364D7">
            <w:pPr>
              <w:spacing w:before="156" w:after="240" w:line="240" w:lineRule="auto"/>
              <w:rPr>
                <w:rFonts w:ascii="宋体" w:hAnsi="宋体" w:cs="黑体"/>
                <w:szCs w:val="22"/>
              </w:rPr>
            </w:pPr>
            <w:r>
              <w:rPr>
                <w:rFonts w:ascii="宋体" w:hAnsi="宋体" w:cs="黑体" w:hint="eastAsia"/>
                <w:szCs w:val="22"/>
              </w:rPr>
              <w:t>构建文档结构</w:t>
            </w:r>
          </w:p>
        </w:tc>
        <w:tc>
          <w:tcPr>
            <w:tcW w:w="992" w:type="dxa"/>
            <w:vAlign w:val="center"/>
          </w:tcPr>
          <w:p w:rsidR="00AE5BF8" w:rsidRDefault="006D0D1C" w:rsidP="00A364D7">
            <w:pPr>
              <w:spacing w:before="156" w:after="240" w:line="240" w:lineRule="auto"/>
              <w:jc w:val="center"/>
              <w:rPr>
                <w:rFonts w:ascii="宋体" w:hAnsi="宋体" w:cs="黑体"/>
                <w:szCs w:val="22"/>
              </w:rPr>
            </w:pPr>
            <w:r>
              <w:rPr>
                <w:rFonts w:ascii="宋体" w:hAnsi="宋体" w:cs="黑体" w:hint="eastAsia"/>
                <w:szCs w:val="22"/>
              </w:rPr>
              <w:t>徐博</w:t>
            </w:r>
          </w:p>
        </w:tc>
        <w:tc>
          <w:tcPr>
            <w:tcW w:w="995" w:type="dxa"/>
            <w:vAlign w:val="center"/>
          </w:tcPr>
          <w:p w:rsidR="00AE5BF8" w:rsidRDefault="006D0D1C" w:rsidP="00A364D7">
            <w:pPr>
              <w:spacing w:before="156" w:after="240" w:line="240" w:lineRule="auto"/>
              <w:jc w:val="center"/>
              <w:rPr>
                <w:rFonts w:ascii="宋体" w:hAnsi="宋体" w:cs="黑体"/>
                <w:szCs w:val="22"/>
              </w:rPr>
            </w:pPr>
            <w:r>
              <w:rPr>
                <w:rFonts w:ascii="宋体" w:hAnsi="宋体" w:cs="黑体" w:hint="eastAsia"/>
                <w:szCs w:val="22"/>
              </w:rPr>
              <w:t>徐博</w:t>
            </w:r>
          </w:p>
        </w:tc>
      </w:tr>
      <w:tr w:rsidR="00AE5BF8" w:rsidTr="00A364D7">
        <w:trPr>
          <w:trHeight w:val="402"/>
          <w:jc w:val="center"/>
        </w:trPr>
        <w:tc>
          <w:tcPr>
            <w:tcW w:w="838" w:type="dxa"/>
            <w:vAlign w:val="center"/>
          </w:tcPr>
          <w:p w:rsidR="00AE5BF8" w:rsidRDefault="006D0D1C" w:rsidP="00A364D7">
            <w:pPr>
              <w:spacing w:before="156" w:after="240" w:line="240" w:lineRule="auto"/>
              <w:jc w:val="center"/>
              <w:rPr>
                <w:rFonts w:ascii="宋体" w:hAnsi="宋体" w:cs="黑体"/>
                <w:szCs w:val="22"/>
              </w:rPr>
            </w:pPr>
            <w:r>
              <w:rPr>
                <w:rFonts w:ascii="宋体" w:hAnsi="宋体" w:cs="黑体" w:hint="eastAsia"/>
                <w:szCs w:val="22"/>
              </w:rPr>
              <w:t>V1.10</w:t>
            </w:r>
          </w:p>
        </w:tc>
        <w:tc>
          <w:tcPr>
            <w:tcW w:w="1480" w:type="dxa"/>
            <w:vAlign w:val="center"/>
          </w:tcPr>
          <w:p w:rsidR="00AE5BF8" w:rsidRDefault="006D0D1C" w:rsidP="00A364D7">
            <w:pPr>
              <w:spacing w:before="156" w:after="240" w:line="240" w:lineRule="auto"/>
              <w:jc w:val="center"/>
              <w:rPr>
                <w:rFonts w:ascii="宋体" w:hAnsi="宋体" w:cs="黑体"/>
                <w:szCs w:val="22"/>
              </w:rPr>
            </w:pPr>
            <w:r>
              <w:rPr>
                <w:rFonts w:ascii="宋体" w:hAnsi="宋体" w:cs="黑体" w:hint="eastAsia"/>
                <w:szCs w:val="22"/>
              </w:rPr>
              <w:t>2017-07-25</w:t>
            </w:r>
          </w:p>
        </w:tc>
        <w:tc>
          <w:tcPr>
            <w:tcW w:w="1216" w:type="dxa"/>
            <w:vAlign w:val="center"/>
          </w:tcPr>
          <w:p w:rsidR="00AE5BF8" w:rsidRDefault="006D0D1C" w:rsidP="00A364D7">
            <w:pPr>
              <w:spacing w:before="156" w:after="240" w:line="240" w:lineRule="auto"/>
              <w:jc w:val="center"/>
              <w:rPr>
                <w:rFonts w:ascii="宋体" w:hAnsi="宋体" w:cs="黑体"/>
                <w:szCs w:val="22"/>
              </w:rPr>
            </w:pPr>
            <w:r>
              <w:rPr>
                <w:rFonts w:ascii="宋体" w:hAnsi="宋体" w:cs="黑体" w:hint="eastAsia"/>
                <w:szCs w:val="22"/>
              </w:rPr>
              <w:t>全部</w:t>
            </w:r>
          </w:p>
        </w:tc>
        <w:tc>
          <w:tcPr>
            <w:tcW w:w="851" w:type="dxa"/>
            <w:vAlign w:val="center"/>
          </w:tcPr>
          <w:p w:rsidR="00AE5BF8" w:rsidRDefault="006D0D1C" w:rsidP="00A364D7">
            <w:pPr>
              <w:spacing w:before="156" w:after="240" w:line="240" w:lineRule="auto"/>
              <w:jc w:val="center"/>
              <w:rPr>
                <w:rFonts w:ascii="宋体" w:hAnsi="宋体" w:cs="黑体"/>
                <w:szCs w:val="22"/>
              </w:rPr>
            </w:pPr>
            <w:r>
              <w:rPr>
                <w:rFonts w:ascii="宋体" w:hAnsi="宋体" w:cs="黑体" w:hint="eastAsia"/>
                <w:szCs w:val="22"/>
              </w:rPr>
              <w:t>M</w:t>
            </w:r>
          </w:p>
        </w:tc>
        <w:tc>
          <w:tcPr>
            <w:tcW w:w="1914" w:type="dxa"/>
            <w:vAlign w:val="center"/>
          </w:tcPr>
          <w:p w:rsidR="00AE5BF8" w:rsidRDefault="006D0D1C" w:rsidP="00A364D7">
            <w:pPr>
              <w:spacing w:before="156" w:after="240" w:line="240" w:lineRule="auto"/>
              <w:rPr>
                <w:rFonts w:ascii="宋体" w:hAnsi="宋体" w:cs="黑体"/>
                <w:szCs w:val="22"/>
              </w:rPr>
            </w:pPr>
            <w:r>
              <w:rPr>
                <w:rFonts w:ascii="宋体" w:hAnsi="宋体" w:cs="黑体" w:hint="eastAsia"/>
                <w:szCs w:val="22"/>
              </w:rPr>
              <w:t>补充</w:t>
            </w:r>
            <w:r w:rsidR="009752BB">
              <w:rPr>
                <w:rFonts w:ascii="宋体" w:hAnsi="宋体" w:cs="黑体" w:hint="eastAsia"/>
                <w:szCs w:val="22"/>
              </w:rPr>
              <w:t>内容</w:t>
            </w:r>
          </w:p>
        </w:tc>
        <w:tc>
          <w:tcPr>
            <w:tcW w:w="992" w:type="dxa"/>
            <w:vAlign w:val="center"/>
          </w:tcPr>
          <w:p w:rsidR="00AE5BF8" w:rsidRDefault="006D0D1C" w:rsidP="00A364D7">
            <w:pPr>
              <w:spacing w:before="156" w:after="240" w:line="240" w:lineRule="auto"/>
              <w:jc w:val="center"/>
              <w:rPr>
                <w:rFonts w:ascii="宋体" w:hAnsi="宋体" w:cs="黑体"/>
                <w:szCs w:val="22"/>
              </w:rPr>
            </w:pPr>
            <w:r>
              <w:rPr>
                <w:rFonts w:ascii="宋体" w:hAnsi="宋体" w:cs="黑体" w:hint="eastAsia"/>
                <w:szCs w:val="22"/>
              </w:rPr>
              <w:t>付春娟</w:t>
            </w:r>
          </w:p>
        </w:tc>
        <w:tc>
          <w:tcPr>
            <w:tcW w:w="995" w:type="dxa"/>
            <w:vAlign w:val="center"/>
          </w:tcPr>
          <w:p w:rsidR="00AE5BF8" w:rsidRDefault="00701ADA" w:rsidP="00A364D7">
            <w:pPr>
              <w:spacing w:before="156" w:after="240" w:line="240" w:lineRule="auto"/>
              <w:jc w:val="center"/>
              <w:rPr>
                <w:rFonts w:ascii="宋体" w:hAnsi="宋体" w:cs="黑体"/>
                <w:szCs w:val="22"/>
              </w:rPr>
            </w:pPr>
            <w:r>
              <w:rPr>
                <w:rFonts w:ascii="宋体" w:hAnsi="宋体" w:cs="黑体" w:hint="eastAsia"/>
                <w:szCs w:val="22"/>
              </w:rPr>
              <w:t>徐博</w:t>
            </w:r>
          </w:p>
        </w:tc>
      </w:tr>
      <w:tr w:rsidR="00701ADA" w:rsidRPr="00701ADA" w:rsidTr="00A364D7">
        <w:trPr>
          <w:trHeight w:val="402"/>
          <w:jc w:val="center"/>
        </w:trPr>
        <w:tc>
          <w:tcPr>
            <w:tcW w:w="838" w:type="dxa"/>
            <w:vAlign w:val="center"/>
          </w:tcPr>
          <w:p w:rsidR="00701ADA" w:rsidRPr="00701ADA" w:rsidRDefault="00701ADA" w:rsidP="00A364D7">
            <w:pPr>
              <w:spacing w:before="156" w:after="240" w:line="240" w:lineRule="auto"/>
              <w:jc w:val="center"/>
              <w:rPr>
                <w:rFonts w:ascii="宋体" w:hAnsi="宋体" w:cs="黑体"/>
                <w:szCs w:val="22"/>
              </w:rPr>
            </w:pPr>
            <w:r w:rsidRPr="00701ADA">
              <w:rPr>
                <w:rFonts w:ascii="宋体" w:hAnsi="宋体" w:cs="黑体" w:hint="eastAsia"/>
                <w:szCs w:val="22"/>
              </w:rPr>
              <w:t>V1.</w:t>
            </w:r>
            <w:r>
              <w:rPr>
                <w:rFonts w:ascii="宋体" w:hAnsi="宋体" w:cs="黑体" w:hint="eastAsia"/>
                <w:szCs w:val="22"/>
              </w:rPr>
              <w:t>20</w:t>
            </w:r>
          </w:p>
        </w:tc>
        <w:tc>
          <w:tcPr>
            <w:tcW w:w="1480" w:type="dxa"/>
            <w:vAlign w:val="center"/>
          </w:tcPr>
          <w:p w:rsidR="00701ADA" w:rsidRPr="00701ADA" w:rsidRDefault="00701ADA" w:rsidP="00A364D7">
            <w:pPr>
              <w:spacing w:before="156" w:after="240" w:line="240" w:lineRule="auto"/>
              <w:jc w:val="center"/>
              <w:rPr>
                <w:rFonts w:ascii="宋体" w:hAnsi="宋体" w:cs="黑体"/>
                <w:szCs w:val="22"/>
              </w:rPr>
            </w:pPr>
            <w:r w:rsidRPr="00701ADA">
              <w:rPr>
                <w:rFonts w:ascii="宋体" w:hAnsi="宋体" w:cs="黑体" w:hint="eastAsia"/>
                <w:szCs w:val="22"/>
              </w:rPr>
              <w:t>2017-0</w:t>
            </w:r>
            <w:r>
              <w:rPr>
                <w:rFonts w:ascii="宋体" w:hAnsi="宋体" w:cs="黑体" w:hint="eastAsia"/>
                <w:szCs w:val="22"/>
              </w:rPr>
              <w:t>8</w:t>
            </w:r>
            <w:r w:rsidRPr="00701ADA">
              <w:rPr>
                <w:rFonts w:ascii="宋体" w:hAnsi="宋体" w:cs="黑体" w:hint="eastAsia"/>
                <w:szCs w:val="22"/>
              </w:rPr>
              <w:t>-25</w:t>
            </w:r>
          </w:p>
        </w:tc>
        <w:tc>
          <w:tcPr>
            <w:tcW w:w="1216" w:type="dxa"/>
            <w:vAlign w:val="center"/>
          </w:tcPr>
          <w:p w:rsidR="00701ADA" w:rsidRPr="00701ADA" w:rsidRDefault="00701ADA" w:rsidP="00A364D7">
            <w:pPr>
              <w:spacing w:before="156" w:after="240" w:line="240" w:lineRule="auto"/>
              <w:jc w:val="center"/>
              <w:rPr>
                <w:rFonts w:ascii="宋体" w:hAnsi="宋体" w:cs="黑体"/>
                <w:szCs w:val="22"/>
              </w:rPr>
            </w:pPr>
            <w:r>
              <w:rPr>
                <w:rFonts w:ascii="宋体" w:hAnsi="宋体" w:cs="黑体" w:hint="eastAsia"/>
                <w:szCs w:val="22"/>
              </w:rPr>
              <w:t>全部</w:t>
            </w:r>
          </w:p>
        </w:tc>
        <w:tc>
          <w:tcPr>
            <w:tcW w:w="851" w:type="dxa"/>
            <w:vAlign w:val="center"/>
          </w:tcPr>
          <w:p w:rsidR="00701ADA" w:rsidRPr="00701ADA" w:rsidRDefault="00701ADA" w:rsidP="00A364D7">
            <w:pPr>
              <w:spacing w:before="156" w:after="240" w:line="240" w:lineRule="auto"/>
              <w:jc w:val="center"/>
              <w:rPr>
                <w:rFonts w:ascii="宋体" w:hAnsi="宋体" w:cs="黑体"/>
                <w:szCs w:val="22"/>
              </w:rPr>
            </w:pPr>
            <w:r w:rsidRPr="00701ADA">
              <w:rPr>
                <w:rFonts w:ascii="宋体" w:hAnsi="宋体" w:cs="黑体" w:hint="eastAsia"/>
                <w:szCs w:val="22"/>
              </w:rPr>
              <w:t>M</w:t>
            </w:r>
          </w:p>
        </w:tc>
        <w:tc>
          <w:tcPr>
            <w:tcW w:w="1914" w:type="dxa"/>
            <w:vAlign w:val="center"/>
          </w:tcPr>
          <w:p w:rsidR="00701ADA" w:rsidRPr="00701ADA" w:rsidRDefault="00701ADA" w:rsidP="00A364D7">
            <w:pPr>
              <w:spacing w:before="156" w:after="240" w:line="240" w:lineRule="auto"/>
              <w:rPr>
                <w:rFonts w:ascii="宋体" w:hAnsi="宋体" w:cs="黑体"/>
                <w:szCs w:val="22"/>
              </w:rPr>
            </w:pPr>
            <w:r>
              <w:rPr>
                <w:rFonts w:ascii="宋体" w:hAnsi="宋体" w:cs="黑体" w:hint="eastAsia"/>
                <w:szCs w:val="22"/>
              </w:rPr>
              <w:t>补充修改</w:t>
            </w:r>
          </w:p>
        </w:tc>
        <w:tc>
          <w:tcPr>
            <w:tcW w:w="992" w:type="dxa"/>
            <w:vAlign w:val="center"/>
          </w:tcPr>
          <w:p w:rsidR="00701ADA" w:rsidRPr="00701ADA" w:rsidRDefault="00701ADA" w:rsidP="00A364D7">
            <w:pPr>
              <w:spacing w:before="156" w:after="240" w:line="240" w:lineRule="auto"/>
              <w:jc w:val="center"/>
              <w:rPr>
                <w:rFonts w:ascii="宋体" w:hAnsi="宋体" w:cs="黑体"/>
                <w:szCs w:val="22"/>
              </w:rPr>
            </w:pPr>
            <w:r>
              <w:rPr>
                <w:rFonts w:ascii="宋体" w:hAnsi="宋体" w:cs="黑体" w:hint="eastAsia"/>
                <w:szCs w:val="22"/>
              </w:rPr>
              <w:t>徐博</w:t>
            </w:r>
          </w:p>
        </w:tc>
        <w:tc>
          <w:tcPr>
            <w:tcW w:w="995" w:type="dxa"/>
            <w:vAlign w:val="center"/>
          </w:tcPr>
          <w:p w:rsidR="00701ADA" w:rsidRPr="00701ADA" w:rsidRDefault="00701ADA" w:rsidP="00A364D7">
            <w:pPr>
              <w:spacing w:before="156" w:after="240" w:line="240" w:lineRule="auto"/>
              <w:jc w:val="center"/>
              <w:rPr>
                <w:rFonts w:ascii="宋体" w:hAnsi="宋体" w:cs="黑体"/>
                <w:szCs w:val="22"/>
              </w:rPr>
            </w:pPr>
            <w:r w:rsidRPr="00701ADA">
              <w:rPr>
                <w:rFonts w:ascii="宋体" w:hAnsi="宋体" w:cs="黑体" w:hint="eastAsia"/>
                <w:szCs w:val="22"/>
              </w:rPr>
              <w:t>徐博</w:t>
            </w:r>
          </w:p>
        </w:tc>
      </w:tr>
      <w:tr w:rsidR="00F837FB" w:rsidRPr="00F837FB" w:rsidTr="00A364D7">
        <w:trPr>
          <w:trHeight w:val="750"/>
          <w:jc w:val="center"/>
        </w:trPr>
        <w:tc>
          <w:tcPr>
            <w:tcW w:w="838" w:type="dxa"/>
            <w:vAlign w:val="center"/>
          </w:tcPr>
          <w:p w:rsidR="00F837FB" w:rsidRPr="00F837FB" w:rsidRDefault="00F837FB" w:rsidP="00A364D7">
            <w:pPr>
              <w:spacing w:before="156" w:after="240" w:line="240" w:lineRule="auto"/>
              <w:jc w:val="center"/>
              <w:rPr>
                <w:rFonts w:ascii="宋体" w:hAnsi="宋体" w:cs="黑体"/>
                <w:szCs w:val="22"/>
              </w:rPr>
            </w:pPr>
            <w:r>
              <w:rPr>
                <w:rFonts w:ascii="宋体" w:hAnsi="宋体" w:cs="黑体" w:hint="eastAsia"/>
                <w:szCs w:val="22"/>
              </w:rPr>
              <w:t>V</w:t>
            </w:r>
            <w:r w:rsidR="00807199">
              <w:rPr>
                <w:rFonts w:ascii="宋体" w:hAnsi="宋体" w:cs="黑体" w:hint="eastAsia"/>
                <w:szCs w:val="22"/>
              </w:rPr>
              <w:t>1.3</w:t>
            </w:r>
            <w:r w:rsidRPr="00F837FB">
              <w:rPr>
                <w:rFonts w:ascii="宋体" w:hAnsi="宋体" w:cs="黑体" w:hint="eastAsia"/>
                <w:szCs w:val="22"/>
              </w:rPr>
              <w:t>0</w:t>
            </w:r>
          </w:p>
        </w:tc>
        <w:tc>
          <w:tcPr>
            <w:tcW w:w="1480" w:type="dxa"/>
            <w:vAlign w:val="center"/>
          </w:tcPr>
          <w:p w:rsidR="00F837FB" w:rsidRPr="00F837FB" w:rsidRDefault="00F837FB" w:rsidP="00A364D7">
            <w:pPr>
              <w:spacing w:before="156" w:after="240" w:line="240" w:lineRule="auto"/>
              <w:jc w:val="center"/>
              <w:rPr>
                <w:rFonts w:ascii="宋体" w:hAnsi="宋体" w:cs="黑体"/>
                <w:szCs w:val="22"/>
              </w:rPr>
            </w:pPr>
            <w:r w:rsidRPr="00F837FB">
              <w:rPr>
                <w:rFonts w:ascii="宋体" w:hAnsi="宋体" w:cs="黑体" w:hint="eastAsia"/>
                <w:szCs w:val="22"/>
              </w:rPr>
              <w:t>2017-0</w:t>
            </w:r>
            <w:r>
              <w:rPr>
                <w:rFonts w:ascii="宋体" w:hAnsi="宋体" w:cs="黑体" w:hint="eastAsia"/>
                <w:szCs w:val="22"/>
              </w:rPr>
              <w:t>9-06</w:t>
            </w:r>
          </w:p>
        </w:tc>
        <w:tc>
          <w:tcPr>
            <w:tcW w:w="1216" w:type="dxa"/>
            <w:vAlign w:val="center"/>
          </w:tcPr>
          <w:p w:rsidR="00F837FB" w:rsidRPr="00F837FB" w:rsidRDefault="00F837FB" w:rsidP="00A364D7">
            <w:pPr>
              <w:spacing w:before="156" w:after="240" w:line="240" w:lineRule="auto"/>
              <w:jc w:val="center"/>
              <w:rPr>
                <w:rFonts w:ascii="宋体" w:hAnsi="宋体" w:cs="黑体"/>
                <w:szCs w:val="22"/>
              </w:rPr>
            </w:pPr>
            <w:r w:rsidRPr="00F837FB">
              <w:rPr>
                <w:rFonts w:ascii="宋体" w:hAnsi="宋体" w:cs="黑体" w:hint="eastAsia"/>
                <w:szCs w:val="22"/>
              </w:rPr>
              <w:t>全部</w:t>
            </w:r>
          </w:p>
        </w:tc>
        <w:tc>
          <w:tcPr>
            <w:tcW w:w="851" w:type="dxa"/>
            <w:vAlign w:val="center"/>
          </w:tcPr>
          <w:p w:rsidR="00F837FB" w:rsidRPr="00F837FB" w:rsidRDefault="00F837FB" w:rsidP="00A364D7">
            <w:pPr>
              <w:spacing w:before="156" w:after="240" w:line="240" w:lineRule="auto"/>
              <w:jc w:val="center"/>
              <w:rPr>
                <w:rFonts w:ascii="宋体" w:hAnsi="宋体" w:cs="黑体"/>
                <w:szCs w:val="22"/>
              </w:rPr>
            </w:pPr>
            <w:r w:rsidRPr="00F837FB">
              <w:rPr>
                <w:rFonts w:ascii="宋体" w:hAnsi="宋体" w:cs="黑体" w:hint="eastAsia"/>
                <w:szCs w:val="22"/>
              </w:rPr>
              <w:t>M</w:t>
            </w:r>
          </w:p>
        </w:tc>
        <w:tc>
          <w:tcPr>
            <w:tcW w:w="1914" w:type="dxa"/>
            <w:vAlign w:val="center"/>
          </w:tcPr>
          <w:p w:rsidR="00F837FB" w:rsidRPr="00F837FB" w:rsidRDefault="00F837FB" w:rsidP="00A364D7">
            <w:pPr>
              <w:spacing w:before="156" w:after="240" w:line="240" w:lineRule="auto"/>
              <w:rPr>
                <w:rFonts w:ascii="宋体" w:hAnsi="宋体" w:cs="黑体"/>
                <w:szCs w:val="22"/>
              </w:rPr>
            </w:pPr>
            <w:r>
              <w:rPr>
                <w:rFonts w:ascii="宋体" w:hAnsi="宋体" w:cs="黑体" w:hint="eastAsia"/>
                <w:szCs w:val="22"/>
              </w:rPr>
              <w:t>更新内容格式，补充修改内容</w:t>
            </w:r>
          </w:p>
        </w:tc>
        <w:tc>
          <w:tcPr>
            <w:tcW w:w="992" w:type="dxa"/>
            <w:vAlign w:val="center"/>
          </w:tcPr>
          <w:p w:rsidR="00F837FB" w:rsidRPr="00F837FB" w:rsidRDefault="00F837FB" w:rsidP="00A364D7">
            <w:pPr>
              <w:spacing w:before="156" w:after="240" w:line="240" w:lineRule="auto"/>
              <w:jc w:val="center"/>
              <w:rPr>
                <w:rFonts w:ascii="宋体" w:hAnsi="宋体" w:cs="黑体"/>
                <w:szCs w:val="22"/>
              </w:rPr>
            </w:pPr>
            <w:r w:rsidRPr="00F837FB">
              <w:rPr>
                <w:rFonts w:ascii="宋体" w:hAnsi="宋体" w:cs="黑体" w:hint="eastAsia"/>
                <w:szCs w:val="22"/>
              </w:rPr>
              <w:t>徐博</w:t>
            </w:r>
          </w:p>
        </w:tc>
        <w:tc>
          <w:tcPr>
            <w:tcW w:w="995" w:type="dxa"/>
            <w:vAlign w:val="center"/>
          </w:tcPr>
          <w:p w:rsidR="00F837FB" w:rsidRPr="00F837FB" w:rsidRDefault="00F837FB" w:rsidP="00A364D7">
            <w:pPr>
              <w:spacing w:before="156" w:after="240" w:line="240" w:lineRule="auto"/>
              <w:jc w:val="center"/>
              <w:rPr>
                <w:rFonts w:ascii="宋体" w:hAnsi="宋体" w:cs="黑体"/>
                <w:szCs w:val="22"/>
              </w:rPr>
            </w:pPr>
            <w:r w:rsidRPr="00F837FB">
              <w:rPr>
                <w:rFonts w:ascii="宋体" w:hAnsi="宋体" w:cs="黑体" w:hint="eastAsia"/>
                <w:szCs w:val="22"/>
              </w:rPr>
              <w:t>徐博</w:t>
            </w:r>
          </w:p>
        </w:tc>
      </w:tr>
      <w:tr w:rsidR="0015467A" w:rsidRPr="00701ADA" w:rsidTr="00A364D7">
        <w:trPr>
          <w:trHeight w:val="402"/>
          <w:jc w:val="center"/>
        </w:trPr>
        <w:tc>
          <w:tcPr>
            <w:tcW w:w="838" w:type="dxa"/>
            <w:vAlign w:val="center"/>
          </w:tcPr>
          <w:p w:rsidR="0015467A" w:rsidRPr="00701ADA" w:rsidRDefault="0015467A" w:rsidP="00A364D7">
            <w:pPr>
              <w:spacing w:before="156" w:after="240" w:line="240" w:lineRule="auto"/>
              <w:rPr>
                <w:rFonts w:ascii="宋体" w:hAnsi="宋体" w:cs="黑体"/>
                <w:szCs w:val="22"/>
              </w:rPr>
            </w:pPr>
            <w:r>
              <w:rPr>
                <w:rFonts w:ascii="宋体" w:hAnsi="宋体" w:cs="黑体" w:hint="eastAsia"/>
                <w:szCs w:val="22"/>
              </w:rPr>
              <w:t>V1.60</w:t>
            </w:r>
          </w:p>
        </w:tc>
        <w:tc>
          <w:tcPr>
            <w:tcW w:w="1480" w:type="dxa"/>
            <w:vAlign w:val="center"/>
          </w:tcPr>
          <w:p w:rsidR="0015467A" w:rsidRPr="00701ADA" w:rsidRDefault="0015467A" w:rsidP="00A364D7">
            <w:pPr>
              <w:spacing w:before="156" w:after="240" w:line="240" w:lineRule="auto"/>
              <w:rPr>
                <w:rFonts w:ascii="宋体" w:hAnsi="宋体" w:cs="黑体"/>
                <w:szCs w:val="22"/>
              </w:rPr>
            </w:pPr>
            <w:r w:rsidRPr="0015467A">
              <w:rPr>
                <w:rFonts w:ascii="宋体" w:hAnsi="宋体" w:cs="黑体" w:hint="eastAsia"/>
                <w:szCs w:val="22"/>
              </w:rPr>
              <w:t>2017-09-</w:t>
            </w:r>
            <w:r>
              <w:rPr>
                <w:rFonts w:ascii="宋体" w:hAnsi="宋体" w:cs="黑体" w:hint="eastAsia"/>
                <w:szCs w:val="22"/>
              </w:rPr>
              <w:t>20</w:t>
            </w:r>
          </w:p>
        </w:tc>
        <w:tc>
          <w:tcPr>
            <w:tcW w:w="1216" w:type="dxa"/>
            <w:vAlign w:val="center"/>
          </w:tcPr>
          <w:p w:rsidR="0015467A" w:rsidRDefault="0015467A" w:rsidP="00A364D7">
            <w:pPr>
              <w:spacing w:before="156" w:after="240" w:line="240" w:lineRule="auto"/>
              <w:jc w:val="center"/>
              <w:rPr>
                <w:rFonts w:ascii="宋体" w:hAnsi="宋体" w:cs="黑体"/>
                <w:szCs w:val="22"/>
              </w:rPr>
            </w:pPr>
            <w:r w:rsidRPr="00F837FB">
              <w:rPr>
                <w:rFonts w:ascii="宋体" w:hAnsi="宋体" w:cs="黑体" w:hint="eastAsia"/>
                <w:szCs w:val="22"/>
              </w:rPr>
              <w:t>全部</w:t>
            </w:r>
          </w:p>
        </w:tc>
        <w:tc>
          <w:tcPr>
            <w:tcW w:w="851" w:type="dxa"/>
            <w:vAlign w:val="center"/>
          </w:tcPr>
          <w:p w:rsidR="0015467A" w:rsidRPr="00701ADA" w:rsidRDefault="0015467A" w:rsidP="00A364D7">
            <w:pPr>
              <w:spacing w:before="156" w:after="240" w:line="240" w:lineRule="auto"/>
              <w:jc w:val="center"/>
              <w:rPr>
                <w:rFonts w:ascii="宋体" w:hAnsi="宋体" w:cs="黑体"/>
                <w:szCs w:val="22"/>
              </w:rPr>
            </w:pPr>
            <w:r w:rsidRPr="00F837FB">
              <w:rPr>
                <w:rFonts w:ascii="宋体" w:hAnsi="宋体" w:cs="黑体" w:hint="eastAsia"/>
                <w:szCs w:val="22"/>
              </w:rPr>
              <w:t>M</w:t>
            </w:r>
          </w:p>
        </w:tc>
        <w:tc>
          <w:tcPr>
            <w:tcW w:w="1914" w:type="dxa"/>
            <w:vAlign w:val="center"/>
          </w:tcPr>
          <w:p w:rsidR="0015467A" w:rsidRDefault="0015467A" w:rsidP="00A364D7">
            <w:pPr>
              <w:spacing w:before="156" w:after="240" w:line="240" w:lineRule="auto"/>
              <w:rPr>
                <w:rFonts w:ascii="宋体" w:hAnsi="宋体" w:cs="黑体"/>
                <w:szCs w:val="22"/>
              </w:rPr>
            </w:pPr>
            <w:r>
              <w:rPr>
                <w:rFonts w:ascii="宋体" w:hAnsi="宋体" w:cs="黑体" w:hint="eastAsia"/>
                <w:szCs w:val="22"/>
              </w:rPr>
              <w:t>根据调研，补充修改内容</w:t>
            </w:r>
          </w:p>
        </w:tc>
        <w:tc>
          <w:tcPr>
            <w:tcW w:w="992" w:type="dxa"/>
            <w:vAlign w:val="center"/>
          </w:tcPr>
          <w:p w:rsidR="0015467A" w:rsidRDefault="0015467A" w:rsidP="00A364D7">
            <w:pPr>
              <w:spacing w:before="156" w:after="240" w:line="240" w:lineRule="auto"/>
              <w:jc w:val="center"/>
              <w:rPr>
                <w:rFonts w:ascii="宋体" w:hAnsi="宋体" w:cs="黑体"/>
                <w:szCs w:val="22"/>
              </w:rPr>
            </w:pPr>
            <w:r w:rsidRPr="00F837FB">
              <w:rPr>
                <w:rFonts w:ascii="宋体" w:hAnsi="宋体" w:cs="黑体" w:hint="eastAsia"/>
                <w:szCs w:val="22"/>
              </w:rPr>
              <w:t>徐博</w:t>
            </w:r>
          </w:p>
        </w:tc>
        <w:tc>
          <w:tcPr>
            <w:tcW w:w="995" w:type="dxa"/>
            <w:vAlign w:val="center"/>
          </w:tcPr>
          <w:p w:rsidR="0015467A" w:rsidRPr="00701ADA" w:rsidRDefault="0015467A" w:rsidP="00A364D7">
            <w:pPr>
              <w:spacing w:before="156" w:after="240" w:line="240" w:lineRule="auto"/>
              <w:jc w:val="center"/>
              <w:rPr>
                <w:rFonts w:ascii="宋体" w:hAnsi="宋体" w:cs="黑体"/>
                <w:szCs w:val="22"/>
              </w:rPr>
            </w:pPr>
            <w:r w:rsidRPr="00F837FB">
              <w:rPr>
                <w:rFonts w:ascii="宋体" w:hAnsi="宋体" w:cs="黑体" w:hint="eastAsia"/>
                <w:szCs w:val="22"/>
              </w:rPr>
              <w:t>徐博</w:t>
            </w:r>
          </w:p>
        </w:tc>
      </w:tr>
      <w:tr w:rsidR="007B5560" w:rsidRPr="007B5560" w:rsidTr="006C773E">
        <w:trPr>
          <w:trHeight w:val="402"/>
          <w:jc w:val="center"/>
        </w:trPr>
        <w:tc>
          <w:tcPr>
            <w:tcW w:w="838" w:type="dxa"/>
            <w:vAlign w:val="center"/>
          </w:tcPr>
          <w:p w:rsidR="007B5560" w:rsidRPr="007B5560" w:rsidRDefault="007B5560" w:rsidP="00A364D7">
            <w:pPr>
              <w:spacing w:before="156" w:after="240" w:line="240" w:lineRule="auto"/>
              <w:rPr>
                <w:rFonts w:ascii="宋体" w:hAnsi="宋体" w:cs="黑体"/>
                <w:szCs w:val="22"/>
              </w:rPr>
            </w:pPr>
            <w:r w:rsidRPr="007B5560">
              <w:rPr>
                <w:rFonts w:ascii="宋体" w:hAnsi="宋体" w:cs="黑体" w:hint="eastAsia"/>
                <w:szCs w:val="22"/>
              </w:rPr>
              <w:t>V1.</w:t>
            </w:r>
            <w:r>
              <w:rPr>
                <w:rFonts w:ascii="宋体" w:hAnsi="宋体" w:cs="黑体" w:hint="eastAsia"/>
                <w:szCs w:val="22"/>
              </w:rPr>
              <w:t>80</w:t>
            </w:r>
          </w:p>
        </w:tc>
        <w:tc>
          <w:tcPr>
            <w:tcW w:w="1480" w:type="dxa"/>
            <w:vAlign w:val="center"/>
          </w:tcPr>
          <w:p w:rsidR="007B5560" w:rsidRPr="007B5560" w:rsidRDefault="007B5560" w:rsidP="00A364D7">
            <w:pPr>
              <w:spacing w:before="156" w:after="240" w:line="240" w:lineRule="auto"/>
              <w:rPr>
                <w:rFonts w:ascii="宋体" w:hAnsi="宋体" w:cs="黑体"/>
                <w:szCs w:val="22"/>
              </w:rPr>
            </w:pPr>
            <w:r w:rsidRPr="007B5560">
              <w:rPr>
                <w:rFonts w:ascii="宋体" w:hAnsi="宋体" w:cs="黑体" w:hint="eastAsia"/>
                <w:szCs w:val="22"/>
              </w:rPr>
              <w:t>2017-09-2</w:t>
            </w:r>
            <w:r>
              <w:rPr>
                <w:rFonts w:ascii="宋体" w:hAnsi="宋体" w:cs="黑体" w:hint="eastAsia"/>
                <w:szCs w:val="22"/>
              </w:rPr>
              <w:t>5</w:t>
            </w:r>
          </w:p>
        </w:tc>
        <w:tc>
          <w:tcPr>
            <w:tcW w:w="1216" w:type="dxa"/>
            <w:vAlign w:val="center"/>
          </w:tcPr>
          <w:p w:rsidR="007B5560" w:rsidRPr="007B5560" w:rsidRDefault="007B5560" w:rsidP="00A364D7">
            <w:pPr>
              <w:spacing w:before="156" w:after="240" w:line="240" w:lineRule="auto"/>
              <w:jc w:val="center"/>
              <w:rPr>
                <w:rFonts w:ascii="宋体" w:hAnsi="宋体" w:cs="黑体"/>
                <w:szCs w:val="22"/>
              </w:rPr>
            </w:pPr>
            <w:r w:rsidRPr="007B5560">
              <w:rPr>
                <w:rFonts w:ascii="宋体" w:hAnsi="宋体" w:cs="黑体" w:hint="eastAsia"/>
                <w:szCs w:val="22"/>
              </w:rPr>
              <w:t>全部</w:t>
            </w:r>
          </w:p>
        </w:tc>
        <w:tc>
          <w:tcPr>
            <w:tcW w:w="851" w:type="dxa"/>
            <w:vAlign w:val="center"/>
          </w:tcPr>
          <w:p w:rsidR="007B5560" w:rsidRPr="007B5560" w:rsidRDefault="007B5560" w:rsidP="00A364D7">
            <w:pPr>
              <w:spacing w:before="156" w:after="240" w:line="240" w:lineRule="auto"/>
              <w:jc w:val="center"/>
              <w:rPr>
                <w:rFonts w:ascii="宋体" w:hAnsi="宋体" w:cs="黑体"/>
                <w:szCs w:val="22"/>
              </w:rPr>
            </w:pPr>
            <w:r w:rsidRPr="007B5560">
              <w:rPr>
                <w:rFonts w:ascii="宋体" w:hAnsi="宋体" w:cs="黑体" w:hint="eastAsia"/>
                <w:szCs w:val="22"/>
              </w:rPr>
              <w:t>M</w:t>
            </w:r>
          </w:p>
        </w:tc>
        <w:tc>
          <w:tcPr>
            <w:tcW w:w="1914" w:type="dxa"/>
            <w:vAlign w:val="center"/>
          </w:tcPr>
          <w:p w:rsidR="007B5560" w:rsidRPr="007B5560" w:rsidRDefault="007B5560" w:rsidP="00A364D7">
            <w:pPr>
              <w:spacing w:before="156" w:after="240" w:line="240" w:lineRule="auto"/>
              <w:rPr>
                <w:rFonts w:ascii="宋体" w:hAnsi="宋体" w:cs="黑体"/>
                <w:szCs w:val="22"/>
              </w:rPr>
            </w:pPr>
            <w:r w:rsidRPr="007B5560">
              <w:rPr>
                <w:rFonts w:ascii="宋体" w:hAnsi="宋体" w:cs="黑体" w:hint="eastAsia"/>
                <w:szCs w:val="22"/>
              </w:rPr>
              <w:t>根据</w:t>
            </w:r>
            <w:r>
              <w:rPr>
                <w:rFonts w:ascii="宋体" w:hAnsi="宋体" w:cs="黑体" w:hint="eastAsia"/>
                <w:szCs w:val="22"/>
              </w:rPr>
              <w:t>调研</w:t>
            </w:r>
            <w:r w:rsidRPr="007B5560">
              <w:rPr>
                <w:rFonts w:ascii="宋体" w:hAnsi="宋体" w:cs="黑体" w:hint="eastAsia"/>
                <w:szCs w:val="22"/>
              </w:rPr>
              <w:t>，补充修改内容</w:t>
            </w:r>
          </w:p>
        </w:tc>
        <w:tc>
          <w:tcPr>
            <w:tcW w:w="992" w:type="dxa"/>
            <w:vAlign w:val="center"/>
          </w:tcPr>
          <w:p w:rsidR="007B5560" w:rsidRPr="007B5560" w:rsidRDefault="007B5560" w:rsidP="007B5560">
            <w:pPr>
              <w:spacing w:before="156" w:after="240" w:line="240" w:lineRule="auto"/>
              <w:rPr>
                <w:rFonts w:ascii="宋体" w:hAnsi="宋体" w:cs="黑体"/>
                <w:szCs w:val="22"/>
              </w:rPr>
            </w:pPr>
            <w:r w:rsidRPr="007B5560">
              <w:rPr>
                <w:rFonts w:ascii="宋体" w:hAnsi="宋体" w:cs="黑体" w:hint="eastAsia"/>
                <w:szCs w:val="22"/>
              </w:rPr>
              <w:t>徐博</w:t>
            </w:r>
          </w:p>
        </w:tc>
        <w:tc>
          <w:tcPr>
            <w:tcW w:w="995" w:type="dxa"/>
            <w:vAlign w:val="center"/>
          </w:tcPr>
          <w:p w:rsidR="007B5560" w:rsidRPr="007B5560" w:rsidRDefault="007B5560" w:rsidP="007B5560">
            <w:pPr>
              <w:spacing w:before="156" w:after="240" w:line="240" w:lineRule="auto"/>
              <w:rPr>
                <w:rFonts w:ascii="宋体" w:hAnsi="宋体" w:cs="黑体"/>
                <w:szCs w:val="22"/>
              </w:rPr>
            </w:pPr>
            <w:r w:rsidRPr="007B5560">
              <w:rPr>
                <w:rFonts w:ascii="宋体" w:hAnsi="宋体" w:cs="黑体" w:hint="eastAsia"/>
                <w:szCs w:val="22"/>
              </w:rPr>
              <w:t>徐博</w:t>
            </w:r>
          </w:p>
        </w:tc>
      </w:tr>
      <w:tr w:rsidR="007B5560" w:rsidRPr="00701ADA" w:rsidTr="00F837FB">
        <w:trPr>
          <w:trHeight w:val="402"/>
          <w:jc w:val="center"/>
        </w:trPr>
        <w:tc>
          <w:tcPr>
            <w:tcW w:w="838" w:type="dxa"/>
            <w:vAlign w:val="center"/>
          </w:tcPr>
          <w:p w:rsidR="007B5560" w:rsidRDefault="007B5560">
            <w:pPr>
              <w:spacing w:before="156" w:after="240" w:line="240" w:lineRule="auto"/>
              <w:rPr>
                <w:rFonts w:ascii="宋体" w:hAnsi="宋体" w:cs="黑体"/>
                <w:szCs w:val="22"/>
              </w:rPr>
            </w:pPr>
          </w:p>
        </w:tc>
        <w:tc>
          <w:tcPr>
            <w:tcW w:w="1480" w:type="dxa"/>
            <w:vAlign w:val="center"/>
          </w:tcPr>
          <w:p w:rsidR="007B5560" w:rsidRPr="0015467A" w:rsidRDefault="007B5560">
            <w:pPr>
              <w:spacing w:before="156" w:after="240" w:line="240" w:lineRule="auto"/>
              <w:rPr>
                <w:rFonts w:ascii="宋体" w:hAnsi="宋体" w:cs="黑体"/>
                <w:szCs w:val="22"/>
              </w:rPr>
            </w:pPr>
          </w:p>
        </w:tc>
        <w:tc>
          <w:tcPr>
            <w:tcW w:w="1216" w:type="dxa"/>
            <w:vAlign w:val="center"/>
          </w:tcPr>
          <w:p w:rsidR="007B5560" w:rsidRPr="00F837FB" w:rsidRDefault="007B5560">
            <w:pPr>
              <w:spacing w:before="156" w:after="240" w:line="240" w:lineRule="auto"/>
              <w:jc w:val="center"/>
              <w:rPr>
                <w:rFonts w:ascii="宋体" w:hAnsi="宋体" w:cs="黑体"/>
                <w:szCs w:val="22"/>
              </w:rPr>
            </w:pPr>
          </w:p>
        </w:tc>
        <w:tc>
          <w:tcPr>
            <w:tcW w:w="851" w:type="dxa"/>
            <w:vAlign w:val="center"/>
          </w:tcPr>
          <w:p w:rsidR="007B5560" w:rsidRPr="00F837FB" w:rsidRDefault="007B5560">
            <w:pPr>
              <w:spacing w:before="156" w:after="240" w:line="240" w:lineRule="auto"/>
              <w:jc w:val="center"/>
              <w:rPr>
                <w:rFonts w:ascii="宋体" w:hAnsi="宋体" w:cs="黑体"/>
                <w:szCs w:val="22"/>
              </w:rPr>
            </w:pPr>
          </w:p>
        </w:tc>
        <w:tc>
          <w:tcPr>
            <w:tcW w:w="1914" w:type="dxa"/>
            <w:vAlign w:val="center"/>
          </w:tcPr>
          <w:p w:rsidR="007B5560" w:rsidRDefault="007B5560">
            <w:pPr>
              <w:spacing w:before="156" w:after="240" w:line="240" w:lineRule="auto"/>
              <w:rPr>
                <w:rFonts w:ascii="宋体" w:hAnsi="宋体" w:cs="黑体"/>
                <w:szCs w:val="22"/>
              </w:rPr>
            </w:pPr>
          </w:p>
        </w:tc>
        <w:tc>
          <w:tcPr>
            <w:tcW w:w="992" w:type="dxa"/>
            <w:vAlign w:val="center"/>
          </w:tcPr>
          <w:p w:rsidR="007B5560" w:rsidRPr="00F837FB" w:rsidRDefault="007B5560">
            <w:pPr>
              <w:spacing w:before="156" w:after="240" w:line="240" w:lineRule="auto"/>
              <w:jc w:val="center"/>
              <w:rPr>
                <w:rFonts w:ascii="宋体" w:hAnsi="宋体" w:cs="黑体"/>
                <w:szCs w:val="22"/>
              </w:rPr>
            </w:pPr>
          </w:p>
        </w:tc>
        <w:tc>
          <w:tcPr>
            <w:tcW w:w="995" w:type="dxa"/>
            <w:vAlign w:val="center"/>
          </w:tcPr>
          <w:p w:rsidR="007B5560" w:rsidRPr="00F837FB" w:rsidRDefault="007B5560">
            <w:pPr>
              <w:spacing w:before="156" w:after="240" w:line="240" w:lineRule="auto"/>
              <w:jc w:val="center"/>
              <w:rPr>
                <w:rFonts w:ascii="宋体" w:hAnsi="宋体" w:cs="黑体"/>
                <w:szCs w:val="22"/>
              </w:rPr>
            </w:pPr>
          </w:p>
        </w:tc>
      </w:tr>
    </w:tbl>
    <w:p w:rsidR="00AE5BF8" w:rsidRDefault="006D0D1C">
      <w:pPr>
        <w:spacing w:before="156" w:after="240"/>
        <w:jc w:val="left"/>
        <w:rPr>
          <w:rFonts w:ascii="宋体" w:hAnsi="宋体" w:cs="黑体"/>
          <w:szCs w:val="22"/>
        </w:rPr>
      </w:pPr>
      <w:r>
        <w:rPr>
          <w:rFonts w:ascii="宋体" w:hAnsi="宋体" w:cs="黑体"/>
          <w:szCs w:val="22"/>
        </w:rPr>
        <w:t>注：</w:t>
      </w:r>
      <w:r>
        <w:rPr>
          <w:rFonts w:ascii="宋体" w:hAnsi="宋体" w:cs="黑体" w:hint="eastAsia"/>
          <w:szCs w:val="22"/>
        </w:rPr>
        <w:t>性质可以为N-新建、</w:t>
      </w:r>
      <w:r>
        <w:rPr>
          <w:rFonts w:ascii="宋体" w:hAnsi="宋体" w:cs="黑体"/>
          <w:szCs w:val="22"/>
        </w:rPr>
        <w:t>A-增加</w:t>
      </w:r>
      <w:r>
        <w:rPr>
          <w:rFonts w:ascii="宋体" w:hAnsi="宋体" w:cs="黑体" w:hint="eastAsia"/>
          <w:szCs w:val="22"/>
        </w:rPr>
        <w:t>、</w:t>
      </w:r>
      <w:r>
        <w:rPr>
          <w:rFonts w:ascii="宋体" w:hAnsi="宋体" w:cs="黑体"/>
          <w:szCs w:val="22"/>
        </w:rPr>
        <w:t>M-更改</w:t>
      </w:r>
      <w:r>
        <w:rPr>
          <w:rFonts w:ascii="宋体" w:hAnsi="宋体" w:cs="黑体" w:hint="eastAsia"/>
          <w:szCs w:val="22"/>
        </w:rPr>
        <w:t>、</w:t>
      </w:r>
      <w:r>
        <w:rPr>
          <w:rFonts w:ascii="宋体" w:hAnsi="宋体" w:cs="黑体"/>
          <w:szCs w:val="22"/>
        </w:rPr>
        <w:t>D-删除</w:t>
      </w:r>
      <w:r>
        <w:rPr>
          <w:rFonts w:ascii="宋体" w:hAnsi="宋体" w:cs="黑体" w:hint="eastAsia"/>
          <w:szCs w:val="22"/>
        </w:rPr>
        <w:t xml:space="preserve">  P</w:t>
      </w:r>
      <w:r>
        <w:rPr>
          <w:rFonts w:ascii="宋体" w:hAnsi="宋体" w:cs="黑体"/>
          <w:szCs w:val="22"/>
        </w:rPr>
        <w:t>-</w:t>
      </w:r>
      <w:r>
        <w:rPr>
          <w:rFonts w:ascii="宋体" w:hAnsi="宋体" w:cs="黑体" w:hint="eastAsia"/>
          <w:szCs w:val="22"/>
        </w:rPr>
        <w:t>批准</w:t>
      </w:r>
    </w:p>
    <w:p w:rsidR="00AE5BF8" w:rsidRDefault="006D0D1C" w:rsidP="00240A50">
      <w:pPr>
        <w:ind w:firstLineChars="202" w:firstLine="485"/>
        <w:rPr>
          <w:rFonts w:ascii="宋体" w:hAnsi="宋体"/>
        </w:rPr>
      </w:pPr>
      <w:r>
        <w:rPr>
          <w:rFonts w:ascii="宋体" w:hAnsi="宋体" w:hint="eastAsia"/>
        </w:rPr>
        <w:t>版本号变更规则：文件初始版本为1.0。若只有部分内容出现增加、删除、修改，则版本号加0.01。若出现重大修改或者局部修改积累过多而导致文件整体发生变化，则版本号加0.1。文件正式发布版本为2.0。若文件版本接近发布版本，则在小数点后面加一位，文件版本号除非正式发布版否则不允许超过2.0。</w:t>
      </w:r>
    </w:p>
    <w:p w:rsidR="0050665F" w:rsidRDefault="00BC7DFC">
      <w:pPr>
        <w:widowControl/>
        <w:spacing w:line="240" w:lineRule="auto"/>
        <w:jc w:val="left"/>
      </w:pPr>
      <w:r>
        <w:br w:type="page"/>
      </w:r>
    </w:p>
    <w:p w:rsidR="0050665F" w:rsidRDefault="0050665F">
      <w:pPr>
        <w:widowControl/>
        <w:spacing w:line="240" w:lineRule="auto"/>
        <w:jc w:val="left"/>
      </w:pPr>
    </w:p>
    <w:p w:rsidR="0050665F" w:rsidRDefault="0050665F">
      <w:pPr>
        <w:widowControl/>
        <w:spacing w:line="240" w:lineRule="auto"/>
        <w:jc w:val="left"/>
        <w:sectPr w:rsidR="0050665F" w:rsidSect="002F6BF9">
          <w:headerReference w:type="default" r:id="rId10"/>
          <w:footerReference w:type="default" r:id="rId11"/>
          <w:pgSz w:w="11906" w:h="16838"/>
          <w:pgMar w:top="1418" w:right="1588" w:bottom="1418" w:left="1588" w:header="851" w:footer="992" w:gutter="0"/>
          <w:pgNumType w:start="1"/>
          <w:cols w:space="425"/>
          <w:docGrid w:type="linesAndChars" w:linePitch="326"/>
        </w:sectPr>
      </w:pPr>
    </w:p>
    <w:p w:rsidR="00BC7DFC" w:rsidRDefault="00BC7DFC">
      <w:pPr>
        <w:widowControl/>
        <w:spacing w:line="240" w:lineRule="auto"/>
        <w:jc w:val="left"/>
      </w:pPr>
    </w:p>
    <w:sdt>
      <w:sdtPr>
        <w:rPr>
          <w:rFonts w:ascii="Times New Roman" w:eastAsia="宋体" w:hAnsi="Times New Roman"/>
          <w:b w:val="0"/>
          <w:bCs w:val="0"/>
          <w:color w:val="auto"/>
          <w:kern w:val="2"/>
          <w:sz w:val="24"/>
          <w:szCs w:val="24"/>
          <w:lang w:val="zh-CN"/>
        </w:rPr>
        <w:id w:val="-1968192628"/>
        <w:docPartObj>
          <w:docPartGallery w:val="Table of Contents"/>
          <w:docPartUnique/>
        </w:docPartObj>
      </w:sdtPr>
      <w:sdtEndPr/>
      <w:sdtContent>
        <w:p w:rsidR="00510BA5" w:rsidRPr="00A364D7" w:rsidRDefault="00510BA5" w:rsidP="00A364D7">
          <w:pPr>
            <w:pStyle w:val="TOC"/>
            <w:jc w:val="center"/>
            <w:rPr>
              <w:lang w:val="zh-CN"/>
            </w:rPr>
          </w:pPr>
          <w:r w:rsidRPr="00A364D7">
            <w:rPr>
              <w:rFonts w:hint="eastAsia"/>
              <w:color w:val="auto"/>
              <w:sz w:val="48"/>
              <w:lang w:val="zh-CN"/>
            </w:rPr>
            <w:t>目</w:t>
          </w:r>
          <w:r w:rsidRPr="00A364D7">
            <w:rPr>
              <w:color w:val="auto"/>
              <w:sz w:val="48"/>
              <w:lang w:val="zh-CN"/>
            </w:rPr>
            <w:t xml:space="preserve">    </w:t>
          </w:r>
          <w:r w:rsidRPr="00A364D7">
            <w:rPr>
              <w:rFonts w:hint="eastAsia"/>
              <w:color w:val="auto"/>
              <w:sz w:val="48"/>
              <w:lang w:val="zh-CN"/>
            </w:rPr>
            <w:t>录</w:t>
          </w:r>
        </w:p>
        <w:p w:rsidR="00AF6D31" w:rsidRPr="00C67B26" w:rsidRDefault="00510BA5">
          <w:pPr>
            <w:pStyle w:val="10"/>
            <w:tabs>
              <w:tab w:val="left" w:pos="1050"/>
              <w:tab w:val="right" w:leader="dot" w:pos="8720"/>
            </w:tabs>
            <w:rPr>
              <w:rFonts w:asciiTheme="minorEastAsia" w:eastAsiaTheme="minorEastAsia" w:hAnsiTheme="minorEastAsia" w:cstheme="minorBidi"/>
              <w:b w:val="0"/>
              <w:bCs w:val="0"/>
              <w:caps w:val="0"/>
              <w:noProof/>
              <w:sz w:val="21"/>
              <w:szCs w:val="22"/>
            </w:rPr>
          </w:pPr>
          <w:r>
            <w:fldChar w:fldCharType="begin"/>
          </w:r>
          <w:r>
            <w:instrText xml:space="preserve"> TOC \o "1-3" \h \z \u </w:instrText>
          </w:r>
          <w:r>
            <w:fldChar w:fldCharType="separate"/>
          </w:r>
          <w:hyperlink w:anchor="_Toc494288970" w:history="1">
            <w:r w:rsidR="00AF6D31" w:rsidRPr="00C67B26">
              <w:rPr>
                <w:rStyle w:val="a9"/>
                <w:rFonts w:asciiTheme="minorEastAsia" w:eastAsiaTheme="minorEastAsia" w:hAnsiTheme="minorEastAsia" w:hint="eastAsia"/>
                <w:noProof/>
              </w:rPr>
              <w:t>第一章</w:t>
            </w:r>
            <w:r w:rsidR="00AF6D31" w:rsidRPr="00C67B26">
              <w:rPr>
                <w:rFonts w:asciiTheme="minorEastAsia" w:eastAsiaTheme="minorEastAsia" w:hAnsiTheme="minorEastAsia" w:cstheme="minorBidi"/>
                <w:b w:val="0"/>
                <w:bCs w:val="0"/>
                <w:caps w:val="0"/>
                <w:noProof/>
                <w:sz w:val="21"/>
                <w:szCs w:val="22"/>
              </w:rPr>
              <w:tab/>
            </w:r>
            <w:r w:rsidR="00AF6D31" w:rsidRPr="00C67B26">
              <w:rPr>
                <w:rStyle w:val="a9"/>
                <w:rFonts w:asciiTheme="minorEastAsia" w:eastAsiaTheme="minorEastAsia" w:hAnsiTheme="minorEastAsia" w:hint="eastAsia"/>
                <w:noProof/>
              </w:rPr>
              <w:t>文档介绍</w:t>
            </w:r>
            <w:r w:rsidR="00AF6D31" w:rsidRPr="00C67B26">
              <w:rPr>
                <w:rFonts w:asciiTheme="minorEastAsia" w:eastAsiaTheme="minorEastAsia" w:hAnsiTheme="minorEastAsia"/>
                <w:noProof/>
                <w:webHidden/>
              </w:rPr>
              <w:tab/>
            </w:r>
            <w:r w:rsidR="00AF6D31" w:rsidRPr="00C67B26">
              <w:rPr>
                <w:rFonts w:asciiTheme="minorEastAsia" w:eastAsiaTheme="minorEastAsia" w:hAnsiTheme="minorEastAsia"/>
                <w:noProof/>
                <w:webHidden/>
              </w:rPr>
              <w:fldChar w:fldCharType="begin"/>
            </w:r>
            <w:r w:rsidR="00AF6D31" w:rsidRPr="00C67B26">
              <w:rPr>
                <w:rFonts w:asciiTheme="minorEastAsia" w:eastAsiaTheme="minorEastAsia" w:hAnsiTheme="minorEastAsia"/>
                <w:noProof/>
                <w:webHidden/>
              </w:rPr>
              <w:instrText xml:space="preserve"> PAGEREF _Toc494288970 \h </w:instrText>
            </w:r>
            <w:r w:rsidR="00AF6D31" w:rsidRPr="00C67B26">
              <w:rPr>
                <w:rFonts w:asciiTheme="minorEastAsia" w:eastAsiaTheme="minorEastAsia" w:hAnsiTheme="minorEastAsia"/>
                <w:noProof/>
                <w:webHidden/>
              </w:rPr>
            </w:r>
            <w:r w:rsidR="00AF6D31" w:rsidRPr="00C67B26">
              <w:rPr>
                <w:rFonts w:asciiTheme="minorEastAsia" w:eastAsiaTheme="minorEastAsia" w:hAnsiTheme="minorEastAsia"/>
                <w:noProof/>
                <w:webHidden/>
              </w:rPr>
              <w:fldChar w:fldCharType="separate"/>
            </w:r>
            <w:r w:rsidR="00AF6D31" w:rsidRPr="00C67B26">
              <w:rPr>
                <w:rFonts w:asciiTheme="minorEastAsia" w:eastAsiaTheme="minorEastAsia" w:hAnsiTheme="minorEastAsia"/>
                <w:noProof/>
                <w:webHidden/>
              </w:rPr>
              <w:t>1</w:t>
            </w:r>
            <w:r w:rsidR="00AF6D31" w:rsidRPr="00C67B26">
              <w:rPr>
                <w:rFonts w:asciiTheme="minorEastAsia" w:eastAsiaTheme="minorEastAsia" w:hAnsiTheme="minorEastAsia"/>
                <w:noProof/>
                <w:webHidden/>
              </w:rPr>
              <w:fldChar w:fldCharType="end"/>
            </w:r>
          </w:hyperlink>
        </w:p>
        <w:p w:rsidR="00AF6D31" w:rsidRPr="00C67B26" w:rsidRDefault="00AF6D31">
          <w:pPr>
            <w:pStyle w:val="20"/>
            <w:tabs>
              <w:tab w:val="left" w:pos="840"/>
              <w:tab w:val="right" w:leader="dot" w:pos="8720"/>
            </w:tabs>
            <w:rPr>
              <w:rFonts w:asciiTheme="minorEastAsia" w:eastAsiaTheme="minorEastAsia" w:hAnsiTheme="minorEastAsia" w:cstheme="minorBidi"/>
              <w:smallCaps w:val="0"/>
              <w:noProof/>
              <w:sz w:val="21"/>
              <w:szCs w:val="22"/>
            </w:rPr>
          </w:pPr>
          <w:hyperlink w:anchor="_Toc494288971" w:history="1">
            <w:r w:rsidRPr="00C67B26">
              <w:rPr>
                <w:rStyle w:val="a9"/>
                <w:rFonts w:asciiTheme="minorEastAsia" w:eastAsiaTheme="minorEastAsia" w:hAnsiTheme="minorEastAsia"/>
                <w:noProof/>
              </w:rPr>
              <w:t>1.1</w:t>
            </w:r>
            <w:r w:rsidRPr="00C67B26">
              <w:rPr>
                <w:rFonts w:asciiTheme="minorEastAsia" w:eastAsiaTheme="minorEastAsia" w:hAnsiTheme="minorEastAsia" w:cstheme="minorBidi"/>
                <w:smallCaps w:val="0"/>
                <w:noProof/>
                <w:sz w:val="21"/>
                <w:szCs w:val="22"/>
              </w:rPr>
              <w:tab/>
            </w:r>
            <w:r w:rsidRPr="00C67B26">
              <w:rPr>
                <w:rStyle w:val="a9"/>
                <w:rFonts w:asciiTheme="minorEastAsia" w:eastAsiaTheme="minorEastAsia" w:hAnsiTheme="minorEastAsia" w:hint="eastAsia"/>
                <w:noProof/>
              </w:rPr>
              <w:t>文档目的</w:t>
            </w:r>
            <w:r w:rsidRPr="00C67B26">
              <w:rPr>
                <w:rFonts w:asciiTheme="minorEastAsia" w:eastAsiaTheme="minorEastAsia" w:hAnsiTheme="minorEastAsia"/>
                <w:noProof/>
                <w:webHidden/>
              </w:rPr>
              <w:tab/>
            </w:r>
            <w:r w:rsidRPr="00C67B26">
              <w:rPr>
                <w:rFonts w:asciiTheme="minorEastAsia" w:eastAsiaTheme="minorEastAsia" w:hAnsiTheme="minorEastAsia"/>
                <w:noProof/>
                <w:webHidden/>
              </w:rPr>
              <w:fldChar w:fldCharType="begin"/>
            </w:r>
            <w:r w:rsidRPr="00C67B26">
              <w:rPr>
                <w:rFonts w:asciiTheme="minorEastAsia" w:eastAsiaTheme="minorEastAsia" w:hAnsiTheme="minorEastAsia"/>
                <w:noProof/>
                <w:webHidden/>
              </w:rPr>
              <w:instrText xml:space="preserve"> PAGEREF _Toc494288971 \h </w:instrText>
            </w:r>
            <w:r w:rsidRPr="00C67B26">
              <w:rPr>
                <w:rFonts w:asciiTheme="minorEastAsia" w:eastAsiaTheme="minorEastAsia" w:hAnsiTheme="minorEastAsia"/>
                <w:noProof/>
                <w:webHidden/>
              </w:rPr>
            </w:r>
            <w:r w:rsidRPr="00C67B26">
              <w:rPr>
                <w:rFonts w:asciiTheme="minorEastAsia" w:eastAsiaTheme="minorEastAsia" w:hAnsiTheme="minorEastAsia"/>
                <w:noProof/>
                <w:webHidden/>
              </w:rPr>
              <w:fldChar w:fldCharType="separate"/>
            </w:r>
            <w:r w:rsidRPr="00C67B26">
              <w:rPr>
                <w:rFonts w:asciiTheme="minorEastAsia" w:eastAsiaTheme="minorEastAsia" w:hAnsiTheme="minorEastAsia"/>
                <w:noProof/>
                <w:webHidden/>
              </w:rPr>
              <w:t>1</w:t>
            </w:r>
            <w:r w:rsidRPr="00C67B26">
              <w:rPr>
                <w:rFonts w:asciiTheme="minorEastAsia" w:eastAsiaTheme="minorEastAsia" w:hAnsiTheme="minorEastAsia"/>
                <w:noProof/>
                <w:webHidden/>
              </w:rPr>
              <w:fldChar w:fldCharType="end"/>
            </w:r>
          </w:hyperlink>
        </w:p>
        <w:p w:rsidR="00AF6D31" w:rsidRPr="00C67B26" w:rsidRDefault="00AF6D31">
          <w:pPr>
            <w:pStyle w:val="20"/>
            <w:tabs>
              <w:tab w:val="left" w:pos="840"/>
              <w:tab w:val="right" w:leader="dot" w:pos="8720"/>
            </w:tabs>
            <w:rPr>
              <w:rFonts w:asciiTheme="minorEastAsia" w:eastAsiaTheme="minorEastAsia" w:hAnsiTheme="minorEastAsia" w:cstheme="minorBidi"/>
              <w:smallCaps w:val="0"/>
              <w:noProof/>
              <w:sz w:val="21"/>
              <w:szCs w:val="22"/>
            </w:rPr>
          </w:pPr>
          <w:hyperlink w:anchor="_Toc494288972" w:history="1">
            <w:r w:rsidRPr="00C67B26">
              <w:rPr>
                <w:rStyle w:val="a9"/>
                <w:rFonts w:asciiTheme="minorEastAsia" w:eastAsiaTheme="minorEastAsia" w:hAnsiTheme="minorEastAsia"/>
                <w:noProof/>
              </w:rPr>
              <w:t>1.2</w:t>
            </w:r>
            <w:r w:rsidRPr="00C67B26">
              <w:rPr>
                <w:rFonts w:asciiTheme="minorEastAsia" w:eastAsiaTheme="minorEastAsia" w:hAnsiTheme="minorEastAsia" w:cstheme="minorBidi"/>
                <w:smallCaps w:val="0"/>
                <w:noProof/>
                <w:sz w:val="21"/>
                <w:szCs w:val="22"/>
              </w:rPr>
              <w:tab/>
            </w:r>
            <w:r w:rsidRPr="00C67B26">
              <w:rPr>
                <w:rStyle w:val="a9"/>
                <w:rFonts w:asciiTheme="minorEastAsia" w:eastAsiaTheme="minorEastAsia" w:hAnsiTheme="minorEastAsia" w:hint="eastAsia"/>
                <w:noProof/>
              </w:rPr>
              <w:t>文档范围</w:t>
            </w:r>
            <w:r w:rsidRPr="00C67B26">
              <w:rPr>
                <w:rFonts w:asciiTheme="minorEastAsia" w:eastAsiaTheme="minorEastAsia" w:hAnsiTheme="minorEastAsia"/>
                <w:noProof/>
                <w:webHidden/>
              </w:rPr>
              <w:tab/>
            </w:r>
            <w:r w:rsidRPr="00C67B26">
              <w:rPr>
                <w:rFonts w:asciiTheme="minorEastAsia" w:eastAsiaTheme="minorEastAsia" w:hAnsiTheme="minorEastAsia"/>
                <w:noProof/>
                <w:webHidden/>
              </w:rPr>
              <w:fldChar w:fldCharType="begin"/>
            </w:r>
            <w:r w:rsidRPr="00C67B26">
              <w:rPr>
                <w:rFonts w:asciiTheme="minorEastAsia" w:eastAsiaTheme="minorEastAsia" w:hAnsiTheme="minorEastAsia"/>
                <w:noProof/>
                <w:webHidden/>
              </w:rPr>
              <w:instrText xml:space="preserve"> PAGEREF _Toc494288972 \h </w:instrText>
            </w:r>
            <w:r w:rsidRPr="00C67B26">
              <w:rPr>
                <w:rFonts w:asciiTheme="minorEastAsia" w:eastAsiaTheme="minorEastAsia" w:hAnsiTheme="minorEastAsia"/>
                <w:noProof/>
                <w:webHidden/>
              </w:rPr>
            </w:r>
            <w:r w:rsidRPr="00C67B26">
              <w:rPr>
                <w:rFonts w:asciiTheme="minorEastAsia" w:eastAsiaTheme="minorEastAsia" w:hAnsiTheme="minorEastAsia"/>
                <w:noProof/>
                <w:webHidden/>
              </w:rPr>
              <w:fldChar w:fldCharType="separate"/>
            </w:r>
            <w:r w:rsidRPr="00C67B26">
              <w:rPr>
                <w:rFonts w:asciiTheme="minorEastAsia" w:eastAsiaTheme="minorEastAsia" w:hAnsiTheme="minorEastAsia"/>
                <w:noProof/>
                <w:webHidden/>
              </w:rPr>
              <w:t>1</w:t>
            </w:r>
            <w:r w:rsidRPr="00C67B26">
              <w:rPr>
                <w:rFonts w:asciiTheme="minorEastAsia" w:eastAsiaTheme="minorEastAsia" w:hAnsiTheme="minorEastAsia"/>
                <w:noProof/>
                <w:webHidden/>
              </w:rPr>
              <w:fldChar w:fldCharType="end"/>
            </w:r>
          </w:hyperlink>
        </w:p>
        <w:p w:rsidR="00AF6D31" w:rsidRPr="00C67B26" w:rsidRDefault="00AF6D31">
          <w:pPr>
            <w:pStyle w:val="20"/>
            <w:tabs>
              <w:tab w:val="left" w:pos="840"/>
              <w:tab w:val="right" w:leader="dot" w:pos="8720"/>
            </w:tabs>
            <w:rPr>
              <w:rFonts w:asciiTheme="minorEastAsia" w:eastAsiaTheme="minorEastAsia" w:hAnsiTheme="minorEastAsia" w:cstheme="minorBidi"/>
              <w:smallCaps w:val="0"/>
              <w:noProof/>
              <w:sz w:val="21"/>
              <w:szCs w:val="22"/>
            </w:rPr>
          </w:pPr>
          <w:hyperlink w:anchor="_Toc494288973" w:history="1">
            <w:r w:rsidRPr="00C67B26">
              <w:rPr>
                <w:rStyle w:val="a9"/>
                <w:rFonts w:asciiTheme="minorEastAsia" w:eastAsiaTheme="minorEastAsia" w:hAnsiTheme="minorEastAsia"/>
                <w:noProof/>
              </w:rPr>
              <w:t>1.3</w:t>
            </w:r>
            <w:r w:rsidRPr="00C67B26">
              <w:rPr>
                <w:rFonts w:asciiTheme="minorEastAsia" w:eastAsiaTheme="minorEastAsia" w:hAnsiTheme="minorEastAsia" w:cstheme="minorBidi"/>
                <w:smallCaps w:val="0"/>
                <w:noProof/>
                <w:sz w:val="21"/>
                <w:szCs w:val="22"/>
              </w:rPr>
              <w:tab/>
            </w:r>
            <w:r w:rsidRPr="00C67B26">
              <w:rPr>
                <w:rStyle w:val="a9"/>
                <w:rFonts w:asciiTheme="minorEastAsia" w:eastAsiaTheme="minorEastAsia" w:hAnsiTheme="minorEastAsia" w:hint="eastAsia"/>
                <w:noProof/>
              </w:rPr>
              <w:t>读者对象</w:t>
            </w:r>
            <w:r w:rsidRPr="00C67B26">
              <w:rPr>
                <w:rFonts w:asciiTheme="minorEastAsia" w:eastAsiaTheme="minorEastAsia" w:hAnsiTheme="minorEastAsia"/>
                <w:noProof/>
                <w:webHidden/>
              </w:rPr>
              <w:tab/>
            </w:r>
            <w:r w:rsidRPr="00C67B26">
              <w:rPr>
                <w:rFonts w:asciiTheme="minorEastAsia" w:eastAsiaTheme="minorEastAsia" w:hAnsiTheme="minorEastAsia"/>
                <w:noProof/>
                <w:webHidden/>
              </w:rPr>
              <w:fldChar w:fldCharType="begin"/>
            </w:r>
            <w:r w:rsidRPr="00C67B26">
              <w:rPr>
                <w:rFonts w:asciiTheme="minorEastAsia" w:eastAsiaTheme="minorEastAsia" w:hAnsiTheme="minorEastAsia"/>
                <w:noProof/>
                <w:webHidden/>
              </w:rPr>
              <w:instrText xml:space="preserve"> PAGEREF _Toc494288973 \h </w:instrText>
            </w:r>
            <w:r w:rsidRPr="00C67B26">
              <w:rPr>
                <w:rFonts w:asciiTheme="minorEastAsia" w:eastAsiaTheme="minorEastAsia" w:hAnsiTheme="minorEastAsia"/>
                <w:noProof/>
                <w:webHidden/>
              </w:rPr>
            </w:r>
            <w:r w:rsidRPr="00C67B26">
              <w:rPr>
                <w:rFonts w:asciiTheme="minorEastAsia" w:eastAsiaTheme="minorEastAsia" w:hAnsiTheme="minorEastAsia"/>
                <w:noProof/>
                <w:webHidden/>
              </w:rPr>
              <w:fldChar w:fldCharType="separate"/>
            </w:r>
            <w:r w:rsidRPr="00C67B26">
              <w:rPr>
                <w:rFonts w:asciiTheme="minorEastAsia" w:eastAsiaTheme="minorEastAsia" w:hAnsiTheme="minorEastAsia"/>
                <w:noProof/>
                <w:webHidden/>
              </w:rPr>
              <w:t>1</w:t>
            </w:r>
            <w:r w:rsidRPr="00C67B26">
              <w:rPr>
                <w:rFonts w:asciiTheme="minorEastAsia" w:eastAsiaTheme="minorEastAsia" w:hAnsiTheme="minorEastAsia"/>
                <w:noProof/>
                <w:webHidden/>
              </w:rPr>
              <w:fldChar w:fldCharType="end"/>
            </w:r>
          </w:hyperlink>
        </w:p>
        <w:p w:rsidR="00AF6D31" w:rsidRPr="00C67B26" w:rsidRDefault="00AF6D31">
          <w:pPr>
            <w:pStyle w:val="20"/>
            <w:tabs>
              <w:tab w:val="left" w:pos="840"/>
              <w:tab w:val="right" w:leader="dot" w:pos="8720"/>
            </w:tabs>
            <w:rPr>
              <w:rFonts w:asciiTheme="minorEastAsia" w:eastAsiaTheme="minorEastAsia" w:hAnsiTheme="minorEastAsia" w:cstheme="minorBidi"/>
              <w:smallCaps w:val="0"/>
              <w:noProof/>
              <w:sz w:val="21"/>
              <w:szCs w:val="22"/>
            </w:rPr>
          </w:pPr>
          <w:hyperlink w:anchor="_Toc494288974" w:history="1">
            <w:r w:rsidRPr="00C67B26">
              <w:rPr>
                <w:rStyle w:val="a9"/>
                <w:rFonts w:asciiTheme="minorEastAsia" w:eastAsiaTheme="minorEastAsia" w:hAnsiTheme="minorEastAsia"/>
                <w:noProof/>
              </w:rPr>
              <w:t>1.4</w:t>
            </w:r>
            <w:r w:rsidRPr="00C67B26">
              <w:rPr>
                <w:rFonts w:asciiTheme="minorEastAsia" w:eastAsiaTheme="minorEastAsia" w:hAnsiTheme="minorEastAsia" w:cstheme="minorBidi"/>
                <w:smallCaps w:val="0"/>
                <w:noProof/>
                <w:sz w:val="21"/>
                <w:szCs w:val="22"/>
              </w:rPr>
              <w:tab/>
            </w:r>
            <w:r w:rsidRPr="00C67B26">
              <w:rPr>
                <w:rStyle w:val="a9"/>
                <w:rFonts w:asciiTheme="minorEastAsia" w:eastAsiaTheme="minorEastAsia" w:hAnsiTheme="minorEastAsia" w:hint="eastAsia"/>
                <w:noProof/>
              </w:rPr>
              <w:t>参考文档</w:t>
            </w:r>
            <w:r w:rsidRPr="00C67B26">
              <w:rPr>
                <w:rFonts w:asciiTheme="minorEastAsia" w:eastAsiaTheme="minorEastAsia" w:hAnsiTheme="minorEastAsia"/>
                <w:noProof/>
                <w:webHidden/>
              </w:rPr>
              <w:tab/>
            </w:r>
            <w:r w:rsidRPr="00C67B26">
              <w:rPr>
                <w:rFonts w:asciiTheme="minorEastAsia" w:eastAsiaTheme="minorEastAsia" w:hAnsiTheme="minorEastAsia"/>
                <w:noProof/>
                <w:webHidden/>
              </w:rPr>
              <w:fldChar w:fldCharType="begin"/>
            </w:r>
            <w:r w:rsidRPr="00C67B26">
              <w:rPr>
                <w:rFonts w:asciiTheme="minorEastAsia" w:eastAsiaTheme="minorEastAsia" w:hAnsiTheme="minorEastAsia"/>
                <w:noProof/>
                <w:webHidden/>
              </w:rPr>
              <w:instrText xml:space="preserve"> PAGEREF _Toc494288974 \h </w:instrText>
            </w:r>
            <w:r w:rsidRPr="00C67B26">
              <w:rPr>
                <w:rFonts w:asciiTheme="minorEastAsia" w:eastAsiaTheme="minorEastAsia" w:hAnsiTheme="minorEastAsia"/>
                <w:noProof/>
                <w:webHidden/>
              </w:rPr>
            </w:r>
            <w:r w:rsidRPr="00C67B26">
              <w:rPr>
                <w:rFonts w:asciiTheme="minorEastAsia" w:eastAsiaTheme="minorEastAsia" w:hAnsiTheme="minorEastAsia"/>
                <w:noProof/>
                <w:webHidden/>
              </w:rPr>
              <w:fldChar w:fldCharType="separate"/>
            </w:r>
            <w:r w:rsidRPr="00C67B26">
              <w:rPr>
                <w:rFonts w:asciiTheme="minorEastAsia" w:eastAsiaTheme="minorEastAsia" w:hAnsiTheme="minorEastAsia"/>
                <w:noProof/>
                <w:webHidden/>
              </w:rPr>
              <w:t>1</w:t>
            </w:r>
            <w:r w:rsidRPr="00C67B26">
              <w:rPr>
                <w:rFonts w:asciiTheme="minorEastAsia" w:eastAsiaTheme="minorEastAsia" w:hAnsiTheme="minorEastAsia"/>
                <w:noProof/>
                <w:webHidden/>
              </w:rPr>
              <w:fldChar w:fldCharType="end"/>
            </w:r>
          </w:hyperlink>
        </w:p>
        <w:p w:rsidR="00AF6D31" w:rsidRPr="00C67B26" w:rsidRDefault="00AF6D31">
          <w:pPr>
            <w:pStyle w:val="20"/>
            <w:tabs>
              <w:tab w:val="left" w:pos="840"/>
              <w:tab w:val="right" w:leader="dot" w:pos="8720"/>
            </w:tabs>
            <w:rPr>
              <w:rFonts w:asciiTheme="minorEastAsia" w:eastAsiaTheme="minorEastAsia" w:hAnsiTheme="minorEastAsia" w:cstheme="minorBidi"/>
              <w:smallCaps w:val="0"/>
              <w:noProof/>
              <w:sz w:val="21"/>
              <w:szCs w:val="22"/>
            </w:rPr>
          </w:pPr>
          <w:hyperlink w:anchor="_Toc494288975" w:history="1">
            <w:r w:rsidRPr="00C67B26">
              <w:rPr>
                <w:rStyle w:val="a9"/>
                <w:rFonts w:asciiTheme="minorEastAsia" w:eastAsiaTheme="minorEastAsia" w:hAnsiTheme="minorEastAsia"/>
                <w:noProof/>
              </w:rPr>
              <w:t>1.5</w:t>
            </w:r>
            <w:r w:rsidRPr="00C67B26">
              <w:rPr>
                <w:rFonts w:asciiTheme="minorEastAsia" w:eastAsiaTheme="minorEastAsia" w:hAnsiTheme="minorEastAsia" w:cstheme="minorBidi"/>
                <w:smallCaps w:val="0"/>
                <w:noProof/>
                <w:sz w:val="21"/>
                <w:szCs w:val="22"/>
              </w:rPr>
              <w:tab/>
            </w:r>
            <w:r w:rsidRPr="00C67B26">
              <w:rPr>
                <w:rStyle w:val="a9"/>
                <w:rFonts w:asciiTheme="minorEastAsia" w:eastAsiaTheme="minorEastAsia" w:hAnsiTheme="minorEastAsia" w:hint="eastAsia"/>
                <w:noProof/>
              </w:rPr>
              <w:t>术语与缩写解释</w:t>
            </w:r>
            <w:r w:rsidRPr="00C67B26">
              <w:rPr>
                <w:rFonts w:asciiTheme="minorEastAsia" w:eastAsiaTheme="minorEastAsia" w:hAnsiTheme="minorEastAsia"/>
                <w:noProof/>
                <w:webHidden/>
              </w:rPr>
              <w:tab/>
            </w:r>
            <w:r w:rsidRPr="00C67B26">
              <w:rPr>
                <w:rFonts w:asciiTheme="minorEastAsia" w:eastAsiaTheme="minorEastAsia" w:hAnsiTheme="minorEastAsia"/>
                <w:noProof/>
                <w:webHidden/>
              </w:rPr>
              <w:fldChar w:fldCharType="begin"/>
            </w:r>
            <w:r w:rsidRPr="00C67B26">
              <w:rPr>
                <w:rFonts w:asciiTheme="minorEastAsia" w:eastAsiaTheme="minorEastAsia" w:hAnsiTheme="minorEastAsia"/>
                <w:noProof/>
                <w:webHidden/>
              </w:rPr>
              <w:instrText xml:space="preserve"> PAGEREF _Toc494288975 \h </w:instrText>
            </w:r>
            <w:r w:rsidRPr="00C67B26">
              <w:rPr>
                <w:rFonts w:asciiTheme="minorEastAsia" w:eastAsiaTheme="minorEastAsia" w:hAnsiTheme="minorEastAsia"/>
                <w:noProof/>
                <w:webHidden/>
              </w:rPr>
            </w:r>
            <w:r w:rsidRPr="00C67B26">
              <w:rPr>
                <w:rFonts w:asciiTheme="minorEastAsia" w:eastAsiaTheme="minorEastAsia" w:hAnsiTheme="minorEastAsia"/>
                <w:noProof/>
                <w:webHidden/>
              </w:rPr>
              <w:fldChar w:fldCharType="separate"/>
            </w:r>
            <w:r w:rsidRPr="00C67B26">
              <w:rPr>
                <w:rFonts w:asciiTheme="minorEastAsia" w:eastAsiaTheme="minorEastAsia" w:hAnsiTheme="minorEastAsia"/>
                <w:noProof/>
                <w:webHidden/>
              </w:rPr>
              <w:t>1</w:t>
            </w:r>
            <w:r w:rsidRPr="00C67B26">
              <w:rPr>
                <w:rFonts w:asciiTheme="minorEastAsia" w:eastAsiaTheme="minorEastAsia" w:hAnsiTheme="minorEastAsia"/>
                <w:noProof/>
                <w:webHidden/>
              </w:rPr>
              <w:fldChar w:fldCharType="end"/>
            </w:r>
          </w:hyperlink>
        </w:p>
        <w:p w:rsidR="00AF6D31" w:rsidRPr="00C67B26" w:rsidRDefault="00AF6D31">
          <w:pPr>
            <w:pStyle w:val="10"/>
            <w:tabs>
              <w:tab w:val="left" w:pos="1050"/>
              <w:tab w:val="right" w:leader="dot" w:pos="8720"/>
            </w:tabs>
            <w:rPr>
              <w:rFonts w:asciiTheme="minorEastAsia" w:eastAsiaTheme="minorEastAsia" w:hAnsiTheme="minorEastAsia" w:cstheme="minorBidi"/>
              <w:b w:val="0"/>
              <w:bCs w:val="0"/>
              <w:caps w:val="0"/>
              <w:noProof/>
              <w:sz w:val="21"/>
              <w:szCs w:val="22"/>
            </w:rPr>
          </w:pPr>
          <w:hyperlink w:anchor="_Toc494288976" w:history="1">
            <w:r w:rsidRPr="00C67B26">
              <w:rPr>
                <w:rStyle w:val="a9"/>
                <w:rFonts w:asciiTheme="minorEastAsia" w:eastAsiaTheme="minorEastAsia" w:hAnsiTheme="minorEastAsia" w:hint="eastAsia"/>
                <w:noProof/>
              </w:rPr>
              <w:t>第二章</w:t>
            </w:r>
            <w:r w:rsidRPr="00C67B26">
              <w:rPr>
                <w:rFonts w:asciiTheme="minorEastAsia" w:eastAsiaTheme="minorEastAsia" w:hAnsiTheme="minorEastAsia" w:cstheme="minorBidi"/>
                <w:b w:val="0"/>
                <w:bCs w:val="0"/>
                <w:caps w:val="0"/>
                <w:noProof/>
                <w:sz w:val="21"/>
                <w:szCs w:val="22"/>
              </w:rPr>
              <w:tab/>
            </w:r>
            <w:r w:rsidRPr="00C67B26">
              <w:rPr>
                <w:rStyle w:val="a9"/>
                <w:rFonts w:asciiTheme="minorEastAsia" w:eastAsiaTheme="minorEastAsia" w:hAnsiTheme="minorEastAsia" w:hint="eastAsia"/>
                <w:noProof/>
              </w:rPr>
              <w:t>功能需求</w:t>
            </w:r>
            <w:r w:rsidRPr="00C67B26">
              <w:rPr>
                <w:rFonts w:asciiTheme="minorEastAsia" w:eastAsiaTheme="minorEastAsia" w:hAnsiTheme="minorEastAsia"/>
                <w:noProof/>
                <w:webHidden/>
              </w:rPr>
              <w:tab/>
            </w:r>
            <w:r w:rsidRPr="00C67B26">
              <w:rPr>
                <w:rFonts w:asciiTheme="minorEastAsia" w:eastAsiaTheme="minorEastAsia" w:hAnsiTheme="minorEastAsia"/>
                <w:noProof/>
                <w:webHidden/>
              </w:rPr>
              <w:fldChar w:fldCharType="begin"/>
            </w:r>
            <w:r w:rsidRPr="00C67B26">
              <w:rPr>
                <w:rFonts w:asciiTheme="minorEastAsia" w:eastAsiaTheme="minorEastAsia" w:hAnsiTheme="minorEastAsia"/>
                <w:noProof/>
                <w:webHidden/>
              </w:rPr>
              <w:instrText xml:space="preserve"> PAGEREF _Toc494288976 \h </w:instrText>
            </w:r>
            <w:r w:rsidRPr="00C67B26">
              <w:rPr>
                <w:rFonts w:asciiTheme="minorEastAsia" w:eastAsiaTheme="minorEastAsia" w:hAnsiTheme="minorEastAsia"/>
                <w:noProof/>
                <w:webHidden/>
              </w:rPr>
            </w:r>
            <w:r w:rsidRPr="00C67B26">
              <w:rPr>
                <w:rFonts w:asciiTheme="minorEastAsia" w:eastAsiaTheme="minorEastAsia" w:hAnsiTheme="minorEastAsia"/>
                <w:noProof/>
                <w:webHidden/>
              </w:rPr>
              <w:fldChar w:fldCharType="separate"/>
            </w:r>
            <w:r w:rsidRPr="00C67B26">
              <w:rPr>
                <w:rFonts w:asciiTheme="minorEastAsia" w:eastAsiaTheme="minorEastAsia" w:hAnsiTheme="minorEastAsia"/>
                <w:noProof/>
                <w:webHidden/>
              </w:rPr>
              <w:t>3</w:t>
            </w:r>
            <w:r w:rsidRPr="00C67B26">
              <w:rPr>
                <w:rFonts w:asciiTheme="minorEastAsia" w:eastAsiaTheme="minorEastAsia" w:hAnsiTheme="minorEastAsia"/>
                <w:noProof/>
                <w:webHidden/>
              </w:rPr>
              <w:fldChar w:fldCharType="end"/>
            </w:r>
          </w:hyperlink>
        </w:p>
        <w:p w:rsidR="00AF6D31" w:rsidRPr="00C67B26" w:rsidRDefault="00AF6D31">
          <w:pPr>
            <w:pStyle w:val="20"/>
            <w:tabs>
              <w:tab w:val="left" w:pos="840"/>
              <w:tab w:val="right" w:leader="dot" w:pos="8720"/>
            </w:tabs>
            <w:rPr>
              <w:rFonts w:asciiTheme="minorEastAsia" w:eastAsiaTheme="minorEastAsia" w:hAnsiTheme="minorEastAsia" w:cstheme="minorBidi"/>
              <w:smallCaps w:val="0"/>
              <w:noProof/>
              <w:sz w:val="21"/>
              <w:szCs w:val="22"/>
            </w:rPr>
          </w:pPr>
          <w:hyperlink w:anchor="_Toc494288977" w:history="1">
            <w:r w:rsidRPr="00C67B26">
              <w:rPr>
                <w:rStyle w:val="a9"/>
                <w:rFonts w:asciiTheme="minorEastAsia" w:eastAsiaTheme="minorEastAsia" w:hAnsiTheme="minorEastAsia"/>
                <w:noProof/>
              </w:rPr>
              <w:t>2.1</w:t>
            </w:r>
            <w:r w:rsidRPr="00C67B26">
              <w:rPr>
                <w:rFonts w:asciiTheme="minorEastAsia" w:eastAsiaTheme="minorEastAsia" w:hAnsiTheme="minorEastAsia" w:cstheme="minorBidi"/>
                <w:smallCaps w:val="0"/>
                <w:noProof/>
                <w:sz w:val="21"/>
                <w:szCs w:val="22"/>
              </w:rPr>
              <w:tab/>
            </w:r>
            <w:r w:rsidRPr="00C67B26">
              <w:rPr>
                <w:rStyle w:val="a9"/>
                <w:rFonts w:asciiTheme="minorEastAsia" w:eastAsiaTheme="minorEastAsia" w:hAnsiTheme="minorEastAsia" w:hint="eastAsia"/>
                <w:noProof/>
              </w:rPr>
              <w:t>总体需求描述</w:t>
            </w:r>
            <w:r w:rsidRPr="00C67B26">
              <w:rPr>
                <w:rFonts w:asciiTheme="minorEastAsia" w:eastAsiaTheme="minorEastAsia" w:hAnsiTheme="minorEastAsia"/>
                <w:noProof/>
                <w:webHidden/>
              </w:rPr>
              <w:tab/>
            </w:r>
            <w:r w:rsidRPr="00C67B26">
              <w:rPr>
                <w:rFonts w:asciiTheme="minorEastAsia" w:eastAsiaTheme="minorEastAsia" w:hAnsiTheme="minorEastAsia"/>
                <w:noProof/>
                <w:webHidden/>
              </w:rPr>
              <w:fldChar w:fldCharType="begin"/>
            </w:r>
            <w:r w:rsidRPr="00C67B26">
              <w:rPr>
                <w:rFonts w:asciiTheme="minorEastAsia" w:eastAsiaTheme="minorEastAsia" w:hAnsiTheme="minorEastAsia"/>
                <w:noProof/>
                <w:webHidden/>
              </w:rPr>
              <w:instrText xml:space="preserve"> PAGEREF _Toc494288977 \h </w:instrText>
            </w:r>
            <w:r w:rsidRPr="00C67B26">
              <w:rPr>
                <w:rFonts w:asciiTheme="minorEastAsia" w:eastAsiaTheme="minorEastAsia" w:hAnsiTheme="minorEastAsia"/>
                <w:noProof/>
                <w:webHidden/>
              </w:rPr>
            </w:r>
            <w:r w:rsidRPr="00C67B26">
              <w:rPr>
                <w:rFonts w:asciiTheme="minorEastAsia" w:eastAsiaTheme="minorEastAsia" w:hAnsiTheme="minorEastAsia"/>
                <w:noProof/>
                <w:webHidden/>
              </w:rPr>
              <w:fldChar w:fldCharType="separate"/>
            </w:r>
            <w:r w:rsidRPr="00C67B26">
              <w:rPr>
                <w:rFonts w:asciiTheme="minorEastAsia" w:eastAsiaTheme="minorEastAsia" w:hAnsiTheme="minorEastAsia"/>
                <w:noProof/>
                <w:webHidden/>
              </w:rPr>
              <w:t>3</w:t>
            </w:r>
            <w:r w:rsidRPr="00C67B26">
              <w:rPr>
                <w:rFonts w:asciiTheme="minorEastAsia" w:eastAsiaTheme="minorEastAsia" w:hAnsiTheme="minorEastAsia"/>
                <w:noProof/>
                <w:webHidden/>
              </w:rPr>
              <w:fldChar w:fldCharType="end"/>
            </w:r>
          </w:hyperlink>
        </w:p>
        <w:p w:rsidR="00AF6D31" w:rsidRPr="00C67B26" w:rsidRDefault="00AF6D31">
          <w:pPr>
            <w:pStyle w:val="20"/>
            <w:tabs>
              <w:tab w:val="left" w:pos="840"/>
              <w:tab w:val="right" w:leader="dot" w:pos="8720"/>
            </w:tabs>
            <w:rPr>
              <w:rFonts w:asciiTheme="minorEastAsia" w:eastAsiaTheme="minorEastAsia" w:hAnsiTheme="minorEastAsia" w:cstheme="minorBidi"/>
              <w:smallCaps w:val="0"/>
              <w:noProof/>
              <w:sz w:val="21"/>
              <w:szCs w:val="22"/>
            </w:rPr>
          </w:pPr>
          <w:hyperlink w:anchor="_Toc494288978" w:history="1">
            <w:r w:rsidRPr="00C67B26">
              <w:rPr>
                <w:rStyle w:val="a9"/>
                <w:rFonts w:asciiTheme="minorEastAsia" w:eastAsiaTheme="minorEastAsia" w:hAnsiTheme="minorEastAsia"/>
                <w:noProof/>
              </w:rPr>
              <w:t>2.2</w:t>
            </w:r>
            <w:r w:rsidRPr="00C67B26">
              <w:rPr>
                <w:rFonts w:asciiTheme="minorEastAsia" w:eastAsiaTheme="minorEastAsia" w:hAnsiTheme="minorEastAsia" w:cstheme="minorBidi"/>
                <w:smallCaps w:val="0"/>
                <w:noProof/>
                <w:sz w:val="21"/>
                <w:szCs w:val="22"/>
              </w:rPr>
              <w:tab/>
            </w:r>
            <w:r w:rsidRPr="00C67B26">
              <w:rPr>
                <w:rStyle w:val="a9"/>
                <w:rFonts w:asciiTheme="minorEastAsia" w:eastAsiaTheme="minorEastAsia" w:hAnsiTheme="minorEastAsia" w:hint="eastAsia"/>
                <w:noProof/>
              </w:rPr>
              <w:t>总体业务流程</w:t>
            </w:r>
            <w:r w:rsidRPr="00C67B26">
              <w:rPr>
                <w:rFonts w:asciiTheme="minorEastAsia" w:eastAsiaTheme="minorEastAsia" w:hAnsiTheme="minorEastAsia"/>
                <w:noProof/>
                <w:webHidden/>
              </w:rPr>
              <w:tab/>
            </w:r>
            <w:r w:rsidRPr="00C67B26">
              <w:rPr>
                <w:rFonts w:asciiTheme="minorEastAsia" w:eastAsiaTheme="minorEastAsia" w:hAnsiTheme="minorEastAsia"/>
                <w:noProof/>
                <w:webHidden/>
              </w:rPr>
              <w:fldChar w:fldCharType="begin"/>
            </w:r>
            <w:r w:rsidRPr="00C67B26">
              <w:rPr>
                <w:rFonts w:asciiTheme="minorEastAsia" w:eastAsiaTheme="minorEastAsia" w:hAnsiTheme="minorEastAsia"/>
                <w:noProof/>
                <w:webHidden/>
              </w:rPr>
              <w:instrText xml:space="preserve"> PAGEREF _Toc494288978 \h </w:instrText>
            </w:r>
            <w:r w:rsidRPr="00C67B26">
              <w:rPr>
                <w:rFonts w:asciiTheme="minorEastAsia" w:eastAsiaTheme="minorEastAsia" w:hAnsiTheme="minorEastAsia"/>
                <w:noProof/>
                <w:webHidden/>
              </w:rPr>
            </w:r>
            <w:r w:rsidRPr="00C67B26">
              <w:rPr>
                <w:rFonts w:asciiTheme="minorEastAsia" w:eastAsiaTheme="minorEastAsia" w:hAnsiTheme="minorEastAsia"/>
                <w:noProof/>
                <w:webHidden/>
              </w:rPr>
              <w:fldChar w:fldCharType="separate"/>
            </w:r>
            <w:r w:rsidRPr="00C67B26">
              <w:rPr>
                <w:rFonts w:asciiTheme="minorEastAsia" w:eastAsiaTheme="minorEastAsia" w:hAnsiTheme="minorEastAsia"/>
                <w:noProof/>
                <w:webHidden/>
              </w:rPr>
              <w:t>4</w:t>
            </w:r>
            <w:r w:rsidRPr="00C67B26">
              <w:rPr>
                <w:rFonts w:asciiTheme="minorEastAsia" w:eastAsiaTheme="minorEastAsia" w:hAnsiTheme="minorEastAsia"/>
                <w:noProof/>
                <w:webHidden/>
              </w:rPr>
              <w:fldChar w:fldCharType="end"/>
            </w:r>
          </w:hyperlink>
        </w:p>
        <w:p w:rsidR="00AF6D31" w:rsidRPr="00C67B26" w:rsidRDefault="00AF6D31">
          <w:pPr>
            <w:pStyle w:val="20"/>
            <w:tabs>
              <w:tab w:val="left" w:pos="840"/>
              <w:tab w:val="right" w:leader="dot" w:pos="8720"/>
            </w:tabs>
            <w:rPr>
              <w:rFonts w:asciiTheme="minorEastAsia" w:eastAsiaTheme="minorEastAsia" w:hAnsiTheme="minorEastAsia" w:cstheme="minorBidi"/>
              <w:smallCaps w:val="0"/>
              <w:noProof/>
              <w:sz w:val="21"/>
              <w:szCs w:val="22"/>
            </w:rPr>
          </w:pPr>
          <w:hyperlink w:anchor="_Toc494288979" w:history="1">
            <w:r w:rsidRPr="00C67B26">
              <w:rPr>
                <w:rStyle w:val="a9"/>
                <w:rFonts w:asciiTheme="minorEastAsia" w:eastAsiaTheme="minorEastAsia" w:hAnsiTheme="minorEastAsia"/>
                <w:noProof/>
              </w:rPr>
              <w:t>2.3</w:t>
            </w:r>
            <w:r w:rsidRPr="00C67B26">
              <w:rPr>
                <w:rFonts w:asciiTheme="minorEastAsia" w:eastAsiaTheme="minorEastAsia" w:hAnsiTheme="minorEastAsia" w:cstheme="minorBidi"/>
                <w:smallCaps w:val="0"/>
                <w:noProof/>
                <w:sz w:val="21"/>
                <w:szCs w:val="22"/>
              </w:rPr>
              <w:tab/>
            </w:r>
            <w:r w:rsidRPr="00C67B26">
              <w:rPr>
                <w:rStyle w:val="a9"/>
                <w:rFonts w:asciiTheme="minorEastAsia" w:eastAsiaTheme="minorEastAsia" w:hAnsiTheme="minorEastAsia" w:hint="eastAsia"/>
                <w:noProof/>
              </w:rPr>
              <w:t>业务流程角色</w:t>
            </w:r>
            <w:r w:rsidRPr="00C67B26">
              <w:rPr>
                <w:rFonts w:asciiTheme="minorEastAsia" w:eastAsiaTheme="minorEastAsia" w:hAnsiTheme="minorEastAsia"/>
                <w:noProof/>
                <w:webHidden/>
              </w:rPr>
              <w:tab/>
            </w:r>
            <w:r w:rsidRPr="00C67B26">
              <w:rPr>
                <w:rFonts w:asciiTheme="minorEastAsia" w:eastAsiaTheme="minorEastAsia" w:hAnsiTheme="minorEastAsia"/>
                <w:noProof/>
                <w:webHidden/>
              </w:rPr>
              <w:fldChar w:fldCharType="begin"/>
            </w:r>
            <w:r w:rsidRPr="00C67B26">
              <w:rPr>
                <w:rFonts w:asciiTheme="minorEastAsia" w:eastAsiaTheme="minorEastAsia" w:hAnsiTheme="minorEastAsia"/>
                <w:noProof/>
                <w:webHidden/>
              </w:rPr>
              <w:instrText xml:space="preserve"> PAGEREF _Toc494288979 \h </w:instrText>
            </w:r>
            <w:r w:rsidRPr="00C67B26">
              <w:rPr>
                <w:rFonts w:asciiTheme="minorEastAsia" w:eastAsiaTheme="minorEastAsia" w:hAnsiTheme="minorEastAsia"/>
                <w:noProof/>
                <w:webHidden/>
              </w:rPr>
            </w:r>
            <w:r w:rsidRPr="00C67B26">
              <w:rPr>
                <w:rFonts w:asciiTheme="minorEastAsia" w:eastAsiaTheme="minorEastAsia" w:hAnsiTheme="minorEastAsia"/>
                <w:noProof/>
                <w:webHidden/>
              </w:rPr>
              <w:fldChar w:fldCharType="separate"/>
            </w:r>
            <w:r w:rsidRPr="00C67B26">
              <w:rPr>
                <w:rFonts w:asciiTheme="minorEastAsia" w:eastAsiaTheme="minorEastAsia" w:hAnsiTheme="minorEastAsia"/>
                <w:noProof/>
                <w:webHidden/>
              </w:rPr>
              <w:t>7</w:t>
            </w:r>
            <w:r w:rsidRPr="00C67B26">
              <w:rPr>
                <w:rFonts w:asciiTheme="minorEastAsia" w:eastAsiaTheme="minorEastAsia" w:hAnsiTheme="minorEastAsia"/>
                <w:noProof/>
                <w:webHidden/>
              </w:rPr>
              <w:fldChar w:fldCharType="end"/>
            </w:r>
          </w:hyperlink>
        </w:p>
        <w:p w:rsidR="00AF6D31" w:rsidRPr="00C67B26" w:rsidRDefault="00AF6D31">
          <w:pPr>
            <w:pStyle w:val="20"/>
            <w:tabs>
              <w:tab w:val="left" w:pos="840"/>
              <w:tab w:val="right" w:leader="dot" w:pos="8720"/>
            </w:tabs>
            <w:rPr>
              <w:rFonts w:asciiTheme="minorEastAsia" w:eastAsiaTheme="minorEastAsia" w:hAnsiTheme="minorEastAsia" w:cstheme="minorBidi"/>
              <w:smallCaps w:val="0"/>
              <w:noProof/>
              <w:sz w:val="21"/>
              <w:szCs w:val="22"/>
            </w:rPr>
          </w:pPr>
          <w:hyperlink w:anchor="_Toc494288980" w:history="1">
            <w:r w:rsidRPr="00C67B26">
              <w:rPr>
                <w:rStyle w:val="a9"/>
                <w:rFonts w:asciiTheme="minorEastAsia" w:eastAsiaTheme="minorEastAsia" w:hAnsiTheme="minorEastAsia"/>
                <w:noProof/>
              </w:rPr>
              <w:t>2.4</w:t>
            </w:r>
            <w:r w:rsidRPr="00C67B26">
              <w:rPr>
                <w:rFonts w:asciiTheme="minorEastAsia" w:eastAsiaTheme="minorEastAsia" w:hAnsiTheme="minorEastAsia" w:cstheme="minorBidi"/>
                <w:smallCaps w:val="0"/>
                <w:noProof/>
                <w:sz w:val="21"/>
                <w:szCs w:val="22"/>
              </w:rPr>
              <w:tab/>
            </w:r>
            <w:r w:rsidRPr="00C67B26">
              <w:rPr>
                <w:rStyle w:val="a9"/>
                <w:rFonts w:asciiTheme="minorEastAsia" w:eastAsiaTheme="minorEastAsia" w:hAnsiTheme="minorEastAsia" w:hint="eastAsia"/>
                <w:noProof/>
              </w:rPr>
              <w:t>角色业务功能</w:t>
            </w:r>
            <w:r w:rsidRPr="00C67B26">
              <w:rPr>
                <w:rFonts w:asciiTheme="minorEastAsia" w:eastAsiaTheme="minorEastAsia" w:hAnsiTheme="minorEastAsia"/>
                <w:noProof/>
                <w:webHidden/>
              </w:rPr>
              <w:tab/>
            </w:r>
            <w:r w:rsidRPr="00C67B26">
              <w:rPr>
                <w:rFonts w:asciiTheme="minorEastAsia" w:eastAsiaTheme="minorEastAsia" w:hAnsiTheme="minorEastAsia"/>
                <w:noProof/>
                <w:webHidden/>
              </w:rPr>
              <w:fldChar w:fldCharType="begin"/>
            </w:r>
            <w:r w:rsidRPr="00C67B26">
              <w:rPr>
                <w:rFonts w:asciiTheme="minorEastAsia" w:eastAsiaTheme="minorEastAsia" w:hAnsiTheme="minorEastAsia"/>
                <w:noProof/>
                <w:webHidden/>
              </w:rPr>
              <w:instrText xml:space="preserve"> PAGEREF _Toc494288980 \h </w:instrText>
            </w:r>
            <w:r w:rsidRPr="00C67B26">
              <w:rPr>
                <w:rFonts w:asciiTheme="minorEastAsia" w:eastAsiaTheme="minorEastAsia" w:hAnsiTheme="minorEastAsia"/>
                <w:noProof/>
                <w:webHidden/>
              </w:rPr>
            </w:r>
            <w:r w:rsidRPr="00C67B26">
              <w:rPr>
                <w:rFonts w:asciiTheme="minorEastAsia" w:eastAsiaTheme="minorEastAsia" w:hAnsiTheme="minorEastAsia"/>
                <w:noProof/>
                <w:webHidden/>
              </w:rPr>
              <w:fldChar w:fldCharType="separate"/>
            </w:r>
            <w:r w:rsidRPr="00C67B26">
              <w:rPr>
                <w:rFonts w:asciiTheme="minorEastAsia" w:eastAsiaTheme="minorEastAsia" w:hAnsiTheme="minorEastAsia"/>
                <w:noProof/>
                <w:webHidden/>
              </w:rPr>
              <w:t>8</w:t>
            </w:r>
            <w:r w:rsidRPr="00C67B26">
              <w:rPr>
                <w:rFonts w:asciiTheme="minorEastAsia" w:eastAsiaTheme="minorEastAsia" w:hAnsiTheme="minorEastAsia"/>
                <w:noProof/>
                <w:webHidden/>
              </w:rPr>
              <w:fldChar w:fldCharType="end"/>
            </w:r>
          </w:hyperlink>
        </w:p>
        <w:p w:rsidR="00AF6D31" w:rsidRPr="00C67B26" w:rsidRDefault="00AF6D31">
          <w:pPr>
            <w:pStyle w:val="30"/>
            <w:tabs>
              <w:tab w:val="left" w:pos="1470"/>
              <w:tab w:val="right" w:leader="dot" w:pos="8720"/>
            </w:tabs>
            <w:rPr>
              <w:rFonts w:asciiTheme="minorEastAsia" w:eastAsiaTheme="minorEastAsia" w:hAnsiTheme="minorEastAsia" w:cstheme="minorBidi"/>
              <w:i w:val="0"/>
              <w:iCs w:val="0"/>
              <w:noProof/>
              <w:sz w:val="21"/>
              <w:szCs w:val="22"/>
            </w:rPr>
          </w:pPr>
          <w:hyperlink w:anchor="_Toc494288981" w:history="1">
            <w:r w:rsidRPr="00C67B26">
              <w:rPr>
                <w:rStyle w:val="a9"/>
                <w:rFonts w:asciiTheme="minorEastAsia" w:eastAsiaTheme="minorEastAsia" w:hAnsiTheme="minorEastAsia"/>
                <w:noProof/>
              </w:rPr>
              <w:t>2.4.1</w:t>
            </w:r>
            <w:r w:rsidRPr="00C67B26">
              <w:rPr>
                <w:rFonts w:asciiTheme="minorEastAsia" w:eastAsiaTheme="minorEastAsia" w:hAnsiTheme="minorEastAsia" w:cstheme="minorBidi"/>
                <w:i w:val="0"/>
                <w:iCs w:val="0"/>
                <w:noProof/>
                <w:sz w:val="21"/>
                <w:szCs w:val="22"/>
              </w:rPr>
              <w:tab/>
            </w:r>
            <w:r w:rsidRPr="00C67B26">
              <w:rPr>
                <w:rStyle w:val="a9"/>
                <w:rFonts w:asciiTheme="minorEastAsia" w:eastAsiaTheme="minorEastAsia" w:hAnsiTheme="minorEastAsia" w:hint="eastAsia"/>
                <w:noProof/>
              </w:rPr>
              <w:t>企业用户</w:t>
            </w:r>
            <w:r w:rsidRPr="00C67B26">
              <w:rPr>
                <w:rFonts w:asciiTheme="minorEastAsia" w:eastAsiaTheme="minorEastAsia" w:hAnsiTheme="minorEastAsia"/>
                <w:noProof/>
                <w:webHidden/>
              </w:rPr>
              <w:tab/>
            </w:r>
            <w:r w:rsidRPr="00C67B26">
              <w:rPr>
                <w:rFonts w:asciiTheme="minorEastAsia" w:eastAsiaTheme="minorEastAsia" w:hAnsiTheme="minorEastAsia"/>
                <w:noProof/>
                <w:webHidden/>
              </w:rPr>
              <w:fldChar w:fldCharType="begin"/>
            </w:r>
            <w:r w:rsidRPr="00C67B26">
              <w:rPr>
                <w:rFonts w:asciiTheme="minorEastAsia" w:eastAsiaTheme="minorEastAsia" w:hAnsiTheme="minorEastAsia"/>
                <w:noProof/>
                <w:webHidden/>
              </w:rPr>
              <w:instrText xml:space="preserve"> PAGEREF _Toc494288981 \h </w:instrText>
            </w:r>
            <w:r w:rsidRPr="00C67B26">
              <w:rPr>
                <w:rFonts w:asciiTheme="minorEastAsia" w:eastAsiaTheme="minorEastAsia" w:hAnsiTheme="minorEastAsia"/>
                <w:noProof/>
                <w:webHidden/>
              </w:rPr>
            </w:r>
            <w:r w:rsidRPr="00C67B26">
              <w:rPr>
                <w:rFonts w:asciiTheme="minorEastAsia" w:eastAsiaTheme="minorEastAsia" w:hAnsiTheme="minorEastAsia"/>
                <w:noProof/>
                <w:webHidden/>
              </w:rPr>
              <w:fldChar w:fldCharType="separate"/>
            </w:r>
            <w:r w:rsidRPr="00C67B26">
              <w:rPr>
                <w:rFonts w:asciiTheme="minorEastAsia" w:eastAsiaTheme="minorEastAsia" w:hAnsiTheme="minorEastAsia"/>
                <w:noProof/>
                <w:webHidden/>
              </w:rPr>
              <w:t>8</w:t>
            </w:r>
            <w:r w:rsidRPr="00C67B26">
              <w:rPr>
                <w:rFonts w:asciiTheme="minorEastAsia" w:eastAsiaTheme="minorEastAsia" w:hAnsiTheme="minorEastAsia"/>
                <w:noProof/>
                <w:webHidden/>
              </w:rPr>
              <w:fldChar w:fldCharType="end"/>
            </w:r>
          </w:hyperlink>
        </w:p>
        <w:p w:rsidR="00AF6D31" w:rsidRPr="00C67B26" w:rsidRDefault="00AF6D31">
          <w:pPr>
            <w:pStyle w:val="30"/>
            <w:tabs>
              <w:tab w:val="left" w:pos="1470"/>
              <w:tab w:val="right" w:leader="dot" w:pos="8720"/>
            </w:tabs>
            <w:rPr>
              <w:rFonts w:asciiTheme="minorEastAsia" w:eastAsiaTheme="minorEastAsia" w:hAnsiTheme="minorEastAsia" w:cstheme="minorBidi"/>
              <w:i w:val="0"/>
              <w:iCs w:val="0"/>
              <w:noProof/>
              <w:sz w:val="21"/>
              <w:szCs w:val="22"/>
            </w:rPr>
          </w:pPr>
          <w:hyperlink w:anchor="_Toc494288982" w:history="1">
            <w:r w:rsidRPr="00C67B26">
              <w:rPr>
                <w:rStyle w:val="a9"/>
                <w:rFonts w:asciiTheme="minorEastAsia" w:eastAsiaTheme="minorEastAsia" w:hAnsiTheme="minorEastAsia"/>
                <w:noProof/>
              </w:rPr>
              <w:t>2.4.2</w:t>
            </w:r>
            <w:r w:rsidRPr="00C67B26">
              <w:rPr>
                <w:rFonts w:asciiTheme="minorEastAsia" w:eastAsiaTheme="minorEastAsia" w:hAnsiTheme="minorEastAsia" w:cstheme="minorBidi"/>
                <w:i w:val="0"/>
                <w:iCs w:val="0"/>
                <w:noProof/>
                <w:sz w:val="21"/>
                <w:szCs w:val="22"/>
              </w:rPr>
              <w:tab/>
            </w:r>
            <w:r w:rsidRPr="00C67B26">
              <w:rPr>
                <w:rStyle w:val="a9"/>
                <w:rFonts w:asciiTheme="minorEastAsia" w:eastAsiaTheme="minorEastAsia" w:hAnsiTheme="minorEastAsia" w:hint="eastAsia"/>
                <w:noProof/>
              </w:rPr>
              <w:t>银行用户</w:t>
            </w:r>
            <w:r w:rsidRPr="00C67B26">
              <w:rPr>
                <w:rFonts w:asciiTheme="minorEastAsia" w:eastAsiaTheme="minorEastAsia" w:hAnsiTheme="minorEastAsia"/>
                <w:noProof/>
                <w:webHidden/>
              </w:rPr>
              <w:tab/>
            </w:r>
            <w:r w:rsidRPr="00C67B26">
              <w:rPr>
                <w:rFonts w:asciiTheme="minorEastAsia" w:eastAsiaTheme="minorEastAsia" w:hAnsiTheme="minorEastAsia"/>
                <w:noProof/>
                <w:webHidden/>
              </w:rPr>
              <w:fldChar w:fldCharType="begin"/>
            </w:r>
            <w:r w:rsidRPr="00C67B26">
              <w:rPr>
                <w:rFonts w:asciiTheme="minorEastAsia" w:eastAsiaTheme="minorEastAsia" w:hAnsiTheme="minorEastAsia"/>
                <w:noProof/>
                <w:webHidden/>
              </w:rPr>
              <w:instrText xml:space="preserve"> PAGEREF _Toc494288982 \h </w:instrText>
            </w:r>
            <w:r w:rsidRPr="00C67B26">
              <w:rPr>
                <w:rFonts w:asciiTheme="minorEastAsia" w:eastAsiaTheme="minorEastAsia" w:hAnsiTheme="minorEastAsia"/>
                <w:noProof/>
                <w:webHidden/>
              </w:rPr>
            </w:r>
            <w:r w:rsidRPr="00C67B26">
              <w:rPr>
                <w:rFonts w:asciiTheme="minorEastAsia" w:eastAsiaTheme="minorEastAsia" w:hAnsiTheme="minorEastAsia"/>
                <w:noProof/>
                <w:webHidden/>
              </w:rPr>
              <w:fldChar w:fldCharType="separate"/>
            </w:r>
            <w:r w:rsidRPr="00C67B26">
              <w:rPr>
                <w:rFonts w:asciiTheme="minorEastAsia" w:eastAsiaTheme="minorEastAsia" w:hAnsiTheme="minorEastAsia"/>
                <w:noProof/>
                <w:webHidden/>
              </w:rPr>
              <w:t>9</w:t>
            </w:r>
            <w:r w:rsidRPr="00C67B26">
              <w:rPr>
                <w:rFonts w:asciiTheme="minorEastAsia" w:eastAsiaTheme="minorEastAsia" w:hAnsiTheme="minorEastAsia"/>
                <w:noProof/>
                <w:webHidden/>
              </w:rPr>
              <w:fldChar w:fldCharType="end"/>
            </w:r>
          </w:hyperlink>
        </w:p>
        <w:p w:rsidR="00AF6D31" w:rsidRPr="00C67B26" w:rsidRDefault="00AF6D31">
          <w:pPr>
            <w:pStyle w:val="20"/>
            <w:tabs>
              <w:tab w:val="left" w:pos="840"/>
              <w:tab w:val="right" w:leader="dot" w:pos="8720"/>
            </w:tabs>
            <w:rPr>
              <w:rFonts w:asciiTheme="minorEastAsia" w:eastAsiaTheme="minorEastAsia" w:hAnsiTheme="minorEastAsia" w:cstheme="minorBidi"/>
              <w:smallCaps w:val="0"/>
              <w:noProof/>
              <w:sz w:val="21"/>
              <w:szCs w:val="22"/>
            </w:rPr>
          </w:pPr>
          <w:hyperlink w:anchor="_Toc494288983" w:history="1">
            <w:r w:rsidRPr="00C67B26">
              <w:rPr>
                <w:rStyle w:val="a9"/>
                <w:rFonts w:asciiTheme="minorEastAsia" w:eastAsiaTheme="minorEastAsia" w:hAnsiTheme="minorEastAsia"/>
                <w:noProof/>
              </w:rPr>
              <w:t>2.5</w:t>
            </w:r>
            <w:r w:rsidRPr="00C67B26">
              <w:rPr>
                <w:rFonts w:asciiTheme="minorEastAsia" w:eastAsiaTheme="minorEastAsia" w:hAnsiTheme="minorEastAsia" w:cstheme="minorBidi"/>
                <w:smallCaps w:val="0"/>
                <w:noProof/>
                <w:sz w:val="21"/>
                <w:szCs w:val="22"/>
              </w:rPr>
              <w:tab/>
            </w:r>
            <w:r w:rsidRPr="00C67B26">
              <w:rPr>
                <w:rStyle w:val="a9"/>
                <w:rFonts w:asciiTheme="minorEastAsia" w:eastAsiaTheme="minorEastAsia" w:hAnsiTheme="minorEastAsia" w:hint="eastAsia"/>
                <w:noProof/>
              </w:rPr>
              <w:t>业务状态说明</w:t>
            </w:r>
            <w:r w:rsidRPr="00C67B26">
              <w:rPr>
                <w:rFonts w:asciiTheme="minorEastAsia" w:eastAsiaTheme="minorEastAsia" w:hAnsiTheme="minorEastAsia"/>
                <w:noProof/>
                <w:webHidden/>
              </w:rPr>
              <w:tab/>
            </w:r>
            <w:r w:rsidRPr="00C67B26">
              <w:rPr>
                <w:rFonts w:asciiTheme="minorEastAsia" w:eastAsiaTheme="minorEastAsia" w:hAnsiTheme="minorEastAsia"/>
                <w:noProof/>
                <w:webHidden/>
              </w:rPr>
              <w:fldChar w:fldCharType="begin"/>
            </w:r>
            <w:r w:rsidRPr="00C67B26">
              <w:rPr>
                <w:rFonts w:asciiTheme="minorEastAsia" w:eastAsiaTheme="minorEastAsia" w:hAnsiTheme="minorEastAsia"/>
                <w:noProof/>
                <w:webHidden/>
              </w:rPr>
              <w:instrText xml:space="preserve"> PAGEREF _Toc494288983 \h </w:instrText>
            </w:r>
            <w:r w:rsidRPr="00C67B26">
              <w:rPr>
                <w:rFonts w:asciiTheme="minorEastAsia" w:eastAsiaTheme="minorEastAsia" w:hAnsiTheme="minorEastAsia"/>
                <w:noProof/>
                <w:webHidden/>
              </w:rPr>
            </w:r>
            <w:r w:rsidRPr="00C67B26">
              <w:rPr>
                <w:rFonts w:asciiTheme="minorEastAsia" w:eastAsiaTheme="minorEastAsia" w:hAnsiTheme="minorEastAsia"/>
                <w:noProof/>
                <w:webHidden/>
              </w:rPr>
              <w:fldChar w:fldCharType="separate"/>
            </w:r>
            <w:r w:rsidRPr="00C67B26">
              <w:rPr>
                <w:rFonts w:asciiTheme="minorEastAsia" w:eastAsiaTheme="minorEastAsia" w:hAnsiTheme="minorEastAsia"/>
                <w:noProof/>
                <w:webHidden/>
              </w:rPr>
              <w:t>12</w:t>
            </w:r>
            <w:r w:rsidRPr="00C67B26">
              <w:rPr>
                <w:rFonts w:asciiTheme="minorEastAsia" w:eastAsiaTheme="minorEastAsia" w:hAnsiTheme="minorEastAsia"/>
                <w:noProof/>
                <w:webHidden/>
              </w:rPr>
              <w:fldChar w:fldCharType="end"/>
            </w:r>
          </w:hyperlink>
        </w:p>
        <w:p w:rsidR="00AF6D31" w:rsidRPr="00C67B26" w:rsidRDefault="00AF6D31">
          <w:pPr>
            <w:pStyle w:val="30"/>
            <w:tabs>
              <w:tab w:val="left" w:pos="1470"/>
              <w:tab w:val="right" w:leader="dot" w:pos="8720"/>
            </w:tabs>
            <w:rPr>
              <w:rFonts w:asciiTheme="minorEastAsia" w:eastAsiaTheme="minorEastAsia" w:hAnsiTheme="minorEastAsia" w:cstheme="minorBidi"/>
              <w:i w:val="0"/>
              <w:iCs w:val="0"/>
              <w:noProof/>
              <w:sz w:val="21"/>
              <w:szCs w:val="22"/>
            </w:rPr>
          </w:pPr>
          <w:hyperlink w:anchor="_Toc494288984" w:history="1">
            <w:r w:rsidRPr="00C67B26">
              <w:rPr>
                <w:rStyle w:val="a9"/>
                <w:rFonts w:asciiTheme="minorEastAsia" w:eastAsiaTheme="minorEastAsia" w:hAnsiTheme="minorEastAsia"/>
                <w:noProof/>
              </w:rPr>
              <w:t>2.5.1</w:t>
            </w:r>
            <w:r w:rsidRPr="00C67B26">
              <w:rPr>
                <w:rFonts w:asciiTheme="minorEastAsia" w:eastAsiaTheme="minorEastAsia" w:hAnsiTheme="minorEastAsia" w:cstheme="minorBidi"/>
                <w:i w:val="0"/>
                <w:iCs w:val="0"/>
                <w:noProof/>
                <w:sz w:val="21"/>
                <w:szCs w:val="22"/>
              </w:rPr>
              <w:tab/>
            </w:r>
            <w:r w:rsidRPr="00C67B26">
              <w:rPr>
                <w:rStyle w:val="a9"/>
                <w:rFonts w:asciiTheme="minorEastAsia" w:eastAsiaTheme="minorEastAsia" w:hAnsiTheme="minorEastAsia" w:hint="eastAsia"/>
                <w:noProof/>
              </w:rPr>
              <w:t>企业用户操作</w:t>
            </w:r>
            <w:r w:rsidRPr="00C67B26">
              <w:rPr>
                <w:rFonts w:asciiTheme="minorEastAsia" w:eastAsiaTheme="minorEastAsia" w:hAnsiTheme="minorEastAsia"/>
                <w:noProof/>
                <w:webHidden/>
              </w:rPr>
              <w:tab/>
            </w:r>
            <w:r w:rsidRPr="00C67B26">
              <w:rPr>
                <w:rFonts w:asciiTheme="minorEastAsia" w:eastAsiaTheme="minorEastAsia" w:hAnsiTheme="minorEastAsia"/>
                <w:noProof/>
                <w:webHidden/>
              </w:rPr>
              <w:fldChar w:fldCharType="begin"/>
            </w:r>
            <w:r w:rsidRPr="00C67B26">
              <w:rPr>
                <w:rFonts w:asciiTheme="minorEastAsia" w:eastAsiaTheme="minorEastAsia" w:hAnsiTheme="minorEastAsia"/>
                <w:noProof/>
                <w:webHidden/>
              </w:rPr>
              <w:instrText xml:space="preserve"> PAGEREF _Toc494288984 \h </w:instrText>
            </w:r>
            <w:r w:rsidRPr="00C67B26">
              <w:rPr>
                <w:rFonts w:asciiTheme="minorEastAsia" w:eastAsiaTheme="minorEastAsia" w:hAnsiTheme="minorEastAsia"/>
                <w:noProof/>
                <w:webHidden/>
              </w:rPr>
            </w:r>
            <w:r w:rsidRPr="00C67B26">
              <w:rPr>
                <w:rFonts w:asciiTheme="minorEastAsia" w:eastAsiaTheme="minorEastAsia" w:hAnsiTheme="minorEastAsia"/>
                <w:noProof/>
                <w:webHidden/>
              </w:rPr>
              <w:fldChar w:fldCharType="separate"/>
            </w:r>
            <w:r w:rsidRPr="00C67B26">
              <w:rPr>
                <w:rFonts w:asciiTheme="minorEastAsia" w:eastAsiaTheme="minorEastAsia" w:hAnsiTheme="minorEastAsia"/>
                <w:noProof/>
                <w:webHidden/>
              </w:rPr>
              <w:t>12</w:t>
            </w:r>
            <w:r w:rsidRPr="00C67B26">
              <w:rPr>
                <w:rFonts w:asciiTheme="minorEastAsia" w:eastAsiaTheme="minorEastAsia" w:hAnsiTheme="minorEastAsia"/>
                <w:noProof/>
                <w:webHidden/>
              </w:rPr>
              <w:fldChar w:fldCharType="end"/>
            </w:r>
          </w:hyperlink>
        </w:p>
        <w:p w:rsidR="00AF6D31" w:rsidRPr="00C67B26" w:rsidRDefault="00AF6D31">
          <w:pPr>
            <w:pStyle w:val="30"/>
            <w:tabs>
              <w:tab w:val="left" w:pos="1470"/>
              <w:tab w:val="right" w:leader="dot" w:pos="8720"/>
            </w:tabs>
            <w:rPr>
              <w:rFonts w:asciiTheme="minorEastAsia" w:eastAsiaTheme="minorEastAsia" w:hAnsiTheme="minorEastAsia" w:cstheme="minorBidi"/>
              <w:i w:val="0"/>
              <w:iCs w:val="0"/>
              <w:noProof/>
              <w:sz w:val="21"/>
              <w:szCs w:val="22"/>
            </w:rPr>
          </w:pPr>
          <w:hyperlink w:anchor="_Toc494288985" w:history="1">
            <w:r w:rsidRPr="00C67B26">
              <w:rPr>
                <w:rStyle w:val="a9"/>
                <w:rFonts w:asciiTheme="minorEastAsia" w:eastAsiaTheme="minorEastAsia" w:hAnsiTheme="minorEastAsia"/>
                <w:noProof/>
              </w:rPr>
              <w:t>2.5.2</w:t>
            </w:r>
            <w:r w:rsidRPr="00C67B26">
              <w:rPr>
                <w:rFonts w:asciiTheme="minorEastAsia" w:eastAsiaTheme="minorEastAsia" w:hAnsiTheme="minorEastAsia" w:cstheme="minorBidi"/>
                <w:i w:val="0"/>
                <w:iCs w:val="0"/>
                <w:noProof/>
                <w:sz w:val="21"/>
                <w:szCs w:val="22"/>
              </w:rPr>
              <w:tab/>
            </w:r>
            <w:r w:rsidRPr="00C67B26">
              <w:rPr>
                <w:rStyle w:val="a9"/>
                <w:rFonts w:asciiTheme="minorEastAsia" w:eastAsiaTheme="minorEastAsia" w:hAnsiTheme="minorEastAsia" w:hint="eastAsia"/>
                <w:noProof/>
              </w:rPr>
              <w:t>银行用户操作</w:t>
            </w:r>
            <w:r w:rsidRPr="00C67B26">
              <w:rPr>
                <w:rFonts w:asciiTheme="minorEastAsia" w:eastAsiaTheme="minorEastAsia" w:hAnsiTheme="minorEastAsia"/>
                <w:noProof/>
                <w:webHidden/>
              </w:rPr>
              <w:tab/>
            </w:r>
            <w:r w:rsidRPr="00C67B26">
              <w:rPr>
                <w:rFonts w:asciiTheme="minorEastAsia" w:eastAsiaTheme="minorEastAsia" w:hAnsiTheme="minorEastAsia"/>
                <w:noProof/>
                <w:webHidden/>
              </w:rPr>
              <w:fldChar w:fldCharType="begin"/>
            </w:r>
            <w:r w:rsidRPr="00C67B26">
              <w:rPr>
                <w:rFonts w:asciiTheme="minorEastAsia" w:eastAsiaTheme="minorEastAsia" w:hAnsiTheme="minorEastAsia"/>
                <w:noProof/>
                <w:webHidden/>
              </w:rPr>
              <w:instrText xml:space="preserve"> PAGEREF _Toc494288985 \h </w:instrText>
            </w:r>
            <w:r w:rsidRPr="00C67B26">
              <w:rPr>
                <w:rFonts w:asciiTheme="minorEastAsia" w:eastAsiaTheme="minorEastAsia" w:hAnsiTheme="minorEastAsia"/>
                <w:noProof/>
                <w:webHidden/>
              </w:rPr>
            </w:r>
            <w:r w:rsidRPr="00C67B26">
              <w:rPr>
                <w:rFonts w:asciiTheme="minorEastAsia" w:eastAsiaTheme="minorEastAsia" w:hAnsiTheme="minorEastAsia"/>
                <w:noProof/>
                <w:webHidden/>
              </w:rPr>
              <w:fldChar w:fldCharType="separate"/>
            </w:r>
            <w:r w:rsidRPr="00C67B26">
              <w:rPr>
                <w:rFonts w:asciiTheme="minorEastAsia" w:eastAsiaTheme="minorEastAsia" w:hAnsiTheme="minorEastAsia"/>
                <w:noProof/>
                <w:webHidden/>
              </w:rPr>
              <w:t>12</w:t>
            </w:r>
            <w:r w:rsidRPr="00C67B26">
              <w:rPr>
                <w:rFonts w:asciiTheme="minorEastAsia" w:eastAsiaTheme="minorEastAsia" w:hAnsiTheme="minorEastAsia"/>
                <w:noProof/>
                <w:webHidden/>
              </w:rPr>
              <w:fldChar w:fldCharType="end"/>
            </w:r>
          </w:hyperlink>
        </w:p>
        <w:p w:rsidR="00AF6D31" w:rsidRPr="00C67B26" w:rsidRDefault="00AF6D31">
          <w:pPr>
            <w:pStyle w:val="20"/>
            <w:tabs>
              <w:tab w:val="left" w:pos="840"/>
              <w:tab w:val="right" w:leader="dot" w:pos="8720"/>
            </w:tabs>
            <w:rPr>
              <w:rFonts w:asciiTheme="minorEastAsia" w:eastAsiaTheme="minorEastAsia" w:hAnsiTheme="minorEastAsia" w:cstheme="minorBidi"/>
              <w:smallCaps w:val="0"/>
              <w:noProof/>
              <w:sz w:val="21"/>
              <w:szCs w:val="22"/>
            </w:rPr>
          </w:pPr>
          <w:hyperlink w:anchor="_Toc494288986" w:history="1">
            <w:r w:rsidRPr="00C67B26">
              <w:rPr>
                <w:rStyle w:val="a9"/>
                <w:rFonts w:asciiTheme="minorEastAsia" w:eastAsiaTheme="minorEastAsia" w:hAnsiTheme="minorEastAsia"/>
                <w:noProof/>
              </w:rPr>
              <w:t>2.6</w:t>
            </w:r>
            <w:r w:rsidRPr="00C67B26">
              <w:rPr>
                <w:rFonts w:asciiTheme="minorEastAsia" w:eastAsiaTheme="minorEastAsia" w:hAnsiTheme="minorEastAsia" w:cstheme="minorBidi"/>
                <w:smallCaps w:val="0"/>
                <w:noProof/>
                <w:sz w:val="21"/>
                <w:szCs w:val="22"/>
              </w:rPr>
              <w:tab/>
            </w:r>
            <w:r w:rsidRPr="00C67B26">
              <w:rPr>
                <w:rStyle w:val="a9"/>
                <w:rFonts w:asciiTheme="minorEastAsia" w:eastAsiaTheme="minorEastAsia" w:hAnsiTheme="minorEastAsia" w:hint="eastAsia"/>
                <w:noProof/>
              </w:rPr>
              <w:t>业务项目范围</w:t>
            </w:r>
            <w:r w:rsidRPr="00C67B26">
              <w:rPr>
                <w:rFonts w:asciiTheme="minorEastAsia" w:eastAsiaTheme="minorEastAsia" w:hAnsiTheme="minorEastAsia"/>
                <w:noProof/>
                <w:webHidden/>
              </w:rPr>
              <w:tab/>
            </w:r>
            <w:r w:rsidRPr="00C67B26">
              <w:rPr>
                <w:rFonts w:asciiTheme="minorEastAsia" w:eastAsiaTheme="minorEastAsia" w:hAnsiTheme="minorEastAsia"/>
                <w:noProof/>
                <w:webHidden/>
              </w:rPr>
              <w:fldChar w:fldCharType="begin"/>
            </w:r>
            <w:r w:rsidRPr="00C67B26">
              <w:rPr>
                <w:rFonts w:asciiTheme="minorEastAsia" w:eastAsiaTheme="minorEastAsia" w:hAnsiTheme="minorEastAsia"/>
                <w:noProof/>
                <w:webHidden/>
              </w:rPr>
              <w:instrText xml:space="preserve"> PAGEREF _Toc494288986 \h </w:instrText>
            </w:r>
            <w:r w:rsidRPr="00C67B26">
              <w:rPr>
                <w:rFonts w:asciiTheme="minorEastAsia" w:eastAsiaTheme="minorEastAsia" w:hAnsiTheme="minorEastAsia"/>
                <w:noProof/>
                <w:webHidden/>
              </w:rPr>
            </w:r>
            <w:r w:rsidRPr="00C67B26">
              <w:rPr>
                <w:rFonts w:asciiTheme="minorEastAsia" w:eastAsiaTheme="minorEastAsia" w:hAnsiTheme="minorEastAsia"/>
                <w:noProof/>
                <w:webHidden/>
              </w:rPr>
              <w:fldChar w:fldCharType="separate"/>
            </w:r>
            <w:r w:rsidRPr="00C67B26">
              <w:rPr>
                <w:rFonts w:asciiTheme="minorEastAsia" w:eastAsiaTheme="minorEastAsia" w:hAnsiTheme="minorEastAsia"/>
                <w:noProof/>
                <w:webHidden/>
              </w:rPr>
              <w:t>14</w:t>
            </w:r>
            <w:r w:rsidRPr="00C67B26">
              <w:rPr>
                <w:rFonts w:asciiTheme="minorEastAsia" w:eastAsiaTheme="minorEastAsia" w:hAnsiTheme="minorEastAsia"/>
                <w:noProof/>
                <w:webHidden/>
              </w:rPr>
              <w:fldChar w:fldCharType="end"/>
            </w:r>
          </w:hyperlink>
        </w:p>
        <w:p w:rsidR="00AF6D31" w:rsidRPr="00C67B26" w:rsidRDefault="00AF6D31">
          <w:pPr>
            <w:pStyle w:val="20"/>
            <w:tabs>
              <w:tab w:val="left" w:pos="840"/>
              <w:tab w:val="right" w:leader="dot" w:pos="8720"/>
            </w:tabs>
            <w:rPr>
              <w:rFonts w:asciiTheme="minorEastAsia" w:eastAsiaTheme="minorEastAsia" w:hAnsiTheme="minorEastAsia" w:cstheme="minorBidi"/>
              <w:smallCaps w:val="0"/>
              <w:noProof/>
              <w:sz w:val="21"/>
              <w:szCs w:val="22"/>
            </w:rPr>
          </w:pPr>
          <w:hyperlink w:anchor="_Toc494288987" w:history="1">
            <w:r w:rsidRPr="00C67B26">
              <w:rPr>
                <w:rStyle w:val="a9"/>
                <w:rFonts w:asciiTheme="minorEastAsia" w:eastAsiaTheme="minorEastAsia" w:hAnsiTheme="minorEastAsia"/>
                <w:noProof/>
              </w:rPr>
              <w:t>2.7</w:t>
            </w:r>
            <w:r w:rsidRPr="00C67B26">
              <w:rPr>
                <w:rFonts w:asciiTheme="minorEastAsia" w:eastAsiaTheme="minorEastAsia" w:hAnsiTheme="minorEastAsia" w:cstheme="minorBidi"/>
                <w:smallCaps w:val="0"/>
                <w:noProof/>
                <w:sz w:val="21"/>
                <w:szCs w:val="22"/>
              </w:rPr>
              <w:tab/>
            </w:r>
            <w:r w:rsidRPr="00C67B26">
              <w:rPr>
                <w:rStyle w:val="a9"/>
                <w:rFonts w:asciiTheme="minorEastAsia" w:eastAsiaTheme="minorEastAsia" w:hAnsiTheme="minorEastAsia" w:hint="eastAsia"/>
                <w:noProof/>
              </w:rPr>
              <w:t>用户对象</w:t>
            </w:r>
            <w:r w:rsidRPr="00C67B26">
              <w:rPr>
                <w:rFonts w:asciiTheme="minorEastAsia" w:eastAsiaTheme="minorEastAsia" w:hAnsiTheme="minorEastAsia"/>
                <w:noProof/>
                <w:webHidden/>
              </w:rPr>
              <w:tab/>
            </w:r>
            <w:r w:rsidRPr="00C67B26">
              <w:rPr>
                <w:rFonts w:asciiTheme="minorEastAsia" w:eastAsiaTheme="minorEastAsia" w:hAnsiTheme="minorEastAsia"/>
                <w:noProof/>
                <w:webHidden/>
              </w:rPr>
              <w:fldChar w:fldCharType="begin"/>
            </w:r>
            <w:r w:rsidRPr="00C67B26">
              <w:rPr>
                <w:rFonts w:asciiTheme="minorEastAsia" w:eastAsiaTheme="minorEastAsia" w:hAnsiTheme="minorEastAsia"/>
                <w:noProof/>
                <w:webHidden/>
              </w:rPr>
              <w:instrText xml:space="preserve"> PAGEREF _Toc494288987 \h </w:instrText>
            </w:r>
            <w:r w:rsidRPr="00C67B26">
              <w:rPr>
                <w:rFonts w:asciiTheme="minorEastAsia" w:eastAsiaTheme="minorEastAsia" w:hAnsiTheme="minorEastAsia"/>
                <w:noProof/>
                <w:webHidden/>
              </w:rPr>
            </w:r>
            <w:r w:rsidRPr="00C67B26">
              <w:rPr>
                <w:rFonts w:asciiTheme="minorEastAsia" w:eastAsiaTheme="minorEastAsia" w:hAnsiTheme="minorEastAsia"/>
                <w:noProof/>
                <w:webHidden/>
              </w:rPr>
              <w:fldChar w:fldCharType="separate"/>
            </w:r>
            <w:r w:rsidRPr="00C67B26">
              <w:rPr>
                <w:rFonts w:asciiTheme="minorEastAsia" w:eastAsiaTheme="minorEastAsia" w:hAnsiTheme="minorEastAsia"/>
                <w:noProof/>
                <w:webHidden/>
              </w:rPr>
              <w:t>14</w:t>
            </w:r>
            <w:r w:rsidRPr="00C67B26">
              <w:rPr>
                <w:rFonts w:asciiTheme="minorEastAsia" w:eastAsiaTheme="minorEastAsia" w:hAnsiTheme="minorEastAsia"/>
                <w:noProof/>
                <w:webHidden/>
              </w:rPr>
              <w:fldChar w:fldCharType="end"/>
            </w:r>
          </w:hyperlink>
        </w:p>
        <w:p w:rsidR="00AF6D31" w:rsidRPr="00C67B26" w:rsidRDefault="00AF6D31">
          <w:pPr>
            <w:pStyle w:val="30"/>
            <w:tabs>
              <w:tab w:val="left" w:pos="1470"/>
              <w:tab w:val="right" w:leader="dot" w:pos="8720"/>
            </w:tabs>
            <w:rPr>
              <w:rFonts w:asciiTheme="minorEastAsia" w:eastAsiaTheme="minorEastAsia" w:hAnsiTheme="minorEastAsia" w:cstheme="minorBidi"/>
              <w:i w:val="0"/>
              <w:iCs w:val="0"/>
              <w:noProof/>
              <w:sz w:val="21"/>
              <w:szCs w:val="22"/>
            </w:rPr>
          </w:pPr>
          <w:hyperlink w:anchor="_Toc494288988" w:history="1">
            <w:r w:rsidRPr="00C67B26">
              <w:rPr>
                <w:rStyle w:val="a9"/>
                <w:rFonts w:asciiTheme="minorEastAsia" w:eastAsiaTheme="minorEastAsia" w:hAnsiTheme="minorEastAsia"/>
                <w:noProof/>
              </w:rPr>
              <w:t>2.7.1</w:t>
            </w:r>
            <w:r w:rsidRPr="00C67B26">
              <w:rPr>
                <w:rFonts w:asciiTheme="minorEastAsia" w:eastAsiaTheme="minorEastAsia" w:hAnsiTheme="minorEastAsia" w:cstheme="minorBidi"/>
                <w:i w:val="0"/>
                <w:iCs w:val="0"/>
                <w:noProof/>
                <w:sz w:val="21"/>
                <w:szCs w:val="22"/>
              </w:rPr>
              <w:tab/>
            </w:r>
            <w:r w:rsidRPr="00C67B26">
              <w:rPr>
                <w:rStyle w:val="a9"/>
                <w:rFonts w:asciiTheme="minorEastAsia" w:eastAsiaTheme="minorEastAsia" w:hAnsiTheme="minorEastAsia" w:hint="eastAsia"/>
                <w:noProof/>
              </w:rPr>
              <w:t>企业用户</w:t>
            </w:r>
            <w:r w:rsidRPr="00C67B26">
              <w:rPr>
                <w:rFonts w:asciiTheme="minorEastAsia" w:eastAsiaTheme="minorEastAsia" w:hAnsiTheme="minorEastAsia"/>
                <w:noProof/>
                <w:webHidden/>
              </w:rPr>
              <w:tab/>
            </w:r>
            <w:r w:rsidRPr="00C67B26">
              <w:rPr>
                <w:rFonts w:asciiTheme="minorEastAsia" w:eastAsiaTheme="minorEastAsia" w:hAnsiTheme="minorEastAsia"/>
                <w:noProof/>
                <w:webHidden/>
              </w:rPr>
              <w:fldChar w:fldCharType="begin"/>
            </w:r>
            <w:r w:rsidRPr="00C67B26">
              <w:rPr>
                <w:rFonts w:asciiTheme="minorEastAsia" w:eastAsiaTheme="minorEastAsia" w:hAnsiTheme="minorEastAsia"/>
                <w:noProof/>
                <w:webHidden/>
              </w:rPr>
              <w:instrText xml:space="preserve"> PAGEREF _Toc494288988 \h </w:instrText>
            </w:r>
            <w:r w:rsidRPr="00C67B26">
              <w:rPr>
                <w:rFonts w:asciiTheme="minorEastAsia" w:eastAsiaTheme="minorEastAsia" w:hAnsiTheme="minorEastAsia"/>
                <w:noProof/>
                <w:webHidden/>
              </w:rPr>
            </w:r>
            <w:r w:rsidRPr="00C67B26">
              <w:rPr>
                <w:rFonts w:asciiTheme="minorEastAsia" w:eastAsiaTheme="minorEastAsia" w:hAnsiTheme="minorEastAsia"/>
                <w:noProof/>
                <w:webHidden/>
              </w:rPr>
              <w:fldChar w:fldCharType="separate"/>
            </w:r>
            <w:r w:rsidRPr="00C67B26">
              <w:rPr>
                <w:rFonts w:asciiTheme="minorEastAsia" w:eastAsiaTheme="minorEastAsia" w:hAnsiTheme="minorEastAsia"/>
                <w:noProof/>
                <w:webHidden/>
              </w:rPr>
              <w:t>14</w:t>
            </w:r>
            <w:r w:rsidRPr="00C67B26">
              <w:rPr>
                <w:rFonts w:asciiTheme="minorEastAsia" w:eastAsiaTheme="minorEastAsia" w:hAnsiTheme="minorEastAsia"/>
                <w:noProof/>
                <w:webHidden/>
              </w:rPr>
              <w:fldChar w:fldCharType="end"/>
            </w:r>
          </w:hyperlink>
        </w:p>
        <w:p w:rsidR="00AF6D31" w:rsidRPr="00C67B26" w:rsidRDefault="00AF6D31">
          <w:pPr>
            <w:pStyle w:val="30"/>
            <w:tabs>
              <w:tab w:val="left" w:pos="1470"/>
              <w:tab w:val="right" w:leader="dot" w:pos="8720"/>
            </w:tabs>
            <w:rPr>
              <w:rFonts w:asciiTheme="minorEastAsia" w:eastAsiaTheme="minorEastAsia" w:hAnsiTheme="minorEastAsia" w:cstheme="minorBidi"/>
              <w:i w:val="0"/>
              <w:iCs w:val="0"/>
              <w:noProof/>
              <w:sz w:val="21"/>
              <w:szCs w:val="22"/>
            </w:rPr>
          </w:pPr>
          <w:hyperlink w:anchor="_Toc494288989" w:history="1">
            <w:r w:rsidRPr="00C67B26">
              <w:rPr>
                <w:rStyle w:val="a9"/>
                <w:rFonts w:asciiTheme="minorEastAsia" w:eastAsiaTheme="minorEastAsia" w:hAnsiTheme="minorEastAsia"/>
                <w:noProof/>
              </w:rPr>
              <w:t>2.7.2</w:t>
            </w:r>
            <w:r w:rsidRPr="00C67B26">
              <w:rPr>
                <w:rFonts w:asciiTheme="minorEastAsia" w:eastAsiaTheme="minorEastAsia" w:hAnsiTheme="minorEastAsia" w:cstheme="minorBidi"/>
                <w:i w:val="0"/>
                <w:iCs w:val="0"/>
                <w:noProof/>
                <w:sz w:val="21"/>
                <w:szCs w:val="22"/>
              </w:rPr>
              <w:tab/>
            </w:r>
            <w:r w:rsidRPr="00C67B26">
              <w:rPr>
                <w:rStyle w:val="a9"/>
                <w:rFonts w:asciiTheme="minorEastAsia" w:eastAsiaTheme="minorEastAsia" w:hAnsiTheme="minorEastAsia" w:hint="eastAsia"/>
                <w:noProof/>
              </w:rPr>
              <w:t>银行用户</w:t>
            </w:r>
            <w:r w:rsidRPr="00C67B26">
              <w:rPr>
                <w:rFonts w:asciiTheme="minorEastAsia" w:eastAsiaTheme="minorEastAsia" w:hAnsiTheme="minorEastAsia"/>
                <w:noProof/>
                <w:webHidden/>
              </w:rPr>
              <w:tab/>
            </w:r>
            <w:r w:rsidRPr="00C67B26">
              <w:rPr>
                <w:rFonts w:asciiTheme="minorEastAsia" w:eastAsiaTheme="minorEastAsia" w:hAnsiTheme="minorEastAsia"/>
                <w:noProof/>
                <w:webHidden/>
              </w:rPr>
              <w:fldChar w:fldCharType="begin"/>
            </w:r>
            <w:r w:rsidRPr="00C67B26">
              <w:rPr>
                <w:rFonts w:asciiTheme="minorEastAsia" w:eastAsiaTheme="minorEastAsia" w:hAnsiTheme="minorEastAsia"/>
                <w:noProof/>
                <w:webHidden/>
              </w:rPr>
              <w:instrText xml:space="preserve"> PAGEREF _Toc494288989 \h </w:instrText>
            </w:r>
            <w:r w:rsidRPr="00C67B26">
              <w:rPr>
                <w:rFonts w:asciiTheme="minorEastAsia" w:eastAsiaTheme="minorEastAsia" w:hAnsiTheme="minorEastAsia"/>
                <w:noProof/>
                <w:webHidden/>
              </w:rPr>
            </w:r>
            <w:r w:rsidRPr="00C67B26">
              <w:rPr>
                <w:rFonts w:asciiTheme="minorEastAsia" w:eastAsiaTheme="minorEastAsia" w:hAnsiTheme="minorEastAsia"/>
                <w:noProof/>
                <w:webHidden/>
              </w:rPr>
              <w:fldChar w:fldCharType="separate"/>
            </w:r>
            <w:r w:rsidRPr="00C67B26">
              <w:rPr>
                <w:rFonts w:asciiTheme="minorEastAsia" w:eastAsiaTheme="minorEastAsia" w:hAnsiTheme="minorEastAsia"/>
                <w:noProof/>
                <w:webHidden/>
              </w:rPr>
              <w:t>15</w:t>
            </w:r>
            <w:r w:rsidRPr="00C67B26">
              <w:rPr>
                <w:rFonts w:asciiTheme="minorEastAsia" w:eastAsiaTheme="minorEastAsia" w:hAnsiTheme="minorEastAsia"/>
                <w:noProof/>
                <w:webHidden/>
              </w:rPr>
              <w:fldChar w:fldCharType="end"/>
            </w:r>
          </w:hyperlink>
        </w:p>
        <w:p w:rsidR="00AF6D31" w:rsidRPr="00C67B26" w:rsidRDefault="00AF6D31">
          <w:pPr>
            <w:pStyle w:val="20"/>
            <w:tabs>
              <w:tab w:val="left" w:pos="840"/>
              <w:tab w:val="right" w:leader="dot" w:pos="8720"/>
            </w:tabs>
            <w:rPr>
              <w:rFonts w:asciiTheme="minorEastAsia" w:eastAsiaTheme="minorEastAsia" w:hAnsiTheme="minorEastAsia" w:cstheme="minorBidi"/>
              <w:smallCaps w:val="0"/>
              <w:noProof/>
              <w:sz w:val="21"/>
              <w:szCs w:val="22"/>
            </w:rPr>
          </w:pPr>
          <w:hyperlink w:anchor="_Toc494288990" w:history="1">
            <w:r w:rsidRPr="00C67B26">
              <w:rPr>
                <w:rStyle w:val="a9"/>
                <w:rFonts w:asciiTheme="minorEastAsia" w:eastAsiaTheme="minorEastAsia" w:hAnsiTheme="minorEastAsia"/>
                <w:noProof/>
              </w:rPr>
              <w:t>2.8</w:t>
            </w:r>
            <w:r w:rsidRPr="00C67B26">
              <w:rPr>
                <w:rFonts w:asciiTheme="minorEastAsia" w:eastAsiaTheme="minorEastAsia" w:hAnsiTheme="minorEastAsia" w:cstheme="minorBidi"/>
                <w:smallCaps w:val="0"/>
                <w:noProof/>
                <w:sz w:val="21"/>
                <w:szCs w:val="22"/>
              </w:rPr>
              <w:tab/>
            </w:r>
            <w:r w:rsidRPr="00C67B26">
              <w:rPr>
                <w:rStyle w:val="a9"/>
                <w:rFonts w:asciiTheme="minorEastAsia" w:eastAsiaTheme="minorEastAsia" w:hAnsiTheme="minorEastAsia" w:hint="eastAsia"/>
                <w:noProof/>
              </w:rPr>
              <w:t>互联网子系统</w:t>
            </w:r>
            <w:r w:rsidRPr="00C67B26">
              <w:rPr>
                <w:rFonts w:asciiTheme="minorEastAsia" w:eastAsiaTheme="minorEastAsia" w:hAnsiTheme="minorEastAsia"/>
                <w:noProof/>
                <w:webHidden/>
              </w:rPr>
              <w:tab/>
            </w:r>
            <w:r w:rsidRPr="00C67B26">
              <w:rPr>
                <w:rFonts w:asciiTheme="minorEastAsia" w:eastAsiaTheme="minorEastAsia" w:hAnsiTheme="minorEastAsia"/>
                <w:noProof/>
                <w:webHidden/>
              </w:rPr>
              <w:fldChar w:fldCharType="begin"/>
            </w:r>
            <w:r w:rsidRPr="00C67B26">
              <w:rPr>
                <w:rFonts w:asciiTheme="minorEastAsia" w:eastAsiaTheme="minorEastAsia" w:hAnsiTheme="minorEastAsia"/>
                <w:noProof/>
                <w:webHidden/>
              </w:rPr>
              <w:instrText xml:space="preserve"> PAGEREF _Toc494288990 \h </w:instrText>
            </w:r>
            <w:r w:rsidRPr="00C67B26">
              <w:rPr>
                <w:rFonts w:asciiTheme="minorEastAsia" w:eastAsiaTheme="minorEastAsia" w:hAnsiTheme="minorEastAsia"/>
                <w:noProof/>
                <w:webHidden/>
              </w:rPr>
            </w:r>
            <w:r w:rsidRPr="00C67B26">
              <w:rPr>
                <w:rFonts w:asciiTheme="minorEastAsia" w:eastAsiaTheme="minorEastAsia" w:hAnsiTheme="minorEastAsia"/>
                <w:noProof/>
                <w:webHidden/>
              </w:rPr>
              <w:fldChar w:fldCharType="separate"/>
            </w:r>
            <w:r w:rsidRPr="00C67B26">
              <w:rPr>
                <w:rFonts w:asciiTheme="minorEastAsia" w:eastAsiaTheme="minorEastAsia" w:hAnsiTheme="minorEastAsia"/>
                <w:noProof/>
                <w:webHidden/>
              </w:rPr>
              <w:t>16</w:t>
            </w:r>
            <w:r w:rsidRPr="00C67B26">
              <w:rPr>
                <w:rFonts w:asciiTheme="minorEastAsia" w:eastAsiaTheme="minorEastAsia" w:hAnsiTheme="minorEastAsia"/>
                <w:noProof/>
                <w:webHidden/>
              </w:rPr>
              <w:fldChar w:fldCharType="end"/>
            </w:r>
          </w:hyperlink>
        </w:p>
        <w:p w:rsidR="00AF6D31" w:rsidRPr="00C67B26" w:rsidRDefault="00AF6D31">
          <w:pPr>
            <w:pStyle w:val="30"/>
            <w:tabs>
              <w:tab w:val="left" w:pos="1470"/>
              <w:tab w:val="right" w:leader="dot" w:pos="8720"/>
            </w:tabs>
            <w:rPr>
              <w:rFonts w:asciiTheme="minorEastAsia" w:eastAsiaTheme="minorEastAsia" w:hAnsiTheme="minorEastAsia" w:cstheme="minorBidi"/>
              <w:i w:val="0"/>
              <w:iCs w:val="0"/>
              <w:noProof/>
              <w:sz w:val="21"/>
              <w:szCs w:val="22"/>
            </w:rPr>
          </w:pPr>
          <w:hyperlink w:anchor="_Toc494288991" w:history="1">
            <w:r w:rsidRPr="00C67B26">
              <w:rPr>
                <w:rStyle w:val="a9"/>
                <w:rFonts w:asciiTheme="minorEastAsia" w:eastAsiaTheme="minorEastAsia" w:hAnsiTheme="minorEastAsia"/>
                <w:noProof/>
              </w:rPr>
              <w:t>2.8.1</w:t>
            </w:r>
            <w:r w:rsidRPr="00C67B26">
              <w:rPr>
                <w:rFonts w:asciiTheme="minorEastAsia" w:eastAsiaTheme="minorEastAsia" w:hAnsiTheme="minorEastAsia" w:cstheme="minorBidi"/>
                <w:i w:val="0"/>
                <w:iCs w:val="0"/>
                <w:noProof/>
                <w:sz w:val="21"/>
                <w:szCs w:val="22"/>
              </w:rPr>
              <w:tab/>
            </w:r>
            <w:r w:rsidRPr="00C67B26">
              <w:rPr>
                <w:rStyle w:val="a9"/>
                <w:rFonts w:asciiTheme="minorEastAsia" w:eastAsiaTheme="minorEastAsia" w:hAnsiTheme="minorEastAsia" w:hint="eastAsia"/>
                <w:noProof/>
              </w:rPr>
              <w:t>子系统概述</w:t>
            </w:r>
            <w:r w:rsidRPr="00C67B26">
              <w:rPr>
                <w:rFonts w:asciiTheme="minorEastAsia" w:eastAsiaTheme="minorEastAsia" w:hAnsiTheme="minorEastAsia"/>
                <w:noProof/>
                <w:webHidden/>
              </w:rPr>
              <w:tab/>
            </w:r>
            <w:r w:rsidRPr="00C67B26">
              <w:rPr>
                <w:rFonts w:asciiTheme="minorEastAsia" w:eastAsiaTheme="minorEastAsia" w:hAnsiTheme="minorEastAsia"/>
                <w:noProof/>
                <w:webHidden/>
              </w:rPr>
              <w:fldChar w:fldCharType="begin"/>
            </w:r>
            <w:r w:rsidRPr="00C67B26">
              <w:rPr>
                <w:rFonts w:asciiTheme="minorEastAsia" w:eastAsiaTheme="minorEastAsia" w:hAnsiTheme="minorEastAsia"/>
                <w:noProof/>
                <w:webHidden/>
              </w:rPr>
              <w:instrText xml:space="preserve"> PAGEREF _Toc494288991 \h </w:instrText>
            </w:r>
            <w:r w:rsidRPr="00C67B26">
              <w:rPr>
                <w:rFonts w:asciiTheme="minorEastAsia" w:eastAsiaTheme="minorEastAsia" w:hAnsiTheme="minorEastAsia"/>
                <w:noProof/>
                <w:webHidden/>
              </w:rPr>
            </w:r>
            <w:r w:rsidRPr="00C67B26">
              <w:rPr>
                <w:rFonts w:asciiTheme="minorEastAsia" w:eastAsiaTheme="minorEastAsia" w:hAnsiTheme="minorEastAsia"/>
                <w:noProof/>
                <w:webHidden/>
              </w:rPr>
              <w:fldChar w:fldCharType="separate"/>
            </w:r>
            <w:r w:rsidRPr="00C67B26">
              <w:rPr>
                <w:rFonts w:asciiTheme="minorEastAsia" w:eastAsiaTheme="minorEastAsia" w:hAnsiTheme="minorEastAsia"/>
                <w:noProof/>
                <w:webHidden/>
              </w:rPr>
              <w:t>16</w:t>
            </w:r>
            <w:r w:rsidRPr="00C67B26">
              <w:rPr>
                <w:rFonts w:asciiTheme="minorEastAsia" w:eastAsiaTheme="minorEastAsia" w:hAnsiTheme="minorEastAsia"/>
                <w:noProof/>
                <w:webHidden/>
              </w:rPr>
              <w:fldChar w:fldCharType="end"/>
            </w:r>
          </w:hyperlink>
        </w:p>
        <w:p w:rsidR="00AF6D31" w:rsidRPr="00C67B26" w:rsidRDefault="00AF6D31">
          <w:pPr>
            <w:pStyle w:val="30"/>
            <w:tabs>
              <w:tab w:val="left" w:pos="1470"/>
              <w:tab w:val="right" w:leader="dot" w:pos="8720"/>
            </w:tabs>
            <w:rPr>
              <w:rFonts w:asciiTheme="minorEastAsia" w:eastAsiaTheme="minorEastAsia" w:hAnsiTheme="minorEastAsia" w:cstheme="minorBidi"/>
              <w:i w:val="0"/>
              <w:iCs w:val="0"/>
              <w:noProof/>
              <w:sz w:val="21"/>
              <w:szCs w:val="22"/>
            </w:rPr>
          </w:pPr>
          <w:hyperlink w:anchor="_Toc494288992" w:history="1">
            <w:r w:rsidRPr="00C67B26">
              <w:rPr>
                <w:rStyle w:val="a9"/>
                <w:rFonts w:asciiTheme="minorEastAsia" w:eastAsiaTheme="minorEastAsia" w:hAnsiTheme="minorEastAsia"/>
                <w:noProof/>
              </w:rPr>
              <w:t>2.8.2</w:t>
            </w:r>
            <w:r w:rsidRPr="00C67B26">
              <w:rPr>
                <w:rFonts w:asciiTheme="minorEastAsia" w:eastAsiaTheme="minorEastAsia" w:hAnsiTheme="minorEastAsia" w:cstheme="minorBidi"/>
                <w:i w:val="0"/>
                <w:iCs w:val="0"/>
                <w:noProof/>
                <w:sz w:val="21"/>
                <w:szCs w:val="22"/>
              </w:rPr>
              <w:tab/>
            </w:r>
            <w:r w:rsidRPr="00C67B26">
              <w:rPr>
                <w:rStyle w:val="a9"/>
                <w:rFonts w:asciiTheme="minorEastAsia" w:eastAsiaTheme="minorEastAsia" w:hAnsiTheme="minorEastAsia" w:hint="eastAsia"/>
                <w:noProof/>
              </w:rPr>
              <w:t>业务流程</w:t>
            </w:r>
            <w:r w:rsidRPr="00C67B26">
              <w:rPr>
                <w:rFonts w:asciiTheme="minorEastAsia" w:eastAsiaTheme="minorEastAsia" w:hAnsiTheme="minorEastAsia"/>
                <w:noProof/>
                <w:webHidden/>
              </w:rPr>
              <w:tab/>
            </w:r>
            <w:r w:rsidRPr="00C67B26">
              <w:rPr>
                <w:rFonts w:asciiTheme="minorEastAsia" w:eastAsiaTheme="minorEastAsia" w:hAnsiTheme="minorEastAsia"/>
                <w:noProof/>
                <w:webHidden/>
              </w:rPr>
              <w:fldChar w:fldCharType="begin"/>
            </w:r>
            <w:r w:rsidRPr="00C67B26">
              <w:rPr>
                <w:rFonts w:asciiTheme="minorEastAsia" w:eastAsiaTheme="minorEastAsia" w:hAnsiTheme="minorEastAsia"/>
                <w:noProof/>
                <w:webHidden/>
              </w:rPr>
              <w:instrText xml:space="preserve"> PAGEREF _Toc494288992 \h </w:instrText>
            </w:r>
            <w:r w:rsidRPr="00C67B26">
              <w:rPr>
                <w:rFonts w:asciiTheme="minorEastAsia" w:eastAsiaTheme="minorEastAsia" w:hAnsiTheme="minorEastAsia"/>
                <w:noProof/>
                <w:webHidden/>
              </w:rPr>
            </w:r>
            <w:r w:rsidRPr="00C67B26">
              <w:rPr>
                <w:rFonts w:asciiTheme="minorEastAsia" w:eastAsiaTheme="minorEastAsia" w:hAnsiTheme="minorEastAsia"/>
                <w:noProof/>
                <w:webHidden/>
              </w:rPr>
              <w:fldChar w:fldCharType="separate"/>
            </w:r>
            <w:r w:rsidRPr="00C67B26">
              <w:rPr>
                <w:rFonts w:asciiTheme="minorEastAsia" w:eastAsiaTheme="minorEastAsia" w:hAnsiTheme="minorEastAsia"/>
                <w:noProof/>
                <w:webHidden/>
              </w:rPr>
              <w:t>16</w:t>
            </w:r>
            <w:r w:rsidRPr="00C67B26">
              <w:rPr>
                <w:rFonts w:asciiTheme="minorEastAsia" w:eastAsiaTheme="minorEastAsia" w:hAnsiTheme="minorEastAsia"/>
                <w:noProof/>
                <w:webHidden/>
              </w:rPr>
              <w:fldChar w:fldCharType="end"/>
            </w:r>
          </w:hyperlink>
        </w:p>
        <w:p w:rsidR="00AF6D31" w:rsidRPr="00C67B26" w:rsidRDefault="00AF6D31">
          <w:pPr>
            <w:pStyle w:val="30"/>
            <w:tabs>
              <w:tab w:val="left" w:pos="1470"/>
              <w:tab w:val="right" w:leader="dot" w:pos="8720"/>
            </w:tabs>
            <w:rPr>
              <w:rFonts w:asciiTheme="minorEastAsia" w:eastAsiaTheme="minorEastAsia" w:hAnsiTheme="minorEastAsia" w:cstheme="minorBidi"/>
              <w:i w:val="0"/>
              <w:iCs w:val="0"/>
              <w:noProof/>
              <w:sz w:val="21"/>
              <w:szCs w:val="22"/>
            </w:rPr>
          </w:pPr>
          <w:hyperlink w:anchor="_Toc494288993" w:history="1">
            <w:r w:rsidRPr="00C67B26">
              <w:rPr>
                <w:rStyle w:val="a9"/>
                <w:rFonts w:asciiTheme="minorEastAsia" w:eastAsiaTheme="minorEastAsia" w:hAnsiTheme="minorEastAsia"/>
                <w:noProof/>
              </w:rPr>
              <w:t>2.8.3</w:t>
            </w:r>
            <w:r w:rsidRPr="00C67B26">
              <w:rPr>
                <w:rFonts w:asciiTheme="minorEastAsia" w:eastAsiaTheme="minorEastAsia" w:hAnsiTheme="minorEastAsia" w:cstheme="minorBidi"/>
                <w:i w:val="0"/>
                <w:iCs w:val="0"/>
                <w:noProof/>
                <w:sz w:val="21"/>
                <w:szCs w:val="22"/>
              </w:rPr>
              <w:tab/>
            </w:r>
            <w:r w:rsidRPr="00C67B26">
              <w:rPr>
                <w:rStyle w:val="a9"/>
                <w:rFonts w:asciiTheme="minorEastAsia" w:eastAsiaTheme="minorEastAsia" w:hAnsiTheme="minorEastAsia" w:hint="eastAsia"/>
                <w:noProof/>
              </w:rPr>
              <w:t>企业业务功能</w:t>
            </w:r>
            <w:r w:rsidRPr="00C67B26">
              <w:rPr>
                <w:rFonts w:asciiTheme="minorEastAsia" w:eastAsiaTheme="minorEastAsia" w:hAnsiTheme="minorEastAsia"/>
                <w:noProof/>
                <w:webHidden/>
              </w:rPr>
              <w:tab/>
            </w:r>
            <w:r w:rsidRPr="00C67B26">
              <w:rPr>
                <w:rFonts w:asciiTheme="minorEastAsia" w:eastAsiaTheme="minorEastAsia" w:hAnsiTheme="minorEastAsia"/>
                <w:noProof/>
                <w:webHidden/>
              </w:rPr>
              <w:fldChar w:fldCharType="begin"/>
            </w:r>
            <w:r w:rsidRPr="00C67B26">
              <w:rPr>
                <w:rFonts w:asciiTheme="minorEastAsia" w:eastAsiaTheme="minorEastAsia" w:hAnsiTheme="minorEastAsia"/>
                <w:noProof/>
                <w:webHidden/>
              </w:rPr>
              <w:instrText xml:space="preserve"> PAGEREF _Toc494288993 \h </w:instrText>
            </w:r>
            <w:r w:rsidRPr="00C67B26">
              <w:rPr>
                <w:rFonts w:asciiTheme="minorEastAsia" w:eastAsiaTheme="minorEastAsia" w:hAnsiTheme="minorEastAsia"/>
                <w:noProof/>
                <w:webHidden/>
              </w:rPr>
            </w:r>
            <w:r w:rsidRPr="00C67B26">
              <w:rPr>
                <w:rFonts w:asciiTheme="minorEastAsia" w:eastAsiaTheme="minorEastAsia" w:hAnsiTheme="minorEastAsia"/>
                <w:noProof/>
                <w:webHidden/>
              </w:rPr>
              <w:fldChar w:fldCharType="separate"/>
            </w:r>
            <w:r w:rsidRPr="00C67B26">
              <w:rPr>
                <w:rFonts w:asciiTheme="minorEastAsia" w:eastAsiaTheme="minorEastAsia" w:hAnsiTheme="minorEastAsia"/>
                <w:noProof/>
                <w:webHidden/>
              </w:rPr>
              <w:t>18</w:t>
            </w:r>
            <w:r w:rsidRPr="00C67B26">
              <w:rPr>
                <w:rFonts w:asciiTheme="minorEastAsia" w:eastAsiaTheme="minorEastAsia" w:hAnsiTheme="minorEastAsia"/>
                <w:noProof/>
                <w:webHidden/>
              </w:rPr>
              <w:fldChar w:fldCharType="end"/>
            </w:r>
          </w:hyperlink>
        </w:p>
        <w:p w:rsidR="00AF6D31" w:rsidRPr="00C67B26" w:rsidRDefault="00AF6D31">
          <w:pPr>
            <w:pStyle w:val="30"/>
            <w:tabs>
              <w:tab w:val="left" w:pos="1470"/>
              <w:tab w:val="right" w:leader="dot" w:pos="8720"/>
            </w:tabs>
            <w:rPr>
              <w:rFonts w:asciiTheme="minorEastAsia" w:eastAsiaTheme="minorEastAsia" w:hAnsiTheme="minorEastAsia" w:cstheme="minorBidi"/>
              <w:i w:val="0"/>
              <w:iCs w:val="0"/>
              <w:noProof/>
              <w:sz w:val="21"/>
              <w:szCs w:val="22"/>
            </w:rPr>
          </w:pPr>
          <w:hyperlink w:anchor="_Toc494288994" w:history="1">
            <w:r w:rsidRPr="00C67B26">
              <w:rPr>
                <w:rStyle w:val="a9"/>
                <w:rFonts w:asciiTheme="minorEastAsia" w:eastAsiaTheme="minorEastAsia" w:hAnsiTheme="minorEastAsia"/>
                <w:noProof/>
              </w:rPr>
              <w:t>2.8.4</w:t>
            </w:r>
            <w:r w:rsidRPr="00C67B26">
              <w:rPr>
                <w:rFonts w:asciiTheme="minorEastAsia" w:eastAsiaTheme="minorEastAsia" w:hAnsiTheme="minorEastAsia" w:cstheme="minorBidi"/>
                <w:i w:val="0"/>
                <w:iCs w:val="0"/>
                <w:noProof/>
                <w:sz w:val="21"/>
                <w:szCs w:val="22"/>
              </w:rPr>
              <w:tab/>
            </w:r>
            <w:r w:rsidRPr="00C67B26">
              <w:rPr>
                <w:rStyle w:val="a9"/>
                <w:rFonts w:asciiTheme="minorEastAsia" w:eastAsiaTheme="minorEastAsia" w:hAnsiTheme="minorEastAsia" w:hint="eastAsia"/>
                <w:noProof/>
              </w:rPr>
              <w:t>银行业务功能</w:t>
            </w:r>
            <w:r w:rsidRPr="00C67B26">
              <w:rPr>
                <w:rFonts w:asciiTheme="minorEastAsia" w:eastAsiaTheme="minorEastAsia" w:hAnsiTheme="minorEastAsia"/>
                <w:noProof/>
                <w:webHidden/>
              </w:rPr>
              <w:tab/>
            </w:r>
            <w:r w:rsidRPr="00C67B26">
              <w:rPr>
                <w:rFonts w:asciiTheme="minorEastAsia" w:eastAsiaTheme="minorEastAsia" w:hAnsiTheme="minorEastAsia"/>
                <w:noProof/>
                <w:webHidden/>
              </w:rPr>
              <w:fldChar w:fldCharType="begin"/>
            </w:r>
            <w:r w:rsidRPr="00C67B26">
              <w:rPr>
                <w:rFonts w:asciiTheme="minorEastAsia" w:eastAsiaTheme="minorEastAsia" w:hAnsiTheme="minorEastAsia"/>
                <w:noProof/>
                <w:webHidden/>
              </w:rPr>
              <w:instrText xml:space="preserve"> PAGEREF _Toc494288994 \h </w:instrText>
            </w:r>
            <w:r w:rsidRPr="00C67B26">
              <w:rPr>
                <w:rFonts w:asciiTheme="minorEastAsia" w:eastAsiaTheme="minorEastAsia" w:hAnsiTheme="minorEastAsia"/>
                <w:noProof/>
                <w:webHidden/>
              </w:rPr>
            </w:r>
            <w:r w:rsidRPr="00C67B26">
              <w:rPr>
                <w:rFonts w:asciiTheme="minorEastAsia" w:eastAsiaTheme="minorEastAsia" w:hAnsiTheme="minorEastAsia"/>
                <w:noProof/>
                <w:webHidden/>
              </w:rPr>
              <w:fldChar w:fldCharType="separate"/>
            </w:r>
            <w:r w:rsidRPr="00C67B26">
              <w:rPr>
                <w:rFonts w:asciiTheme="minorEastAsia" w:eastAsiaTheme="minorEastAsia" w:hAnsiTheme="minorEastAsia"/>
                <w:noProof/>
                <w:webHidden/>
              </w:rPr>
              <w:t>38</w:t>
            </w:r>
            <w:r w:rsidRPr="00C67B26">
              <w:rPr>
                <w:rFonts w:asciiTheme="minorEastAsia" w:eastAsiaTheme="minorEastAsia" w:hAnsiTheme="minorEastAsia"/>
                <w:noProof/>
                <w:webHidden/>
              </w:rPr>
              <w:fldChar w:fldCharType="end"/>
            </w:r>
          </w:hyperlink>
        </w:p>
        <w:p w:rsidR="00AF6D31" w:rsidRPr="00C67B26" w:rsidRDefault="00AF6D31">
          <w:pPr>
            <w:pStyle w:val="20"/>
            <w:tabs>
              <w:tab w:val="left" w:pos="840"/>
              <w:tab w:val="right" w:leader="dot" w:pos="8720"/>
            </w:tabs>
            <w:rPr>
              <w:rFonts w:asciiTheme="minorEastAsia" w:eastAsiaTheme="minorEastAsia" w:hAnsiTheme="minorEastAsia" w:cstheme="minorBidi"/>
              <w:smallCaps w:val="0"/>
              <w:noProof/>
              <w:sz w:val="21"/>
              <w:szCs w:val="22"/>
            </w:rPr>
          </w:pPr>
          <w:hyperlink w:anchor="_Toc494288995" w:history="1">
            <w:r w:rsidRPr="00C67B26">
              <w:rPr>
                <w:rStyle w:val="a9"/>
                <w:rFonts w:asciiTheme="minorEastAsia" w:eastAsiaTheme="minorEastAsia" w:hAnsiTheme="minorEastAsia"/>
                <w:noProof/>
              </w:rPr>
              <w:t>2.9</w:t>
            </w:r>
            <w:r w:rsidRPr="00C67B26">
              <w:rPr>
                <w:rFonts w:asciiTheme="minorEastAsia" w:eastAsiaTheme="minorEastAsia" w:hAnsiTheme="minorEastAsia" w:cstheme="minorBidi"/>
                <w:smallCaps w:val="0"/>
                <w:noProof/>
                <w:sz w:val="21"/>
                <w:szCs w:val="22"/>
              </w:rPr>
              <w:tab/>
            </w:r>
            <w:r w:rsidRPr="00C67B26">
              <w:rPr>
                <w:rStyle w:val="a9"/>
                <w:rFonts w:asciiTheme="minorEastAsia" w:eastAsiaTheme="minorEastAsia" w:hAnsiTheme="minorEastAsia" w:hint="eastAsia"/>
                <w:noProof/>
              </w:rPr>
              <w:t>业务网子系统</w:t>
            </w:r>
            <w:r w:rsidRPr="00C67B26">
              <w:rPr>
                <w:rFonts w:asciiTheme="minorEastAsia" w:eastAsiaTheme="minorEastAsia" w:hAnsiTheme="minorEastAsia"/>
                <w:noProof/>
                <w:webHidden/>
              </w:rPr>
              <w:tab/>
            </w:r>
            <w:r w:rsidRPr="00C67B26">
              <w:rPr>
                <w:rFonts w:asciiTheme="minorEastAsia" w:eastAsiaTheme="minorEastAsia" w:hAnsiTheme="minorEastAsia"/>
                <w:noProof/>
                <w:webHidden/>
              </w:rPr>
              <w:fldChar w:fldCharType="begin"/>
            </w:r>
            <w:r w:rsidRPr="00C67B26">
              <w:rPr>
                <w:rFonts w:asciiTheme="minorEastAsia" w:eastAsiaTheme="minorEastAsia" w:hAnsiTheme="minorEastAsia"/>
                <w:noProof/>
                <w:webHidden/>
              </w:rPr>
              <w:instrText xml:space="preserve"> PAGEREF _Toc494288995 \h </w:instrText>
            </w:r>
            <w:r w:rsidRPr="00C67B26">
              <w:rPr>
                <w:rFonts w:asciiTheme="minorEastAsia" w:eastAsiaTheme="minorEastAsia" w:hAnsiTheme="minorEastAsia"/>
                <w:noProof/>
                <w:webHidden/>
              </w:rPr>
            </w:r>
            <w:r w:rsidRPr="00C67B26">
              <w:rPr>
                <w:rFonts w:asciiTheme="minorEastAsia" w:eastAsiaTheme="minorEastAsia" w:hAnsiTheme="minorEastAsia"/>
                <w:noProof/>
                <w:webHidden/>
              </w:rPr>
              <w:fldChar w:fldCharType="separate"/>
            </w:r>
            <w:r w:rsidRPr="00C67B26">
              <w:rPr>
                <w:rFonts w:asciiTheme="minorEastAsia" w:eastAsiaTheme="minorEastAsia" w:hAnsiTheme="minorEastAsia"/>
                <w:noProof/>
                <w:webHidden/>
              </w:rPr>
              <w:t>84</w:t>
            </w:r>
            <w:r w:rsidRPr="00C67B26">
              <w:rPr>
                <w:rFonts w:asciiTheme="minorEastAsia" w:eastAsiaTheme="minorEastAsia" w:hAnsiTheme="minorEastAsia"/>
                <w:noProof/>
                <w:webHidden/>
              </w:rPr>
              <w:fldChar w:fldCharType="end"/>
            </w:r>
          </w:hyperlink>
        </w:p>
        <w:p w:rsidR="00AF6D31" w:rsidRPr="00C67B26" w:rsidRDefault="00AF6D31">
          <w:pPr>
            <w:pStyle w:val="30"/>
            <w:tabs>
              <w:tab w:val="left" w:pos="1470"/>
              <w:tab w:val="right" w:leader="dot" w:pos="8720"/>
            </w:tabs>
            <w:rPr>
              <w:rFonts w:asciiTheme="minorEastAsia" w:eastAsiaTheme="minorEastAsia" w:hAnsiTheme="minorEastAsia" w:cstheme="minorBidi"/>
              <w:i w:val="0"/>
              <w:iCs w:val="0"/>
              <w:noProof/>
              <w:sz w:val="21"/>
              <w:szCs w:val="22"/>
            </w:rPr>
          </w:pPr>
          <w:hyperlink w:anchor="_Toc494288996" w:history="1">
            <w:r w:rsidRPr="00C67B26">
              <w:rPr>
                <w:rStyle w:val="a9"/>
                <w:rFonts w:asciiTheme="minorEastAsia" w:eastAsiaTheme="minorEastAsia" w:hAnsiTheme="minorEastAsia"/>
                <w:noProof/>
              </w:rPr>
              <w:t>2.9.1</w:t>
            </w:r>
            <w:r w:rsidRPr="00C67B26">
              <w:rPr>
                <w:rFonts w:asciiTheme="minorEastAsia" w:eastAsiaTheme="minorEastAsia" w:hAnsiTheme="minorEastAsia" w:cstheme="minorBidi"/>
                <w:i w:val="0"/>
                <w:iCs w:val="0"/>
                <w:noProof/>
                <w:sz w:val="21"/>
                <w:szCs w:val="22"/>
              </w:rPr>
              <w:tab/>
            </w:r>
            <w:r w:rsidRPr="00C67B26">
              <w:rPr>
                <w:rStyle w:val="a9"/>
                <w:rFonts w:asciiTheme="minorEastAsia" w:eastAsiaTheme="minorEastAsia" w:hAnsiTheme="minorEastAsia" w:hint="eastAsia"/>
                <w:noProof/>
              </w:rPr>
              <w:t>子系统概述</w:t>
            </w:r>
            <w:r w:rsidRPr="00C67B26">
              <w:rPr>
                <w:rFonts w:asciiTheme="minorEastAsia" w:eastAsiaTheme="minorEastAsia" w:hAnsiTheme="minorEastAsia"/>
                <w:noProof/>
                <w:webHidden/>
              </w:rPr>
              <w:tab/>
            </w:r>
            <w:r w:rsidRPr="00C67B26">
              <w:rPr>
                <w:rFonts w:asciiTheme="minorEastAsia" w:eastAsiaTheme="minorEastAsia" w:hAnsiTheme="minorEastAsia"/>
                <w:noProof/>
                <w:webHidden/>
              </w:rPr>
              <w:fldChar w:fldCharType="begin"/>
            </w:r>
            <w:r w:rsidRPr="00C67B26">
              <w:rPr>
                <w:rFonts w:asciiTheme="minorEastAsia" w:eastAsiaTheme="minorEastAsia" w:hAnsiTheme="minorEastAsia"/>
                <w:noProof/>
                <w:webHidden/>
              </w:rPr>
              <w:instrText xml:space="preserve"> PAGEREF _Toc494288996 \h </w:instrText>
            </w:r>
            <w:r w:rsidRPr="00C67B26">
              <w:rPr>
                <w:rFonts w:asciiTheme="minorEastAsia" w:eastAsiaTheme="minorEastAsia" w:hAnsiTheme="minorEastAsia"/>
                <w:noProof/>
                <w:webHidden/>
              </w:rPr>
            </w:r>
            <w:r w:rsidRPr="00C67B26">
              <w:rPr>
                <w:rFonts w:asciiTheme="minorEastAsia" w:eastAsiaTheme="minorEastAsia" w:hAnsiTheme="minorEastAsia"/>
                <w:noProof/>
                <w:webHidden/>
              </w:rPr>
              <w:fldChar w:fldCharType="separate"/>
            </w:r>
            <w:r w:rsidRPr="00C67B26">
              <w:rPr>
                <w:rFonts w:asciiTheme="minorEastAsia" w:eastAsiaTheme="minorEastAsia" w:hAnsiTheme="minorEastAsia"/>
                <w:noProof/>
                <w:webHidden/>
              </w:rPr>
              <w:t>84</w:t>
            </w:r>
            <w:r w:rsidRPr="00C67B26">
              <w:rPr>
                <w:rFonts w:asciiTheme="minorEastAsia" w:eastAsiaTheme="minorEastAsia" w:hAnsiTheme="minorEastAsia"/>
                <w:noProof/>
                <w:webHidden/>
              </w:rPr>
              <w:fldChar w:fldCharType="end"/>
            </w:r>
          </w:hyperlink>
        </w:p>
        <w:p w:rsidR="00AF6D31" w:rsidRPr="00C67B26" w:rsidRDefault="00AF6D31">
          <w:pPr>
            <w:pStyle w:val="30"/>
            <w:tabs>
              <w:tab w:val="left" w:pos="1470"/>
              <w:tab w:val="right" w:leader="dot" w:pos="8720"/>
            </w:tabs>
            <w:rPr>
              <w:rFonts w:asciiTheme="minorEastAsia" w:eastAsiaTheme="minorEastAsia" w:hAnsiTheme="minorEastAsia" w:cstheme="minorBidi"/>
              <w:i w:val="0"/>
              <w:iCs w:val="0"/>
              <w:noProof/>
              <w:sz w:val="21"/>
              <w:szCs w:val="22"/>
            </w:rPr>
          </w:pPr>
          <w:hyperlink w:anchor="_Toc494288997" w:history="1">
            <w:r w:rsidRPr="00C67B26">
              <w:rPr>
                <w:rStyle w:val="a9"/>
                <w:rFonts w:asciiTheme="minorEastAsia" w:eastAsiaTheme="minorEastAsia" w:hAnsiTheme="minorEastAsia"/>
                <w:noProof/>
              </w:rPr>
              <w:t>2.9.2</w:t>
            </w:r>
            <w:r w:rsidRPr="00C67B26">
              <w:rPr>
                <w:rFonts w:asciiTheme="minorEastAsia" w:eastAsiaTheme="minorEastAsia" w:hAnsiTheme="minorEastAsia" w:cstheme="minorBidi"/>
                <w:i w:val="0"/>
                <w:iCs w:val="0"/>
                <w:noProof/>
                <w:sz w:val="21"/>
                <w:szCs w:val="22"/>
              </w:rPr>
              <w:tab/>
            </w:r>
            <w:r w:rsidRPr="00C67B26">
              <w:rPr>
                <w:rStyle w:val="a9"/>
                <w:rFonts w:asciiTheme="minorEastAsia" w:eastAsiaTheme="minorEastAsia" w:hAnsiTheme="minorEastAsia" w:hint="eastAsia"/>
                <w:noProof/>
              </w:rPr>
              <w:t>业务流程</w:t>
            </w:r>
            <w:r w:rsidRPr="00C67B26">
              <w:rPr>
                <w:rFonts w:asciiTheme="minorEastAsia" w:eastAsiaTheme="minorEastAsia" w:hAnsiTheme="minorEastAsia"/>
                <w:noProof/>
                <w:webHidden/>
              </w:rPr>
              <w:tab/>
            </w:r>
            <w:r w:rsidRPr="00C67B26">
              <w:rPr>
                <w:rFonts w:asciiTheme="minorEastAsia" w:eastAsiaTheme="minorEastAsia" w:hAnsiTheme="minorEastAsia"/>
                <w:noProof/>
                <w:webHidden/>
              </w:rPr>
              <w:fldChar w:fldCharType="begin"/>
            </w:r>
            <w:r w:rsidRPr="00C67B26">
              <w:rPr>
                <w:rFonts w:asciiTheme="minorEastAsia" w:eastAsiaTheme="minorEastAsia" w:hAnsiTheme="minorEastAsia"/>
                <w:noProof/>
                <w:webHidden/>
              </w:rPr>
              <w:instrText xml:space="preserve"> PAGEREF _Toc494288997 \h </w:instrText>
            </w:r>
            <w:r w:rsidRPr="00C67B26">
              <w:rPr>
                <w:rFonts w:asciiTheme="minorEastAsia" w:eastAsiaTheme="minorEastAsia" w:hAnsiTheme="minorEastAsia"/>
                <w:noProof/>
                <w:webHidden/>
              </w:rPr>
            </w:r>
            <w:r w:rsidRPr="00C67B26">
              <w:rPr>
                <w:rFonts w:asciiTheme="minorEastAsia" w:eastAsiaTheme="minorEastAsia" w:hAnsiTheme="minorEastAsia"/>
                <w:noProof/>
                <w:webHidden/>
              </w:rPr>
              <w:fldChar w:fldCharType="separate"/>
            </w:r>
            <w:r w:rsidRPr="00C67B26">
              <w:rPr>
                <w:rFonts w:asciiTheme="minorEastAsia" w:eastAsiaTheme="minorEastAsia" w:hAnsiTheme="minorEastAsia"/>
                <w:noProof/>
                <w:webHidden/>
              </w:rPr>
              <w:t>84</w:t>
            </w:r>
            <w:r w:rsidRPr="00C67B26">
              <w:rPr>
                <w:rFonts w:asciiTheme="minorEastAsia" w:eastAsiaTheme="minorEastAsia" w:hAnsiTheme="minorEastAsia"/>
                <w:noProof/>
                <w:webHidden/>
              </w:rPr>
              <w:fldChar w:fldCharType="end"/>
            </w:r>
          </w:hyperlink>
        </w:p>
        <w:p w:rsidR="00AF6D31" w:rsidRPr="00C67B26" w:rsidRDefault="00AF6D31">
          <w:pPr>
            <w:pStyle w:val="30"/>
            <w:tabs>
              <w:tab w:val="left" w:pos="1470"/>
              <w:tab w:val="right" w:leader="dot" w:pos="8720"/>
            </w:tabs>
            <w:rPr>
              <w:rFonts w:asciiTheme="minorEastAsia" w:eastAsiaTheme="minorEastAsia" w:hAnsiTheme="minorEastAsia" w:cstheme="minorBidi"/>
              <w:i w:val="0"/>
              <w:iCs w:val="0"/>
              <w:noProof/>
              <w:sz w:val="21"/>
              <w:szCs w:val="22"/>
            </w:rPr>
          </w:pPr>
          <w:hyperlink w:anchor="_Toc494288998" w:history="1">
            <w:r w:rsidRPr="00C67B26">
              <w:rPr>
                <w:rStyle w:val="a9"/>
                <w:rFonts w:asciiTheme="minorEastAsia" w:eastAsiaTheme="minorEastAsia" w:hAnsiTheme="minorEastAsia"/>
                <w:noProof/>
              </w:rPr>
              <w:t>2.9.3</w:t>
            </w:r>
            <w:r w:rsidRPr="00C67B26">
              <w:rPr>
                <w:rFonts w:asciiTheme="minorEastAsia" w:eastAsiaTheme="minorEastAsia" w:hAnsiTheme="minorEastAsia" w:cstheme="minorBidi"/>
                <w:i w:val="0"/>
                <w:iCs w:val="0"/>
                <w:noProof/>
                <w:sz w:val="21"/>
                <w:szCs w:val="22"/>
              </w:rPr>
              <w:tab/>
            </w:r>
            <w:r w:rsidRPr="00C67B26">
              <w:rPr>
                <w:rStyle w:val="a9"/>
                <w:rFonts w:asciiTheme="minorEastAsia" w:eastAsiaTheme="minorEastAsia" w:hAnsiTheme="minorEastAsia" w:hint="eastAsia"/>
                <w:noProof/>
              </w:rPr>
              <w:t>银行业务功能</w:t>
            </w:r>
            <w:r w:rsidRPr="00C67B26">
              <w:rPr>
                <w:rFonts w:asciiTheme="minorEastAsia" w:eastAsiaTheme="minorEastAsia" w:hAnsiTheme="minorEastAsia"/>
                <w:noProof/>
                <w:webHidden/>
              </w:rPr>
              <w:tab/>
            </w:r>
            <w:r w:rsidRPr="00C67B26">
              <w:rPr>
                <w:rFonts w:asciiTheme="minorEastAsia" w:eastAsiaTheme="minorEastAsia" w:hAnsiTheme="minorEastAsia"/>
                <w:noProof/>
                <w:webHidden/>
              </w:rPr>
              <w:fldChar w:fldCharType="begin"/>
            </w:r>
            <w:r w:rsidRPr="00C67B26">
              <w:rPr>
                <w:rFonts w:asciiTheme="minorEastAsia" w:eastAsiaTheme="minorEastAsia" w:hAnsiTheme="minorEastAsia"/>
                <w:noProof/>
                <w:webHidden/>
              </w:rPr>
              <w:instrText xml:space="preserve"> PAGEREF _Toc494288998 \h </w:instrText>
            </w:r>
            <w:r w:rsidRPr="00C67B26">
              <w:rPr>
                <w:rFonts w:asciiTheme="minorEastAsia" w:eastAsiaTheme="minorEastAsia" w:hAnsiTheme="minorEastAsia"/>
                <w:noProof/>
                <w:webHidden/>
              </w:rPr>
            </w:r>
            <w:r w:rsidRPr="00C67B26">
              <w:rPr>
                <w:rFonts w:asciiTheme="minorEastAsia" w:eastAsiaTheme="minorEastAsia" w:hAnsiTheme="minorEastAsia"/>
                <w:noProof/>
                <w:webHidden/>
              </w:rPr>
              <w:fldChar w:fldCharType="separate"/>
            </w:r>
            <w:r w:rsidRPr="00C67B26">
              <w:rPr>
                <w:rFonts w:asciiTheme="minorEastAsia" w:eastAsiaTheme="minorEastAsia" w:hAnsiTheme="minorEastAsia"/>
                <w:noProof/>
                <w:webHidden/>
              </w:rPr>
              <w:t>85</w:t>
            </w:r>
            <w:r w:rsidRPr="00C67B26">
              <w:rPr>
                <w:rFonts w:asciiTheme="minorEastAsia" w:eastAsiaTheme="minorEastAsia" w:hAnsiTheme="minorEastAsia"/>
                <w:noProof/>
                <w:webHidden/>
              </w:rPr>
              <w:fldChar w:fldCharType="end"/>
            </w:r>
          </w:hyperlink>
        </w:p>
        <w:p w:rsidR="00AF6D31" w:rsidRPr="00C67B26" w:rsidRDefault="00AF6D31">
          <w:pPr>
            <w:pStyle w:val="10"/>
            <w:tabs>
              <w:tab w:val="left" w:pos="1050"/>
              <w:tab w:val="right" w:leader="dot" w:pos="8720"/>
            </w:tabs>
            <w:rPr>
              <w:rFonts w:asciiTheme="minorEastAsia" w:eastAsiaTheme="minorEastAsia" w:hAnsiTheme="minorEastAsia" w:cstheme="minorBidi"/>
              <w:b w:val="0"/>
              <w:bCs w:val="0"/>
              <w:caps w:val="0"/>
              <w:noProof/>
              <w:sz w:val="21"/>
              <w:szCs w:val="22"/>
            </w:rPr>
          </w:pPr>
          <w:hyperlink w:anchor="_Toc494288999" w:history="1">
            <w:r w:rsidRPr="00C67B26">
              <w:rPr>
                <w:rStyle w:val="a9"/>
                <w:rFonts w:asciiTheme="minorEastAsia" w:eastAsiaTheme="minorEastAsia" w:hAnsiTheme="minorEastAsia" w:hint="eastAsia"/>
                <w:noProof/>
              </w:rPr>
              <w:t>第三章</w:t>
            </w:r>
            <w:r w:rsidRPr="00C67B26">
              <w:rPr>
                <w:rFonts w:asciiTheme="minorEastAsia" w:eastAsiaTheme="minorEastAsia" w:hAnsiTheme="minorEastAsia" w:cstheme="minorBidi"/>
                <w:b w:val="0"/>
                <w:bCs w:val="0"/>
                <w:caps w:val="0"/>
                <w:noProof/>
                <w:sz w:val="21"/>
                <w:szCs w:val="22"/>
              </w:rPr>
              <w:tab/>
            </w:r>
            <w:r w:rsidRPr="00C67B26">
              <w:rPr>
                <w:rStyle w:val="a9"/>
                <w:rFonts w:asciiTheme="minorEastAsia" w:eastAsiaTheme="minorEastAsia" w:hAnsiTheme="minorEastAsia" w:hint="eastAsia"/>
                <w:noProof/>
              </w:rPr>
              <w:t>非功能需求</w:t>
            </w:r>
            <w:r w:rsidRPr="00C67B26">
              <w:rPr>
                <w:rFonts w:asciiTheme="minorEastAsia" w:eastAsiaTheme="minorEastAsia" w:hAnsiTheme="minorEastAsia"/>
                <w:noProof/>
                <w:webHidden/>
              </w:rPr>
              <w:tab/>
            </w:r>
            <w:r w:rsidRPr="00C67B26">
              <w:rPr>
                <w:rFonts w:asciiTheme="minorEastAsia" w:eastAsiaTheme="minorEastAsia" w:hAnsiTheme="minorEastAsia"/>
                <w:noProof/>
                <w:webHidden/>
              </w:rPr>
              <w:fldChar w:fldCharType="begin"/>
            </w:r>
            <w:r w:rsidRPr="00C67B26">
              <w:rPr>
                <w:rFonts w:asciiTheme="minorEastAsia" w:eastAsiaTheme="minorEastAsia" w:hAnsiTheme="minorEastAsia"/>
                <w:noProof/>
                <w:webHidden/>
              </w:rPr>
              <w:instrText xml:space="preserve"> PAGEREF _Toc494288999 \h </w:instrText>
            </w:r>
            <w:r w:rsidRPr="00C67B26">
              <w:rPr>
                <w:rFonts w:asciiTheme="minorEastAsia" w:eastAsiaTheme="minorEastAsia" w:hAnsiTheme="minorEastAsia"/>
                <w:noProof/>
                <w:webHidden/>
              </w:rPr>
            </w:r>
            <w:r w:rsidRPr="00C67B26">
              <w:rPr>
                <w:rFonts w:asciiTheme="minorEastAsia" w:eastAsiaTheme="minorEastAsia" w:hAnsiTheme="minorEastAsia"/>
                <w:noProof/>
                <w:webHidden/>
              </w:rPr>
              <w:fldChar w:fldCharType="separate"/>
            </w:r>
            <w:r w:rsidRPr="00C67B26">
              <w:rPr>
                <w:rFonts w:asciiTheme="minorEastAsia" w:eastAsiaTheme="minorEastAsia" w:hAnsiTheme="minorEastAsia"/>
                <w:noProof/>
                <w:webHidden/>
              </w:rPr>
              <w:t>104</w:t>
            </w:r>
            <w:r w:rsidRPr="00C67B26">
              <w:rPr>
                <w:rFonts w:asciiTheme="minorEastAsia" w:eastAsiaTheme="minorEastAsia" w:hAnsiTheme="minorEastAsia"/>
                <w:noProof/>
                <w:webHidden/>
              </w:rPr>
              <w:fldChar w:fldCharType="end"/>
            </w:r>
          </w:hyperlink>
        </w:p>
        <w:p w:rsidR="00AF6D31" w:rsidRPr="00C67B26" w:rsidRDefault="00AF6D31">
          <w:pPr>
            <w:pStyle w:val="20"/>
            <w:tabs>
              <w:tab w:val="left" w:pos="840"/>
              <w:tab w:val="right" w:leader="dot" w:pos="8720"/>
            </w:tabs>
            <w:rPr>
              <w:rFonts w:asciiTheme="minorEastAsia" w:eastAsiaTheme="minorEastAsia" w:hAnsiTheme="minorEastAsia" w:cstheme="minorBidi"/>
              <w:smallCaps w:val="0"/>
              <w:noProof/>
              <w:sz w:val="21"/>
              <w:szCs w:val="22"/>
            </w:rPr>
          </w:pPr>
          <w:hyperlink w:anchor="_Toc494289000" w:history="1">
            <w:r w:rsidRPr="00C67B26">
              <w:rPr>
                <w:rStyle w:val="a9"/>
                <w:rFonts w:asciiTheme="minorEastAsia" w:eastAsiaTheme="minorEastAsia" w:hAnsiTheme="minorEastAsia"/>
                <w:noProof/>
              </w:rPr>
              <w:t>3.1</w:t>
            </w:r>
            <w:r w:rsidRPr="00C67B26">
              <w:rPr>
                <w:rFonts w:asciiTheme="minorEastAsia" w:eastAsiaTheme="minorEastAsia" w:hAnsiTheme="minorEastAsia" w:cstheme="minorBidi"/>
                <w:smallCaps w:val="0"/>
                <w:noProof/>
                <w:sz w:val="21"/>
                <w:szCs w:val="22"/>
              </w:rPr>
              <w:tab/>
            </w:r>
            <w:r w:rsidRPr="00C67B26">
              <w:rPr>
                <w:rStyle w:val="a9"/>
                <w:rFonts w:asciiTheme="minorEastAsia" w:eastAsiaTheme="minorEastAsia" w:hAnsiTheme="minorEastAsia" w:hint="eastAsia"/>
                <w:noProof/>
              </w:rPr>
              <w:t>性能需求</w:t>
            </w:r>
            <w:r w:rsidRPr="00C67B26">
              <w:rPr>
                <w:rFonts w:asciiTheme="minorEastAsia" w:eastAsiaTheme="minorEastAsia" w:hAnsiTheme="minorEastAsia"/>
                <w:noProof/>
                <w:webHidden/>
              </w:rPr>
              <w:tab/>
            </w:r>
            <w:r w:rsidRPr="00C67B26">
              <w:rPr>
                <w:rFonts w:asciiTheme="minorEastAsia" w:eastAsiaTheme="minorEastAsia" w:hAnsiTheme="minorEastAsia"/>
                <w:noProof/>
                <w:webHidden/>
              </w:rPr>
              <w:fldChar w:fldCharType="begin"/>
            </w:r>
            <w:r w:rsidRPr="00C67B26">
              <w:rPr>
                <w:rFonts w:asciiTheme="minorEastAsia" w:eastAsiaTheme="minorEastAsia" w:hAnsiTheme="minorEastAsia"/>
                <w:noProof/>
                <w:webHidden/>
              </w:rPr>
              <w:instrText xml:space="preserve"> PAGEREF _Toc494289000 \h </w:instrText>
            </w:r>
            <w:r w:rsidRPr="00C67B26">
              <w:rPr>
                <w:rFonts w:asciiTheme="minorEastAsia" w:eastAsiaTheme="minorEastAsia" w:hAnsiTheme="minorEastAsia"/>
                <w:noProof/>
                <w:webHidden/>
              </w:rPr>
            </w:r>
            <w:r w:rsidRPr="00C67B26">
              <w:rPr>
                <w:rFonts w:asciiTheme="minorEastAsia" w:eastAsiaTheme="minorEastAsia" w:hAnsiTheme="minorEastAsia"/>
                <w:noProof/>
                <w:webHidden/>
              </w:rPr>
              <w:fldChar w:fldCharType="separate"/>
            </w:r>
            <w:r w:rsidRPr="00C67B26">
              <w:rPr>
                <w:rFonts w:asciiTheme="minorEastAsia" w:eastAsiaTheme="minorEastAsia" w:hAnsiTheme="minorEastAsia"/>
                <w:noProof/>
                <w:webHidden/>
              </w:rPr>
              <w:t>104</w:t>
            </w:r>
            <w:r w:rsidRPr="00C67B26">
              <w:rPr>
                <w:rFonts w:asciiTheme="minorEastAsia" w:eastAsiaTheme="minorEastAsia" w:hAnsiTheme="minorEastAsia"/>
                <w:noProof/>
                <w:webHidden/>
              </w:rPr>
              <w:fldChar w:fldCharType="end"/>
            </w:r>
          </w:hyperlink>
        </w:p>
        <w:p w:rsidR="00AF6D31" w:rsidRPr="00C67B26" w:rsidRDefault="00AF6D31">
          <w:pPr>
            <w:pStyle w:val="20"/>
            <w:tabs>
              <w:tab w:val="left" w:pos="840"/>
              <w:tab w:val="right" w:leader="dot" w:pos="8720"/>
            </w:tabs>
            <w:rPr>
              <w:rFonts w:asciiTheme="minorEastAsia" w:eastAsiaTheme="minorEastAsia" w:hAnsiTheme="minorEastAsia" w:cstheme="minorBidi"/>
              <w:smallCaps w:val="0"/>
              <w:noProof/>
              <w:sz w:val="21"/>
              <w:szCs w:val="22"/>
            </w:rPr>
          </w:pPr>
          <w:hyperlink w:anchor="_Toc494289001" w:history="1">
            <w:r w:rsidRPr="00C67B26">
              <w:rPr>
                <w:rStyle w:val="a9"/>
                <w:rFonts w:asciiTheme="minorEastAsia" w:eastAsiaTheme="minorEastAsia" w:hAnsiTheme="minorEastAsia"/>
                <w:noProof/>
              </w:rPr>
              <w:t>3.2</w:t>
            </w:r>
            <w:r w:rsidRPr="00C67B26">
              <w:rPr>
                <w:rFonts w:asciiTheme="minorEastAsia" w:eastAsiaTheme="minorEastAsia" w:hAnsiTheme="minorEastAsia" w:cstheme="minorBidi"/>
                <w:smallCaps w:val="0"/>
                <w:noProof/>
                <w:sz w:val="21"/>
                <w:szCs w:val="22"/>
              </w:rPr>
              <w:tab/>
            </w:r>
            <w:r w:rsidRPr="00C67B26">
              <w:rPr>
                <w:rStyle w:val="a9"/>
                <w:rFonts w:asciiTheme="minorEastAsia" w:eastAsiaTheme="minorEastAsia" w:hAnsiTheme="minorEastAsia" w:hint="eastAsia"/>
                <w:noProof/>
              </w:rPr>
              <w:t>安全需求</w:t>
            </w:r>
            <w:r w:rsidRPr="00C67B26">
              <w:rPr>
                <w:rFonts w:asciiTheme="minorEastAsia" w:eastAsiaTheme="minorEastAsia" w:hAnsiTheme="minorEastAsia"/>
                <w:noProof/>
                <w:webHidden/>
              </w:rPr>
              <w:tab/>
            </w:r>
            <w:r w:rsidRPr="00C67B26">
              <w:rPr>
                <w:rFonts w:asciiTheme="minorEastAsia" w:eastAsiaTheme="minorEastAsia" w:hAnsiTheme="minorEastAsia"/>
                <w:noProof/>
                <w:webHidden/>
              </w:rPr>
              <w:fldChar w:fldCharType="begin"/>
            </w:r>
            <w:r w:rsidRPr="00C67B26">
              <w:rPr>
                <w:rFonts w:asciiTheme="minorEastAsia" w:eastAsiaTheme="minorEastAsia" w:hAnsiTheme="minorEastAsia"/>
                <w:noProof/>
                <w:webHidden/>
              </w:rPr>
              <w:instrText xml:space="preserve"> PAGEREF _Toc494289001 \h </w:instrText>
            </w:r>
            <w:r w:rsidRPr="00C67B26">
              <w:rPr>
                <w:rFonts w:asciiTheme="minorEastAsia" w:eastAsiaTheme="minorEastAsia" w:hAnsiTheme="minorEastAsia"/>
                <w:noProof/>
                <w:webHidden/>
              </w:rPr>
            </w:r>
            <w:r w:rsidRPr="00C67B26">
              <w:rPr>
                <w:rFonts w:asciiTheme="minorEastAsia" w:eastAsiaTheme="minorEastAsia" w:hAnsiTheme="minorEastAsia"/>
                <w:noProof/>
                <w:webHidden/>
              </w:rPr>
              <w:fldChar w:fldCharType="separate"/>
            </w:r>
            <w:r w:rsidRPr="00C67B26">
              <w:rPr>
                <w:rFonts w:asciiTheme="minorEastAsia" w:eastAsiaTheme="minorEastAsia" w:hAnsiTheme="minorEastAsia"/>
                <w:noProof/>
                <w:webHidden/>
              </w:rPr>
              <w:t>104</w:t>
            </w:r>
            <w:r w:rsidRPr="00C67B26">
              <w:rPr>
                <w:rFonts w:asciiTheme="minorEastAsia" w:eastAsiaTheme="minorEastAsia" w:hAnsiTheme="minorEastAsia"/>
                <w:noProof/>
                <w:webHidden/>
              </w:rPr>
              <w:fldChar w:fldCharType="end"/>
            </w:r>
          </w:hyperlink>
        </w:p>
        <w:p w:rsidR="00AF6D31" w:rsidRPr="00C67B26" w:rsidRDefault="00AF6D31">
          <w:pPr>
            <w:pStyle w:val="20"/>
            <w:tabs>
              <w:tab w:val="left" w:pos="840"/>
              <w:tab w:val="right" w:leader="dot" w:pos="8720"/>
            </w:tabs>
            <w:rPr>
              <w:rFonts w:asciiTheme="minorEastAsia" w:eastAsiaTheme="minorEastAsia" w:hAnsiTheme="minorEastAsia" w:cstheme="minorBidi"/>
              <w:smallCaps w:val="0"/>
              <w:noProof/>
              <w:sz w:val="21"/>
              <w:szCs w:val="22"/>
            </w:rPr>
          </w:pPr>
          <w:hyperlink w:anchor="_Toc494289002" w:history="1">
            <w:r w:rsidRPr="00C67B26">
              <w:rPr>
                <w:rStyle w:val="a9"/>
                <w:rFonts w:asciiTheme="minorEastAsia" w:eastAsiaTheme="minorEastAsia" w:hAnsiTheme="minorEastAsia"/>
                <w:noProof/>
              </w:rPr>
              <w:t>3.3</w:t>
            </w:r>
            <w:r w:rsidRPr="00C67B26">
              <w:rPr>
                <w:rFonts w:asciiTheme="minorEastAsia" w:eastAsiaTheme="minorEastAsia" w:hAnsiTheme="minorEastAsia" w:cstheme="minorBidi"/>
                <w:smallCaps w:val="0"/>
                <w:noProof/>
                <w:sz w:val="21"/>
                <w:szCs w:val="22"/>
              </w:rPr>
              <w:tab/>
            </w:r>
            <w:r w:rsidRPr="00C67B26">
              <w:rPr>
                <w:rStyle w:val="a9"/>
                <w:rFonts w:asciiTheme="minorEastAsia" w:eastAsiaTheme="minorEastAsia" w:hAnsiTheme="minorEastAsia" w:hint="eastAsia"/>
                <w:noProof/>
              </w:rPr>
              <w:t>运行环境</w:t>
            </w:r>
            <w:r w:rsidRPr="00C67B26">
              <w:rPr>
                <w:rFonts w:asciiTheme="minorEastAsia" w:eastAsiaTheme="minorEastAsia" w:hAnsiTheme="minorEastAsia"/>
                <w:noProof/>
                <w:webHidden/>
              </w:rPr>
              <w:tab/>
            </w:r>
            <w:r w:rsidRPr="00C67B26">
              <w:rPr>
                <w:rFonts w:asciiTheme="minorEastAsia" w:eastAsiaTheme="minorEastAsia" w:hAnsiTheme="minorEastAsia"/>
                <w:noProof/>
                <w:webHidden/>
              </w:rPr>
              <w:fldChar w:fldCharType="begin"/>
            </w:r>
            <w:r w:rsidRPr="00C67B26">
              <w:rPr>
                <w:rFonts w:asciiTheme="minorEastAsia" w:eastAsiaTheme="minorEastAsia" w:hAnsiTheme="minorEastAsia"/>
                <w:noProof/>
                <w:webHidden/>
              </w:rPr>
              <w:instrText xml:space="preserve"> PAGEREF _Toc494289002 \h </w:instrText>
            </w:r>
            <w:r w:rsidRPr="00C67B26">
              <w:rPr>
                <w:rFonts w:asciiTheme="minorEastAsia" w:eastAsiaTheme="minorEastAsia" w:hAnsiTheme="minorEastAsia"/>
                <w:noProof/>
                <w:webHidden/>
              </w:rPr>
            </w:r>
            <w:r w:rsidRPr="00C67B26">
              <w:rPr>
                <w:rFonts w:asciiTheme="minorEastAsia" w:eastAsiaTheme="minorEastAsia" w:hAnsiTheme="minorEastAsia"/>
                <w:noProof/>
                <w:webHidden/>
              </w:rPr>
              <w:fldChar w:fldCharType="separate"/>
            </w:r>
            <w:r w:rsidRPr="00C67B26">
              <w:rPr>
                <w:rFonts w:asciiTheme="minorEastAsia" w:eastAsiaTheme="minorEastAsia" w:hAnsiTheme="minorEastAsia"/>
                <w:noProof/>
                <w:webHidden/>
              </w:rPr>
              <w:t>104</w:t>
            </w:r>
            <w:r w:rsidRPr="00C67B26">
              <w:rPr>
                <w:rFonts w:asciiTheme="minorEastAsia" w:eastAsiaTheme="minorEastAsia" w:hAnsiTheme="minorEastAsia"/>
                <w:noProof/>
                <w:webHidden/>
              </w:rPr>
              <w:fldChar w:fldCharType="end"/>
            </w:r>
          </w:hyperlink>
        </w:p>
        <w:p w:rsidR="00AF6D31" w:rsidRPr="00C67B26" w:rsidRDefault="00AF6D31">
          <w:pPr>
            <w:pStyle w:val="10"/>
            <w:tabs>
              <w:tab w:val="left" w:pos="1050"/>
              <w:tab w:val="right" w:leader="dot" w:pos="8720"/>
            </w:tabs>
            <w:rPr>
              <w:rFonts w:asciiTheme="minorEastAsia" w:eastAsiaTheme="minorEastAsia" w:hAnsiTheme="minorEastAsia" w:cstheme="minorBidi"/>
              <w:b w:val="0"/>
              <w:bCs w:val="0"/>
              <w:caps w:val="0"/>
              <w:noProof/>
              <w:sz w:val="21"/>
              <w:szCs w:val="22"/>
            </w:rPr>
          </w:pPr>
          <w:hyperlink w:anchor="_Toc494289003" w:history="1">
            <w:r w:rsidRPr="00C67B26">
              <w:rPr>
                <w:rStyle w:val="a9"/>
                <w:rFonts w:asciiTheme="minorEastAsia" w:eastAsiaTheme="minorEastAsia" w:hAnsiTheme="minorEastAsia" w:hint="eastAsia"/>
                <w:noProof/>
              </w:rPr>
              <w:t>第四章</w:t>
            </w:r>
            <w:r w:rsidRPr="00C67B26">
              <w:rPr>
                <w:rFonts w:asciiTheme="minorEastAsia" w:eastAsiaTheme="minorEastAsia" w:hAnsiTheme="minorEastAsia" w:cstheme="minorBidi"/>
                <w:b w:val="0"/>
                <w:bCs w:val="0"/>
                <w:caps w:val="0"/>
                <w:noProof/>
                <w:sz w:val="21"/>
                <w:szCs w:val="22"/>
              </w:rPr>
              <w:tab/>
            </w:r>
            <w:r w:rsidRPr="00C67B26">
              <w:rPr>
                <w:rStyle w:val="a9"/>
                <w:rFonts w:asciiTheme="minorEastAsia" w:eastAsiaTheme="minorEastAsia" w:hAnsiTheme="minorEastAsia" w:hint="eastAsia"/>
                <w:noProof/>
              </w:rPr>
              <w:t>接口需求</w:t>
            </w:r>
            <w:r w:rsidRPr="00C67B26">
              <w:rPr>
                <w:rFonts w:asciiTheme="minorEastAsia" w:eastAsiaTheme="minorEastAsia" w:hAnsiTheme="minorEastAsia"/>
                <w:noProof/>
                <w:webHidden/>
              </w:rPr>
              <w:tab/>
            </w:r>
            <w:r w:rsidRPr="00C67B26">
              <w:rPr>
                <w:rFonts w:asciiTheme="minorEastAsia" w:eastAsiaTheme="minorEastAsia" w:hAnsiTheme="minorEastAsia"/>
                <w:noProof/>
                <w:webHidden/>
              </w:rPr>
              <w:fldChar w:fldCharType="begin"/>
            </w:r>
            <w:r w:rsidRPr="00C67B26">
              <w:rPr>
                <w:rFonts w:asciiTheme="minorEastAsia" w:eastAsiaTheme="minorEastAsia" w:hAnsiTheme="minorEastAsia"/>
                <w:noProof/>
                <w:webHidden/>
              </w:rPr>
              <w:instrText xml:space="preserve"> PAGEREF _Toc494289003 \h </w:instrText>
            </w:r>
            <w:r w:rsidRPr="00C67B26">
              <w:rPr>
                <w:rFonts w:asciiTheme="minorEastAsia" w:eastAsiaTheme="minorEastAsia" w:hAnsiTheme="minorEastAsia"/>
                <w:noProof/>
                <w:webHidden/>
              </w:rPr>
            </w:r>
            <w:r w:rsidRPr="00C67B26">
              <w:rPr>
                <w:rFonts w:asciiTheme="minorEastAsia" w:eastAsiaTheme="minorEastAsia" w:hAnsiTheme="minorEastAsia"/>
                <w:noProof/>
                <w:webHidden/>
              </w:rPr>
              <w:fldChar w:fldCharType="separate"/>
            </w:r>
            <w:r w:rsidRPr="00C67B26">
              <w:rPr>
                <w:rFonts w:asciiTheme="minorEastAsia" w:eastAsiaTheme="minorEastAsia" w:hAnsiTheme="minorEastAsia"/>
                <w:noProof/>
                <w:webHidden/>
              </w:rPr>
              <w:t>106</w:t>
            </w:r>
            <w:r w:rsidRPr="00C67B26">
              <w:rPr>
                <w:rFonts w:asciiTheme="minorEastAsia" w:eastAsiaTheme="minorEastAsia" w:hAnsiTheme="minorEastAsia"/>
                <w:noProof/>
                <w:webHidden/>
              </w:rPr>
              <w:fldChar w:fldCharType="end"/>
            </w:r>
          </w:hyperlink>
        </w:p>
        <w:p w:rsidR="00AF6D31" w:rsidRDefault="00AF6D31">
          <w:pPr>
            <w:pStyle w:val="10"/>
            <w:tabs>
              <w:tab w:val="left" w:pos="1050"/>
              <w:tab w:val="right" w:leader="dot" w:pos="8720"/>
            </w:tabs>
            <w:rPr>
              <w:rFonts w:asciiTheme="minorHAnsi" w:eastAsiaTheme="minorEastAsia" w:hAnsiTheme="minorHAnsi" w:cstheme="minorBidi"/>
              <w:b w:val="0"/>
              <w:bCs w:val="0"/>
              <w:caps w:val="0"/>
              <w:noProof/>
              <w:sz w:val="21"/>
              <w:szCs w:val="22"/>
            </w:rPr>
          </w:pPr>
          <w:hyperlink w:anchor="_Toc494289004" w:history="1">
            <w:r w:rsidRPr="00C67B26">
              <w:rPr>
                <w:rStyle w:val="a9"/>
                <w:rFonts w:asciiTheme="minorEastAsia" w:eastAsiaTheme="minorEastAsia" w:hAnsiTheme="minorEastAsia" w:hint="eastAsia"/>
                <w:noProof/>
              </w:rPr>
              <w:t>第五章</w:t>
            </w:r>
            <w:r w:rsidRPr="00C67B26">
              <w:rPr>
                <w:rFonts w:asciiTheme="minorEastAsia" w:eastAsiaTheme="minorEastAsia" w:hAnsiTheme="minorEastAsia" w:cstheme="minorBidi"/>
                <w:b w:val="0"/>
                <w:bCs w:val="0"/>
                <w:caps w:val="0"/>
                <w:noProof/>
                <w:sz w:val="21"/>
                <w:szCs w:val="22"/>
              </w:rPr>
              <w:tab/>
            </w:r>
            <w:r w:rsidRPr="00C67B26">
              <w:rPr>
                <w:rStyle w:val="a9"/>
                <w:rFonts w:asciiTheme="minorEastAsia" w:eastAsiaTheme="minorEastAsia" w:hAnsiTheme="minorEastAsia" w:hint="eastAsia"/>
                <w:noProof/>
              </w:rPr>
              <w:t>其他需求</w:t>
            </w:r>
            <w:r w:rsidRPr="00C67B26">
              <w:rPr>
                <w:rFonts w:asciiTheme="minorEastAsia" w:eastAsiaTheme="minorEastAsia" w:hAnsiTheme="minorEastAsia"/>
                <w:noProof/>
                <w:webHidden/>
              </w:rPr>
              <w:tab/>
            </w:r>
            <w:r w:rsidRPr="00C67B26">
              <w:rPr>
                <w:rFonts w:asciiTheme="minorEastAsia" w:eastAsiaTheme="minorEastAsia" w:hAnsiTheme="minorEastAsia"/>
                <w:noProof/>
                <w:webHidden/>
              </w:rPr>
              <w:fldChar w:fldCharType="begin"/>
            </w:r>
            <w:r w:rsidRPr="00C67B26">
              <w:rPr>
                <w:rFonts w:asciiTheme="minorEastAsia" w:eastAsiaTheme="minorEastAsia" w:hAnsiTheme="minorEastAsia"/>
                <w:noProof/>
                <w:webHidden/>
              </w:rPr>
              <w:instrText xml:space="preserve"> PAGEREF _Toc494289004 \h </w:instrText>
            </w:r>
            <w:r w:rsidRPr="00C67B26">
              <w:rPr>
                <w:rFonts w:asciiTheme="minorEastAsia" w:eastAsiaTheme="minorEastAsia" w:hAnsiTheme="minorEastAsia"/>
                <w:noProof/>
                <w:webHidden/>
              </w:rPr>
            </w:r>
            <w:r w:rsidRPr="00C67B26">
              <w:rPr>
                <w:rFonts w:asciiTheme="minorEastAsia" w:eastAsiaTheme="minorEastAsia" w:hAnsiTheme="minorEastAsia"/>
                <w:noProof/>
                <w:webHidden/>
              </w:rPr>
              <w:fldChar w:fldCharType="separate"/>
            </w:r>
            <w:r w:rsidRPr="00C67B26">
              <w:rPr>
                <w:rFonts w:asciiTheme="minorEastAsia" w:eastAsiaTheme="minorEastAsia" w:hAnsiTheme="minorEastAsia"/>
                <w:noProof/>
                <w:webHidden/>
              </w:rPr>
              <w:t>106</w:t>
            </w:r>
            <w:r w:rsidRPr="00C67B26">
              <w:rPr>
                <w:rFonts w:asciiTheme="minorEastAsia" w:eastAsiaTheme="minorEastAsia" w:hAnsiTheme="minorEastAsia"/>
                <w:noProof/>
                <w:webHidden/>
              </w:rPr>
              <w:fldChar w:fldCharType="end"/>
            </w:r>
          </w:hyperlink>
        </w:p>
        <w:p w:rsidR="00AE5BF8" w:rsidRDefault="00510BA5">
          <w:r>
            <w:rPr>
              <w:b/>
              <w:bCs/>
              <w:lang w:val="zh-CN"/>
            </w:rPr>
            <w:fldChar w:fldCharType="end"/>
          </w:r>
        </w:p>
      </w:sdtContent>
    </w:sdt>
    <w:p w:rsidR="00510BA5" w:rsidRDefault="00510BA5">
      <w:pPr>
        <w:sectPr w:rsidR="00510BA5" w:rsidSect="002F6BF9">
          <w:pgSz w:w="11906" w:h="16838"/>
          <w:pgMar w:top="1418" w:right="1588" w:bottom="1418" w:left="1588" w:header="851" w:footer="992" w:gutter="0"/>
          <w:pgNumType w:start="1"/>
          <w:cols w:space="425"/>
          <w:docGrid w:type="linesAndChars" w:linePitch="326"/>
        </w:sectPr>
      </w:pPr>
    </w:p>
    <w:p w:rsidR="00AE5BF8" w:rsidRDefault="006D0D1C">
      <w:pPr>
        <w:pStyle w:val="1"/>
      </w:pPr>
      <w:bookmarkStart w:id="0" w:name="_Toc492488898"/>
      <w:bookmarkStart w:id="1" w:name="_Toc492487370"/>
      <w:bookmarkStart w:id="2" w:name="_Toc492487681"/>
      <w:bookmarkStart w:id="3" w:name="_Toc492487993"/>
      <w:bookmarkStart w:id="4" w:name="_Toc492488303"/>
      <w:bookmarkStart w:id="5" w:name="_Toc492488613"/>
      <w:bookmarkStart w:id="6" w:name="_Toc492488931"/>
      <w:bookmarkStart w:id="7" w:name="_Toc492487025"/>
      <w:bookmarkStart w:id="8" w:name="_Toc492488614"/>
      <w:bookmarkStart w:id="9" w:name="_Toc494288970"/>
      <w:bookmarkEnd w:id="0"/>
      <w:bookmarkEnd w:id="1"/>
      <w:bookmarkEnd w:id="2"/>
      <w:bookmarkEnd w:id="3"/>
      <w:bookmarkEnd w:id="4"/>
      <w:bookmarkEnd w:id="5"/>
      <w:bookmarkEnd w:id="6"/>
      <w:r>
        <w:rPr>
          <w:rFonts w:hint="eastAsia"/>
        </w:rPr>
        <w:lastRenderedPageBreak/>
        <w:t>文档介绍</w:t>
      </w:r>
      <w:bookmarkEnd w:id="7"/>
      <w:bookmarkEnd w:id="8"/>
      <w:bookmarkEnd w:id="9"/>
    </w:p>
    <w:p w:rsidR="00AE5BF8" w:rsidRDefault="006D0D1C">
      <w:pPr>
        <w:pStyle w:val="2"/>
      </w:pPr>
      <w:bookmarkStart w:id="10" w:name="_Toc521667307"/>
      <w:bookmarkStart w:id="11" w:name="_Toc7429162"/>
      <w:bookmarkStart w:id="12" w:name="_Toc492487026"/>
      <w:bookmarkStart w:id="13" w:name="_Toc492488615"/>
      <w:bookmarkStart w:id="14" w:name="_Toc494288971"/>
      <w:r>
        <w:rPr>
          <w:rFonts w:hint="eastAsia"/>
        </w:rPr>
        <w:t>文档目的</w:t>
      </w:r>
      <w:bookmarkEnd w:id="10"/>
      <w:bookmarkEnd w:id="11"/>
      <w:bookmarkEnd w:id="12"/>
      <w:bookmarkEnd w:id="13"/>
      <w:bookmarkEnd w:id="14"/>
    </w:p>
    <w:p w:rsidR="00AE5BF8" w:rsidRDefault="006D0D1C">
      <w:pPr>
        <w:ind w:firstLineChars="200" w:firstLine="480"/>
      </w:pPr>
      <w:r>
        <w:rPr>
          <w:rFonts w:hint="eastAsia"/>
        </w:rPr>
        <w:t>通过本文档可准确、详细</w:t>
      </w:r>
      <w:r w:rsidR="008A3B37">
        <w:rPr>
          <w:rFonts w:hint="eastAsia"/>
        </w:rPr>
        <w:t>的</w:t>
      </w:r>
      <w:r>
        <w:rPr>
          <w:rFonts w:hint="eastAsia"/>
        </w:rPr>
        <w:t>描述用户的需求，基于本文档，开发人员可进行详细设计。</w:t>
      </w:r>
    </w:p>
    <w:p w:rsidR="00AE5BF8" w:rsidRDefault="006D0D1C">
      <w:pPr>
        <w:pStyle w:val="2"/>
      </w:pPr>
      <w:bookmarkStart w:id="15" w:name="_Toc7429163"/>
      <w:bookmarkStart w:id="16" w:name="_Toc521667308"/>
      <w:bookmarkStart w:id="17" w:name="_Toc492487027"/>
      <w:bookmarkStart w:id="18" w:name="_Toc492488616"/>
      <w:bookmarkStart w:id="19" w:name="_Toc494288972"/>
      <w:r>
        <w:rPr>
          <w:rFonts w:hint="eastAsia"/>
        </w:rPr>
        <w:t>文档范围</w:t>
      </w:r>
      <w:bookmarkEnd w:id="15"/>
      <w:bookmarkEnd w:id="16"/>
      <w:bookmarkEnd w:id="17"/>
      <w:bookmarkEnd w:id="18"/>
      <w:bookmarkEnd w:id="19"/>
    </w:p>
    <w:p w:rsidR="00AE5BF8" w:rsidRDefault="006D0D1C">
      <w:pPr>
        <w:ind w:firstLineChars="200" w:firstLine="480"/>
      </w:pPr>
      <w:r>
        <w:rPr>
          <w:rFonts w:hint="eastAsia"/>
        </w:rPr>
        <w:t>根据中国人民银行中关村中心支行提供的《外汇业务网上预审批系统项目需求书》及需求调研</w:t>
      </w:r>
      <w:r w:rsidR="00582F85">
        <w:rPr>
          <w:rFonts w:hint="eastAsia"/>
        </w:rPr>
        <w:t>信息</w:t>
      </w:r>
      <w:r>
        <w:rPr>
          <w:rFonts w:hint="eastAsia"/>
        </w:rPr>
        <w:t>，描述用户对外汇业务网上预审批系统功能、非功能、接口等方面的需求内容。</w:t>
      </w:r>
    </w:p>
    <w:p w:rsidR="00AE5BF8" w:rsidRDefault="006D0D1C">
      <w:pPr>
        <w:pStyle w:val="2"/>
      </w:pPr>
      <w:bookmarkStart w:id="20" w:name="_Toc7429164"/>
      <w:bookmarkStart w:id="21" w:name="_Toc492487028"/>
      <w:bookmarkStart w:id="22" w:name="_Toc492488617"/>
      <w:bookmarkStart w:id="23" w:name="_Toc494288973"/>
      <w:r>
        <w:rPr>
          <w:rFonts w:hint="eastAsia"/>
        </w:rPr>
        <w:t>读者对象</w:t>
      </w:r>
      <w:bookmarkEnd w:id="20"/>
      <w:bookmarkEnd w:id="21"/>
      <w:bookmarkEnd w:id="22"/>
      <w:bookmarkEnd w:id="23"/>
    </w:p>
    <w:p w:rsidR="00AE5BF8" w:rsidRDefault="006D0D1C">
      <w:pPr>
        <w:ind w:firstLineChars="200" w:firstLine="480"/>
      </w:pPr>
      <w:r>
        <w:rPr>
          <w:rFonts w:hint="eastAsia"/>
        </w:rPr>
        <w:t>本文档读者为中国人民银行中关村中心支行</w:t>
      </w:r>
      <w:r w:rsidR="00240A50">
        <w:rPr>
          <w:rFonts w:hint="eastAsia"/>
        </w:rPr>
        <w:t>用户</w:t>
      </w:r>
      <w:r>
        <w:rPr>
          <w:rFonts w:hint="eastAsia"/>
        </w:rPr>
        <w:t>、外汇业务网上预审批系统设计</w:t>
      </w:r>
      <w:r w:rsidR="00240A50">
        <w:rPr>
          <w:rFonts w:hint="eastAsia"/>
        </w:rPr>
        <w:t>人员</w:t>
      </w:r>
      <w:r>
        <w:rPr>
          <w:rFonts w:hint="eastAsia"/>
        </w:rPr>
        <w:t>、开发人员、测试人员。</w:t>
      </w:r>
    </w:p>
    <w:p w:rsidR="00AE5BF8" w:rsidRDefault="006D0D1C">
      <w:pPr>
        <w:pStyle w:val="2"/>
      </w:pPr>
      <w:bookmarkStart w:id="24" w:name="_Toc7429165"/>
      <w:bookmarkStart w:id="25" w:name="_Toc521667309"/>
      <w:bookmarkStart w:id="26" w:name="_Toc492487029"/>
      <w:bookmarkStart w:id="27" w:name="_Toc492488618"/>
      <w:bookmarkStart w:id="28" w:name="_Toc494288974"/>
      <w:r>
        <w:rPr>
          <w:rFonts w:hint="eastAsia"/>
        </w:rPr>
        <w:t>参考文档</w:t>
      </w:r>
      <w:bookmarkEnd w:id="24"/>
      <w:bookmarkEnd w:id="25"/>
      <w:bookmarkEnd w:id="26"/>
      <w:bookmarkEnd w:id="27"/>
      <w:bookmarkEnd w:id="28"/>
    </w:p>
    <w:p w:rsidR="00AE5BF8" w:rsidRDefault="006D0D1C">
      <w:pPr>
        <w:ind w:firstLineChars="200" w:firstLine="480"/>
      </w:pPr>
      <w:r>
        <w:rPr>
          <w:rFonts w:hint="eastAsia"/>
        </w:rPr>
        <w:t>《外汇业务网上预审批系统项目需求书》</w:t>
      </w:r>
    </w:p>
    <w:p w:rsidR="00AE5BF8" w:rsidRDefault="006D0D1C">
      <w:pPr>
        <w:ind w:firstLineChars="200" w:firstLine="480"/>
      </w:pPr>
      <w:r>
        <w:rPr>
          <w:rFonts w:hint="eastAsia"/>
        </w:rPr>
        <w:t>《外汇业务网上预审批系统</w:t>
      </w:r>
      <w:r>
        <w:rPr>
          <w:rFonts w:hint="eastAsia"/>
        </w:rPr>
        <w:t>_</w:t>
      </w:r>
      <w:r>
        <w:rPr>
          <w:rFonts w:hint="eastAsia"/>
        </w:rPr>
        <w:t>需求调研</w:t>
      </w:r>
      <w:r w:rsidR="00582F85">
        <w:rPr>
          <w:rFonts w:hint="eastAsia"/>
        </w:rPr>
        <w:t>信息</w:t>
      </w:r>
      <w:r>
        <w:rPr>
          <w:rFonts w:hint="eastAsia"/>
        </w:rPr>
        <w:t>》</w:t>
      </w:r>
    </w:p>
    <w:p w:rsidR="00AE5BF8" w:rsidRPr="00693641" w:rsidRDefault="006D0D1C">
      <w:pPr>
        <w:pStyle w:val="2"/>
      </w:pPr>
      <w:bookmarkStart w:id="29" w:name="_Toc7429166"/>
      <w:bookmarkStart w:id="30" w:name="_Toc521667310"/>
      <w:bookmarkStart w:id="31" w:name="_Toc492487030"/>
      <w:bookmarkStart w:id="32" w:name="_Toc492488619"/>
      <w:bookmarkStart w:id="33" w:name="_Toc494288975"/>
      <w:r w:rsidRPr="00693641">
        <w:rPr>
          <w:rFonts w:hint="eastAsia"/>
        </w:rPr>
        <w:t>术语与缩写解释</w:t>
      </w:r>
      <w:bookmarkEnd w:id="29"/>
      <w:bookmarkEnd w:id="30"/>
      <w:bookmarkEnd w:id="31"/>
      <w:bookmarkEnd w:id="32"/>
      <w:bookmarkEnd w:id="33"/>
    </w:p>
    <w:p w:rsidR="00695E7D" w:rsidRPr="00510BA5" w:rsidRDefault="00695E7D" w:rsidP="00A364D7">
      <w:r>
        <w:rPr>
          <w:rFonts w:asciiTheme="minorEastAsia" w:eastAsiaTheme="minorEastAsia" w:hAnsiTheme="minorEastAsia" w:cs="仿宋_GB2312" w:hint="eastAsia"/>
          <w:b/>
          <w:color w:val="000000" w:themeColor="text1"/>
        </w:rPr>
        <w:t>业务申请表：</w:t>
      </w:r>
      <w:r w:rsidRPr="005E601F">
        <w:rPr>
          <w:rFonts w:asciiTheme="minorEastAsia" w:eastAsiaTheme="minorEastAsia" w:hAnsiTheme="minorEastAsia" w:cs="仿宋_GB2312" w:hint="eastAsia"/>
          <w:color w:val="000000" w:themeColor="text1"/>
        </w:rPr>
        <w:t>企业在办理业务时，在银行柜台填写的纸质表单。</w:t>
      </w:r>
      <w:r>
        <w:rPr>
          <w:rFonts w:asciiTheme="minorEastAsia" w:eastAsiaTheme="minorEastAsia" w:hAnsiTheme="minorEastAsia" w:cs="仿宋_GB2312" w:hint="eastAsia"/>
          <w:color w:val="000000" w:themeColor="text1"/>
        </w:rPr>
        <w:t>根据申请</w:t>
      </w:r>
      <w:r w:rsidR="006E3171">
        <w:rPr>
          <w:rFonts w:asciiTheme="minorEastAsia" w:eastAsiaTheme="minorEastAsia" w:hAnsiTheme="minorEastAsia" w:cs="仿宋_GB2312" w:hint="eastAsia"/>
          <w:color w:val="000000" w:themeColor="text1"/>
        </w:rPr>
        <w:t>业务项目类型</w:t>
      </w:r>
      <w:r>
        <w:rPr>
          <w:rFonts w:asciiTheme="minorEastAsia" w:eastAsiaTheme="minorEastAsia" w:hAnsiTheme="minorEastAsia" w:cs="仿宋_GB2312" w:hint="eastAsia"/>
          <w:color w:val="000000" w:themeColor="text1"/>
        </w:rPr>
        <w:t>不同，表单格式不同。</w:t>
      </w:r>
    </w:p>
    <w:p w:rsidR="00693641" w:rsidRPr="00693641" w:rsidRDefault="00693641">
      <w:pPr>
        <w:rPr>
          <w:rFonts w:asciiTheme="minorEastAsia" w:eastAsiaTheme="minorEastAsia" w:hAnsiTheme="minorEastAsia"/>
        </w:rPr>
      </w:pPr>
      <w:r w:rsidRPr="00693641">
        <w:rPr>
          <w:rFonts w:asciiTheme="minorEastAsia" w:eastAsiaTheme="minorEastAsia" w:hAnsiTheme="minorEastAsia" w:hint="eastAsia"/>
          <w:b/>
        </w:rPr>
        <w:t>行政许可业务受理报告单</w:t>
      </w:r>
      <w:r w:rsidR="006D0D1C" w:rsidRPr="005E601F">
        <w:rPr>
          <w:rFonts w:asciiTheme="minorEastAsia" w:eastAsiaTheme="minorEastAsia" w:hAnsiTheme="minorEastAsia" w:hint="eastAsia"/>
          <w:b/>
        </w:rPr>
        <w:t>：</w:t>
      </w:r>
      <w:r w:rsidR="00240A50" w:rsidRPr="005E601F">
        <w:rPr>
          <w:rFonts w:asciiTheme="minorEastAsia" w:eastAsiaTheme="minorEastAsia" w:hAnsiTheme="minorEastAsia" w:hint="eastAsia"/>
        </w:rPr>
        <w:t>指在银行</w:t>
      </w:r>
      <w:r w:rsidR="009878E5">
        <w:rPr>
          <w:rFonts w:asciiTheme="minorEastAsia" w:eastAsiaTheme="minorEastAsia" w:hAnsiTheme="minorEastAsia" w:hint="eastAsia"/>
        </w:rPr>
        <w:t>接收到企业提交的申请</w:t>
      </w:r>
      <w:r w:rsidR="00A966DB">
        <w:rPr>
          <w:rFonts w:asciiTheme="minorEastAsia" w:eastAsiaTheme="minorEastAsia" w:hAnsiTheme="minorEastAsia" w:hint="eastAsia"/>
        </w:rPr>
        <w:t>资料附件</w:t>
      </w:r>
      <w:r w:rsidR="009878E5">
        <w:rPr>
          <w:rFonts w:asciiTheme="minorEastAsia" w:eastAsiaTheme="minorEastAsia" w:hAnsiTheme="minorEastAsia" w:hint="eastAsia"/>
        </w:rPr>
        <w:t>后，</w:t>
      </w:r>
      <w:r>
        <w:rPr>
          <w:rFonts w:asciiTheme="minorEastAsia" w:eastAsiaTheme="minorEastAsia" w:hAnsiTheme="minorEastAsia" w:hint="eastAsia"/>
        </w:rPr>
        <w:t>由</w:t>
      </w:r>
      <w:r w:rsidR="000E278C">
        <w:rPr>
          <w:rFonts w:asciiTheme="minorEastAsia" w:eastAsiaTheme="minorEastAsia" w:hAnsiTheme="minorEastAsia" w:hint="eastAsia"/>
        </w:rPr>
        <w:t>银行前台人员</w:t>
      </w:r>
      <w:r w:rsidR="009878E5">
        <w:rPr>
          <w:rFonts w:asciiTheme="minorEastAsia" w:eastAsiaTheme="minorEastAsia" w:hAnsiTheme="minorEastAsia" w:hint="eastAsia"/>
        </w:rPr>
        <w:t>填写</w:t>
      </w:r>
      <w:r>
        <w:rPr>
          <w:rFonts w:asciiTheme="minorEastAsia" w:eastAsiaTheme="minorEastAsia" w:hAnsiTheme="minorEastAsia" w:hint="eastAsia"/>
        </w:rPr>
        <w:t>，后续由审批各节点银行人员修改及补充填写的用于记录银行内部审批</w:t>
      </w:r>
      <w:r>
        <w:rPr>
          <w:rFonts w:asciiTheme="minorEastAsia" w:eastAsiaTheme="minorEastAsia" w:hAnsiTheme="minorEastAsia" w:hint="eastAsia"/>
        </w:rPr>
        <w:lastRenderedPageBreak/>
        <w:t>处理过程的单据。</w:t>
      </w:r>
    </w:p>
    <w:p w:rsidR="00AE5BF8" w:rsidRPr="005E601F" w:rsidRDefault="006D0D1C">
      <w:pPr>
        <w:rPr>
          <w:rFonts w:asciiTheme="minorEastAsia" w:eastAsiaTheme="minorEastAsia" w:hAnsiTheme="minorEastAsia"/>
        </w:rPr>
      </w:pPr>
      <w:r w:rsidRPr="005E601F">
        <w:rPr>
          <w:rFonts w:asciiTheme="minorEastAsia" w:eastAsiaTheme="minorEastAsia" w:hAnsiTheme="minorEastAsia" w:hint="eastAsia"/>
          <w:b/>
        </w:rPr>
        <w:t>补正通知书：</w:t>
      </w:r>
      <w:r w:rsidR="00240A50" w:rsidRPr="005E601F">
        <w:rPr>
          <w:rFonts w:asciiTheme="minorEastAsia" w:eastAsiaTheme="minorEastAsia" w:hAnsiTheme="minorEastAsia" w:hint="eastAsia"/>
        </w:rPr>
        <w:t>银行在</w:t>
      </w:r>
      <w:r w:rsidR="009878E5">
        <w:rPr>
          <w:rFonts w:asciiTheme="minorEastAsia" w:eastAsiaTheme="minorEastAsia" w:hAnsiTheme="minorEastAsia" w:hint="eastAsia"/>
        </w:rPr>
        <w:t>审批</w:t>
      </w:r>
      <w:r w:rsidR="00240A50" w:rsidRPr="005E601F">
        <w:rPr>
          <w:rFonts w:asciiTheme="minorEastAsia" w:eastAsiaTheme="minorEastAsia" w:hAnsiTheme="minorEastAsia" w:hint="eastAsia"/>
        </w:rPr>
        <w:t>企业提交</w:t>
      </w:r>
      <w:r w:rsidR="00A966DB">
        <w:rPr>
          <w:rFonts w:asciiTheme="minorEastAsia" w:eastAsiaTheme="minorEastAsia" w:hAnsiTheme="minorEastAsia" w:hint="eastAsia"/>
        </w:rPr>
        <w:t>资料附件</w:t>
      </w:r>
      <w:r w:rsidR="00240A50" w:rsidRPr="005E601F">
        <w:rPr>
          <w:rFonts w:asciiTheme="minorEastAsia" w:eastAsiaTheme="minorEastAsia" w:hAnsiTheme="minorEastAsia" w:hint="eastAsia"/>
        </w:rPr>
        <w:t>后，在审批过程中，需要企业补充修正</w:t>
      </w:r>
      <w:r w:rsidR="00A966DB">
        <w:rPr>
          <w:rFonts w:asciiTheme="minorEastAsia" w:eastAsiaTheme="minorEastAsia" w:hAnsiTheme="minorEastAsia" w:hint="eastAsia"/>
        </w:rPr>
        <w:t>资料附件</w:t>
      </w:r>
      <w:r w:rsidR="00240A50" w:rsidRPr="005E601F">
        <w:rPr>
          <w:rFonts w:asciiTheme="minorEastAsia" w:eastAsiaTheme="minorEastAsia" w:hAnsiTheme="minorEastAsia" w:hint="eastAsia"/>
        </w:rPr>
        <w:t>时，给企业发出的纸质通知单。通知单为手工填写，</w:t>
      </w:r>
      <w:r w:rsidR="009878E5">
        <w:rPr>
          <w:rFonts w:asciiTheme="minorEastAsia" w:eastAsiaTheme="minorEastAsia" w:hAnsiTheme="minorEastAsia" w:hint="eastAsia"/>
        </w:rPr>
        <w:t>无需系统实现。</w:t>
      </w:r>
    </w:p>
    <w:p w:rsidR="00240A50" w:rsidRDefault="00240A50">
      <w:pPr>
        <w:rPr>
          <w:rFonts w:asciiTheme="minorEastAsia" w:eastAsiaTheme="minorEastAsia" w:hAnsiTheme="minorEastAsia" w:cs="仿宋_GB2312"/>
        </w:rPr>
      </w:pPr>
      <w:r w:rsidRPr="005E601F">
        <w:rPr>
          <w:rFonts w:asciiTheme="minorEastAsia" w:eastAsiaTheme="minorEastAsia" w:hAnsiTheme="minorEastAsia" w:cs="仿宋_GB2312" w:hint="eastAsia"/>
          <w:b/>
        </w:rPr>
        <w:t>行政</w:t>
      </w:r>
      <w:r w:rsidR="008B5450">
        <w:rPr>
          <w:rFonts w:asciiTheme="minorEastAsia" w:eastAsiaTheme="minorEastAsia" w:hAnsiTheme="minorEastAsia" w:cs="仿宋_GB2312" w:hint="eastAsia"/>
          <w:b/>
        </w:rPr>
        <w:t>许可业务</w:t>
      </w:r>
      <w:r w:rsidRPr="005E601F">
        <w:rPr>
          <w:rFonts w:asciiTheme="minorEastAsia" w:eastAsiaTheme="minorEastAsia" w:hAnsiTheme="minorEastAsia" w:cs="仿宋_GB2312" w:hint="eastAsia"/>
          <w:b/>
        </w:rPr>
        <w:t>受理单</w:t>
      </w:r>
      <w:r w:rsidRPr="005E601F">
        <w:rPr>
          <w:rStyle w:val="aa"/>
          <w:rFonts w:asciiTheme="minorEastAsia" w:eastAsiaTheme="minorEastAsia" w:hAnsiTheme="minorEastAsia"/>
          <w:b/>
          <w:sz w:val="24"/>
          <w:szCs w:val="24"/>
        </w:rPr>
        <w:commentReference w:id="34"/>
      </w:r>
      <w:r w:rsidRPr="005E601F">
        <w:rPr>
          <w:rFonts w:asciiTheme="minorEastAsia" w:eastAsiaTheme="minorEastAsia" w:hAnsiTheme="minorEastAsia" w:cs="仿宋_GB2312" w:hint="eastAsia"/>
          <w:b/>
        </w:rPr>
        <w:t>：</w:t>
      </w:r>
      <w:r w:rsidRPr="005E601F">
        <w:rPr>
          <w:rFonts w:asciiTheme="minorEastAsia" w:eastAsiaTheme="minorEastAsia" w:hAnsiTheme="minorEastAsia" w:cs="仿宋_GB2312" w:hint="eastAsia"/>
        </w:rPr>
        <w:t>银行在</w:t>
      </w:r>
      <w:r w:rsidR="009878E5">
        <w:rPr>
          <w:rFonts w:asciiTheme="minorEastAsia" w:eastAsiaTheme="minorEastAsia" w:hAnsiTheme="minorEastAsia" w:cs="仿宋_GB2312" w:hint="eastAsia"/>
        </w:rPr>
        <w:t>审批</w:t>
      </w:r>
      <w:r w:rsidRPr="005E601F">
        <w:rPr>
          <w:rFonts w:asciiTheme="minorEastAsia" w:eastAsiaTheme="minorEastAsia" w:hAnsiTheme="minorEastAsia" w:cs="仿宋_GB2312" w:hint="eastAsia"/>
        </w:rPr>
        <w:t>企业提交</w:t>
      </w:r>
      <w:r w:rsidR="00A966DB">
        <w:rPr>
          <w:rFonts w:asciiTheme="minorEastAsia" w:eastAsiaTheme="minorEastAsia" w:hAnsiTheme="minorEastAsia" w:cs="仿宋_GB2312" w:hint="eastAsia"/>
        </w:rPr>
        <w:t>资料附件</w:t>
      </w:r>
      <w:r w:rsidRPr="005E601F">
        <w:rPr>
          <w:rFonts w:asciiTheme="minorEastAsia" w:eastAsiaTheme="minorEastAsia" w:hAnsiTheme="minorEastAsia" w:cs="仿宋_GB2312" w:hint="eastAsia"/>
        </w:rPr>
        <w:t>通过后，给企业发出的纸质通知单。通知单为手工填写，无需系统实现。</w:t>
      </w:r>
    </w:p>
    <w:p w:rsidR="00AE5BF8" w:rsidRDefault="006D0D1C">
      <w:pPr>
        <w:widowControl/>
        <w:spacing w:after="200" w:line="276" w:lineRule="auto"/>
        <w:jc w:val="left"/>
        <w:rPr>
          <w:b/>
          <w:smallCaps/>
          <w:spacing w:val="5"/>
          <w:sz w:val="44"/>
          <w:szCs w:val="36"/>
        </w:rPr>
      </w:pPr>
      <w:r>
        <w:br w:type="page"/>
      </w:r>
    </w:p>
    <w:p w:rsidR="00AE5BF8" w:rsidRDefault="006D0D1C">
      <w:pPr>
        <w:pStyle w:val="1"/>
      </w:pPr>
      <w:bookmarkStart w:id="35" w:name="_Toc492487031"/>
      <w:bookmarkStart w:id="36" w:name="_Toc492488620"/>
      <w:bookmarkStart w:id="37" w:name="_Toc494288976"/>
      <w:r>
        <w:rPr>
          <w:rFonts w:hint="eastAsia"/>
        </w:rPr>
        <w:lastRenderedPageBreak/>
        <w:t>功能需求</w:t>
      </w:r>
      <w:bookmarkEnd w:id="35"/>
      <w:bookmarkEnd w:id="36"/>
      <w:bookmarkEnd w:id="37"/>
    </w:p>
    <w:p w:rsidR="00434F85" w:rsidRDefault="00434F85" w:rsidP="005E601F">
      <w:pPr>
        <w:pStyle w:val="2"/>
      </w:pPr>
      <w:bookmarkStart w:id="38" w:name="_Toc492487032"/>
      <w:bookmarkStart w:id="39" w:name="_Toc492488621"/>
      <w:bookmarkStart w:id="40" w:name="_Toc494288977"/>
      <w:r>
        <w:rPr>
          <w:rFonts w:hint="eastAsia"/>
        </w:rPr>
        <w:t>总体需求描述</w:t>
      </w:r>
      <w:bookmarkEnd w:id="38"/>
      <w:bookmarkEnd w:id="39"/>
      <w:bookmarkEnd w:id="40"/>
    </w:p>
    <w:p w:rsidR="003269B9" w:rsidRDefault="003269B9" w:rsidP="00A364D7">
      <w:pPr>
        <w:ind w:firstLineChars="200" w:firstLine="480"/>
      </w:pPr>
      <w:r>
        <w:rPr>
          <w:rFonts w:hint="eastAsia"/>
        </w:rPr>
        <w:t>通过互联网，为</w:t>
      </w:r>
      <w:r w:rsidRPr="003269B9">
        <w:rPr>
          <w:rFonts w:hint="eastAsia"/>
        </w:rPr>
        <w:t>中国人民银行中关村中心支行所辖企业</w:t>
      </w:r>
      <w:r>
        <w:rPr>
          <w:rFonts w:hint="eastAsia"/>
        </w:rPr>
        <w:t>提供网上外汇业务申请的办理。同时，支持</w:t>
      </w:r>
      <w:r w:rsidR="00036E24">
        <w:rPr>
          <w:rFonts w:hint="eastAsia"/>
        </w:rPr>
        <w:t>现有</w:t>
      </w:r>
      <w:r>
        <w:rPr>
          <w:rFonts w:hint="eastAsia"/>
        </w:rPr>
        <w:t>企业通过柜台线下的外汇业务申请办理。银行现有外汇业务申请的办理流程包括检查材料是否齐全、预审批、正式审批</w:t>
      </w:r>
      <w:r w:rsidR="00036E24">
        <w:rPr>
          <w:rFonts w:hint="eastAsia"/>
        </w:rPr>
        <w:t>三</w:t>
      </w:r>
      <w:r>
        <w:rPr>
          <w:rFonts w:hint="eastAsia"/>
        </w:rPr>
        <w:t>个环节。</w:t>
      </w:r>
      <w:r w:rsidR="00036E24">
        <w:rPr>
          <w:rFonts w:hint="eastAsia"/>
        </w:rPr>
        <w:t>企业业务申请办结</w:t>
      </w:r>
      <w:r w:rsidR="00036E24">
        <w:rPr>
          <w:rFonts w:hint="eastAsia"/>
        </w:rPr>
        <w:t>1</w:t>
      </w:r>
      <w:r w:rsidR="003014CA">
        <w:rPr>
          <w:rFonts w:hint="eastAsia"/>
        </w:rPr>
        <w:t>个月后，银行对企业提交的材料进行归档登记</w:t>
      </w:r>
      <w:r w:rsidR="00036E24">
        <w:rPr>
          <w:rFonts w:hint="eastAsia"/>
        </w:rPr>
        <w:t>。</w:t>
      </w:r>
      <w:r>
        <w:rPr>
          <w:rFonts w:hint="eastAsia"/>
        </w:rPr>
        <w:t>总体业务流程如下图所示。</w:t>
      </w:r>
    </w:p>
    <w:p w:rsidR="00867EC9" w:rsidRDefault="00867EC9" w:rsidP="00A364D7">
      <w:pPr>
        <w:ind w:firstLineChars="200" w:firstLine="480"/>
        <w:jc w:val="left"/>
      </w:pPr>
    </w:p>
    <w:p w:rsidR="00E80C81" w:rsidRDefault="00E80C81" w:rsidP="00A364D7">
      <w:pPr>
        <w:jc w:val="left"/>
      </w:pPr>
      <w:r>
        <w:rPr>
          <w:rFonts w:hint="eastAsia"/>
          <w:noProof/>
        </w:rPr>
        <w:drawing>
          <wp:inline distT="0" distB="0" distL="0" distR="0" wp14:anchorId="54C38366" wp14:editId="6B94D551">
            <wp:extent cx="5542280" cy="342265"/>
            <wp:effectExtent l="0" t="0" r="1270" b="635"/>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42280" cy="342265"/>
                    </a:xfrm>
                    <a:prstGeom prst="rect">
                      <a:avLst/>
                    </a:prstGeom>
                    <a:noFill/>
                    <a:ln>
                      <a:noFill/>
                    </a:ln>
                  </pic:spPr>
                </pic:pic>
              </a:graphicData>
            </a:graphic>
          </wp:inline>
        </w:drawing>
      </w:r>
    </w:p>
    <w:p w:rsidR="00A159CC" w:rsidRDefault="003269B9" w:rsidP="00A364D7">
      <w:pPr>
        <w:jc w:val="center"/>
      </w:pPr>
      <w:r>
        <w:rPr>
          <w:rFonts w:hint="eastAsia"/>
        </w:rPr>
        <w:t>图：银行外汇业务申请审批总体业务流程</w:t>
      </w:r>
    </w:p>
    <w:p w:rsidR="001E3119" w:rsidRDefault="001E3119" w:rsidP="00A364D7">
      <w:pPr>
        <w:jc w:val="center"/>
      </w:pPr>
    </w:p>
    <w:p w:rsidR="003269B9" w:rsidRDefault="003269B9" w:rsidP="00A364D7">
      <w:pPr>
        <w:ind w:firstLineChars="200" w:firstLine="480"/>
      </w:pPr>
      <w:r>
        <w:rPr>
          <w:rFonts w:hint="eastAsia"/>
        </w:rPr>
        <w:t>由于面向企业的业务申请系统需要部署在互联网上，面向银行的正式审批的系统部署在银行业务网中，且银行业务网与互联网为物理隔离，出于安全角度，数据要求只能为</w:t>
      </w:r>
      <w:proofErr w:type="gramStart"/>
      <w:r>
        <w:rPr>
          <w:rFonts w:hint="eastAsia"/>
        </w:rPr>
        <w:t>单向由</w:t>
      </w:r>
      <w:proofErr w:type="gramEnd"/>
      <w:r>
        <w:rPr>
          <w:rFonts w:hint="eastAsia"/>
        </w:rPr>
        <w:t>互联网到业务网进行传输。</w:t>
      </w:r>
    </w:p>
    <w:p w:rsidR="00434F85" w:rsidRDefault="003269B9">
      <w:pPr>
        <w:ind w:firstLineChars="200" w:firstLine="480"/>
      </w:pPr>
      <w:r>
        <w:rPr>
          <w:rFonts w:hint="eastAsia"/>
        </w:rPr>
        <w:t>因此，</w:t>
      </w:r>
      <w:r w:rsidR="00434F85" w:rsidRPr="00434F85">
        <w:rPr>
          <w:rFonts w:hint="eastAsia"/>
        </w:rPr>
        <w:t>中关村中心支行外汇业务网上预审</w:t>
      </w:r>
      <w:proofErr w:type="gramStart"/>
      <w:r w:rsidR="00434F85" w:rsidRPr="00434F85">
        <w:rPr>
          <w:rFonts w:hint="eastAsia"/>
        </w:rPr>
        <w:t>批系统</w:t>
      </w:r>
      <w:proofErr w:type="gramEnd"/>
      <w:r w:rsidR="00434F85" w:rsidRPr="00434F85">
        <w:rPr>
          <w:rFonts w:hint="eastAsia"/>
        </w:rPr>
        <w:t>分为两个子系统，一个为部署在互联网上用于</w:t>
      </w:r>
      <w:r w:rsidR="00434F85">
        <w:rPr>
          <w:rFonts w:hint="eastAsia"/>
        </w:rPr>
        <w:t>对接收</w:t>
      </w:r>
      <w:r w:rsidR="00725F6F">
        <w:rPr>
          <w:rFonts w:hint="eastAsia"/>
        </w:rPr>
        <w:t>企业用户通过</w:t>
      </w:r>
      <w:r w:rsidR="00434F85">
        <w:rPr>
          <w:rFonts w:hint="eastAsia"/>
        </w:rPr>
        <w:t>系统提交申请业务的预审批</w:t>
      </w:r>
      <w:r w:rsidR="00434F85" w:rsidRPr="00434F85">
        <w:rPr>
          <w:rFonts w:hint="eastAsia"/>
        </w:rPr>
        <w:t>子系统（以下简称互联网子系统），另一个为部署在人民银行业务网上用于</w:t>
      </w:r>
      <w:r w:rsidR="00434F85">
        <w:rPr>
          <w:rFonts w:hint="eastAsia"/>
        </w:rPr>
        <w:t>正式</w:t>
      </w:r>
      <w:r w:rsidR="00434F85" w:rsidRPr="00434F85">
        <w:rPr>
          <w:rFonts w:hint="eastAsia"/>
        </w:rPr>
        <w:t>审批</w:t>
      </w:r>
      <w:r>
        <w:rPr>
          <w:rFonts w:hint="eastAsia"/>
        </w:rPr>
        <w:t>及归档</w:t>
      </w:r>
      <w:r w:rsidR="00434F85" w:rsidRPr="00434F85">
        <w:rPr>
          <w:rFonts w:hint="eastAsia"/>
        </w:rPr>
        <w:t>管理的子系统（以下简称业务网子系统</w:t>
      </w:r>
      <w:r w:rsidR="00434F85">
        <w:rPr>
          <w:rFonts w:hint="eastAsia"/>
        </w:rPr>
        <w:t>）</w:t>
      </w:r>
      <w:r w:rsidR="00C93051">
        <w:rPr>
          <w:rFonts w:hint="eastAsia"/>
        </w:rPr>
        <w:t>。</w:t>
      </w:r>
      <w:r>
        <w:rPr>
          <w:rFonts w:hint="eastAsia"/>
        </w:rPr>
        <w:t>互联网子系统中的数据通过</w:t>
      </w:r>
      <w:proofErr w:type="gramStart"/>
      <w:r>
        <w:rPr>
          <w:rFonts w:hint="eastAsia"/>
        </w:rPr>
        <w:t>导出</w:t>
      </w:r>
      <w:r w:rsidR="0031467F">
        <w:rPr>
          <w:rFonts w:hint="eastAsia"/>
        </w:rPr>
        <w:t>再</w:t>
      </w:r>
      <w:proofErr w:type="gramEnd"/>
      <w:r>
        <w:rPr>
          <w:rFonts w:hint="eastAsia"/>
        </w:rPr>
        <w:t>导入</w:t>
      </w:r>
      <w:r w:rsidR="0031467F">
        <w:rPr>
          <w:rFonts w:hint="eastAsia"/>
        </w:rPr>
        <w:t>业务网</w:t>
      </w:r>
      <w:r>
        <w:rPr>
          <w:rFonts w:hint="eastAsia"/>
        </w:rPr>
        <w:t>方式，按需或定期</w:t>
      </w:r>
      <w:r w:rsidR="0031467F">
        <w:rPr>
          <w:rFonts w:hint="eastAsia"/>
        </w:rPr>
        <w:t>将数据</w:t>
      </w:r>
      <w:r>
        <w:rPr>
          <w:rFonts w:hint="eastAsia"/>
        </w:rPr>
        <w:t>传输到业务网子系统中。</w:t>
      </w:r>
    </w:p>
    <w:p w:rsidR="003269B9" w:rsidRDefault="003269B9">
      <w:pPr>
        <w:ind w:firstLineChars="200" w:firstLine="480"/>
      </w:pPr>
      <w:r>
        <w:rPr>
          <w:rFonts w:hint="eastAsia"/>
        </w:rPr>
        <w:t>互联网子系统为企业提供用户访问、业务申请、业务查询以及相关法律法规、办事指南等信息资讯服务；为银行提供申请业务材料检查、预审批、业务查询统计以及</w:t>
      </w:r>
      <w:r w:rsidRPr="003269B9">
        <w:rPr>
          <w:rFonts w:hint="eastAsia"/>
        </w:rPr>
        <w:t>相关法律法规、办事指南</w:t>
      </w:r>
      <w:r w:rsidR="0031467F">
        <w:rPr>
          <w:rFonts w:hint="eastAsia"/>
        </w:rPr>
        <w:t>等信息资讯的查询及数据的</w:t>
      </w:r>
      <w:r>
        <w:rPr>
          <w:rFonts w:hint="eastAsia"/>
        </w:rPr>
        <w:t>后台维护功能。同时，提供企业用户信息维护、银行用户信息维护以及相关网上申请业务办理内容及处理流程的管理功能。</w:t>
      </w:r>
    </w:p>
    <w:p w:rsidR="003269B9" w:rsidRDefault="003269B9">
      <w:pPr>
        <w:ind w:firstLineChars="200" w:firstLine="480"/>
      </w:pPr>
      <w:r>
        <w:rPr>
          <w:rFonts w:hint="eastAsia"/>
        </w:rPr>
        <w:t>业务网子系统作为银行正式审批的业务系统，为银行提供正式审批、业务查询</w:t>
      </w:r>
      <w:r>
        <w:rPr>
          <w:rFonts w:hint="eastAsia"/>
        </w:rPr>
        <w:lastRenderedPageBreak/>
        <w:t>统计</w:t>
      </w:r>
      <w:r w:rsidR="00632E47">
        <w:rPr>
          <w:rFonts w:hint="eastAsia"/>
        </w:rPr>
        <w:t>、业务档案</w:t>
      </w:r>
      <w:r>
        <w:rPr>
          <w:rFonts w:hint="eastAsia"/>
        </w:rPr>
        <w:t>管理</w:t>
      </w:r>
      <w:r w:rsidRPr="003269B9">
        <w:rPr>
          <w:rFonts w:hint="eastAsia"/>
        </w:rPr>
        <w:t>以及相关法律法规、办事指南等信息资讯的查询</w:t>
      </w:r>
      <w:r>
        <w:rPr>
          <w:rFonts w:hint="eastAsia"/>
        </w:rPr>
        <w:t>功能。同时，提供对</w:t>
      </w:r>
      <w:r w:rsidR="00725F6F">
        <w:rPr>
          <w:rFonts w:hint="eastAsia"/>
        </w:rPr>
        <w:t>企业用户通过</w:t>
      </w:r>
      <w:r>
        <w:rPr>
          <w:rFonts w:hint="eastAsia"/>
        </w:rPr>
        <w:t>柜台线下提交并通过材料检查和预审批的业务申请的正式审批功能。</w:t>
      </w:r>
    </w:p>
    <w:p w:rsidR="003269B9" w:rsidRDefault="003269B9">
      <w:pPr>
        <w:ind w:firstLineChars="200" w:firstLine="480"/>
      </w:pPr>
      <w:r>
        <w:rPr>
          <w:rFonts w:hint="eastAsia"/>
        </w:rPr>
        <w:t>对于</w:t>
      </w:r>
      <w:r w:rsidRPr="003269B9">
        <w:rPr>
          <w:rFonts w:hint="eastAsia"/>
        </w:rPr>
        <w:t>互联网子系统</w:t>
      </w:r>
      <w:r>
        <w:rPr>
          <w:rFonts w:hint="eastAsia"/>
        </w:rPr>
        <w:t>中可以正式审批的申请业务数据，通过介质方式按需从</w:t>
      </w:r>
      <w:r w:rsidRPr="003269B9">
        <w:rPr>
          <w:rFonts w:hint="eastAsia"/>
        </w:rPr>
        <w:t>互联网子系统</w:t>
      </w:r>
      <w:r>
        <w:rPr>
          <w:rFonts w:hint="eastAsia"/>
        </w:rPr>
        <w:t>导入到业务网子系统中。对于</w:t>
      </w:r>
      <w:r w:rsidR="00725F6F">
        <w:rPr>
          <w:rFonts w:hint="eastAsia"/>
        </w:rPr>
        <w:t>企业用户通过</w:t>
      </w:r>
      <w:r w:rsidRPr="003269B9">
        <w:rPr>
          <w:rFonts w:hint="eastAsia"/>
        </w:rPr>
        <w:t>柜台线下</w:t>
      </w:r>
      <w:r>
        <w:rPr>
          <w:rFonts w:hint="eastAsia"/>
        </w:rPr>
        <w:t>提交</w:t>
      </w:r>
      <w:r w:rsidRPr="003269B9">
        <w:rPr>
          <w:rFonts w:hint="eastAsia"/>
        </w:rPr>
        <w:t>可以正式审批的申请业务数据</w:t>
      </w:r>
      <w:r>
        <w:rPr>
          <w:rFonts w:hint="eastAsia"/>
        </w:rPr>
        <w:t>，通过人工方式录入到业务网子系统中。</w:t>
      </w:r>
    </w:p>
    <w:p w:rsidR="00452C91" w:rsidRDefault="00452C91">
      <w:pPr>
        <w:ind w:firstLineChars="200" w:firstLine="480"/>
      </w:pPr>
      <w:r>
        <w:rPr>
          <w:rFonts w:hint="eastAsia"/>
        </w:rPr>
        <w:t>互联网子系统负责申请业务的</w:t>
      </w:r>
      <w:r w:rsidR="008E30DF">
        <w:rPr>
          <w:rFonts w:hint="eastAsia"/>
        </w:rPr>
        <w:t>材料检查、</w:t>
      </w:r>
      <w:r>
        <w:rPr>
          <w:rFonts w:hint="eastAsia"/>
        </w:rPr>
        <w:t>预审批，业务网子系统负责申请业务的正式审批</w:t>
      </w:r>
      <w:r w:rsidR="008E30DF">
        <w:rPr>
          <w:rFonts w:hint="eastAsia"/>
        </w:rPr>
        <w:t>、归档</w:t>
      </w:r>
      <w:r>
        <w:rPr>
          <w:rFonts w:hint="eastAsia"/>
        </w:rPr>
        <w:t>，二个系统分别对应申请业务的不同处理流程阶段，在</w:t>
      </w:r>
      <w:r w:rsidRPr="00452C91">
        <w:rPr>
          <w:rFonts w:hint="eastAsia"/>
        </w:rPr>
        <w:t>业务网子系统</w:t>
      </w:r>
      <w:r>
        <w:rPr>
          <w:rFonts w:hint="eastAsia"/>
        </w:rPr>
        <w:t>中办结操作后，需人工方式在</w:t>
      </w:r>
      <w:r w:rsidRPr="00452C91">
        <w:rPr>
          <w:rFonts w:hint="eastAsia"/>
        </w:rPr>
        <w:t>互联网子系统</w:t>
      </w:r>
      <w:r w:rsidR="0031467F">
        <w:rPr>
          <w:rFonts w:hint="eastAsia"/>
        </w:rPr>
        <w:t>中进行同步操作，同步操作包括加水印</w:t>
      </w:r>
      <w:r w:rsidR="008735A2">
        <w:rPr>
          <w:rFonts w:hint="eastAsia"/>
        </w:rPr>
        <w:t>及页码</w:t>
      </w:r>
      <w:r w:rsidR="0031467F">
        <w:rPr>
          <w:rFonts w:hint="eastAsia"/>
        </w:rPr>
        <w:t>、办结操作。</w:t>
      </w:r>
    </w:p>
    <w:p w:rsidR="004E76FE" w:rsidRPr="00A364D7" w:rsidRDefault="004E76FE" w:rsidP="00A364D7">
      <w:pPr>
        <w:ind w:firstLineChars="200" w:firstLine="482"/>
        <w:rPr>
          <w:b/>
        </w:rPr>
      </w:pPr>
      <w:r w:rsidRPr="00A364D7">
        <w:rPr>
          <w:rFonts w:hint="eastAsia"/>
          <w:b/>
        </w:rPr>
        <w:t>对于银行柜台人员可直接办结的业务，线下处理，不通过系统实现。</w:t>
      </w:r>
    </w:p>
    <w:p w:rsidR="00434F85" w:rsidRPr="005E601F" w:rsidRDefault="00434F85" w:rsidP="005E601F">
      <w:pPr>
        <w:pStyle w:val="2"/>
      </w:pPr>
      <w:bookmarkStart w:id="41" w:name="_Toc492485113"/>
      <w:bookmarkStart w:id="42" w:name="_Toc492486109"/>
      <w:bookmarkStart w:id="43" w:name="_Toc492486418"/>
      <w:bookmarkStart w:id="44" w:name="_Toc492486726"/>
      <w:bookmarkStart w:id="45" w:name="_Toc492487033"/>
      <w:bookmarkStart w:id="46" w:name="_Toc492487379"/>
      <w:bookmarkStart w:id="47" w:name="_Toc492487690"/>
      <w:bookmarkStart w:id="48" w:name="_Toc492488002"/>
      <w:bookmarkStart w:id="49" w:name="_Toc492488312"/>
      <w:bookmarkStart w:id="50" w:name="_Toc492488622"/>
      <w:bookmarkStart w:id="51" w:name="_Toc492488940"/>
      <w:bookmarkStart w:id="52" w:name="_Toc492485114"/>
      <w:bookmarkStart w:id="53" w:name="_Toc492486110"/>
      <w:bookmarkStart w:id="54" w:name="_Toc492486419"/>
      <w:bookmarkStart w:id="55" w:name="_Toc492486727"/>
      <w:bookmarkStart w:id="56" w:name="_Toc492487034"/>
      <w:bookmarkStart w:id="57" w:name="_Toc492487380"/>
      <w:bookmarkStart w:id="58" w:name="_Toc492487691"/>
      <w:bookmarkStart w:id="59" w:name="_Toc492488003"/>
      <w:bookmarkStart w:id="60" w:name="_Toc492488313"/>
      <w:bookmarkStart w:id="61" w:name="_Toc492488623"/>
      <w:bookmarkStart w:id="62" w:name="_Toc492488941"/>
      <w:bookmarkStart w:id="63" w:name="_Toc492487035"/>
      <w:bookmarkStart w:id="64" w:name="_Toc492488624"/>
      <w:bookmarkStart w:id="65" w:name="_Toc494288978"/>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rsidRPr="0021268B">
        <w:rPr>
          <w:rFonts w:hint="eastAsia"/>
        </w:rPr>
        <w:t>总体业务流程</w:t>
      </w:r>
      <w:bookmarkEnd w:id="63"/>
      <w:bookmarkEnd w:id="64"/>
      <w:bookmarkEnd w:id="65"/>
    </w:p>
    <w:p w:rsidR="0019471D" w:rsidRDefault="009752BB" w:rsidP="00A364D7">
      <w:pPr>
        <w:ind w:firstLineChars="200" w:firstLine="480"/>
        <w:jc w:val="left"/>
        <w:rPr>
          <w:rFonts w:hAnsiTheme="minorEastAsia"/>
        </w:rPr>
      </w:pPr>
      <w:r w:rsidRPr="005E601F">
        <w:rPr>
          <w:rFonts w:asciiTheme="minorEastAsia" w:eastAsiaTheme="minorEastAsia" w:hAnsiTheme="minorEastAsia" w:hint="eastAsia"/>
        </w:rPr>
        <w:t>企业在</w:t>
      </w:r>
      <w:r w:rsidRPr="005E601F">
        <w:rPr>
          <w:rFonts w:asciiTheme="minorEastAsia" w:eastAsiaTheme="minorEastAsia" w:hAnsiTheme="minorEastAsia" w:hint="eastAsia"/>
          <w:bCs/>
        </w:rPr>
        <w:t>中国人民银行中关村中心支行</w:t>
      </w:r>
      <w:r w:rsidRPr="005E601F">
        <w:rPr>
          <w:rFonts w:asciiTheme="minorEastAsia" w:eastAsiaTheme="minorEastAsia" w:hAnsiTheme="minorEastAsia" w:hint="eastAsia"/>
        </w:rPr>
        <w:t>办理外汇相关申请业务时，</w:t>
      </w:r>
      <w:r w:rsidRPr="005E601F">
        <w:rPr>
          <w:rFonts w:asciiTheme="minorEastAsia" w:eastAsiaTheme="minorEastAsia" w:hAnsiTheme="minorEastAsia"/>
          <w:bCs/>
        </w:rPr>
        <w:t xml:space="preserve"> </w:t>
      </w:r>
      <w:r w:rsidRPr="005E601F">
        <w:rPr>
          <w:rFonts w:asciiTheme="minorEastAsia" w:eastAsiaTheme="minorEastAsia" w:hAnsiTheme="minorEastAsia" w:hint="eastAsia"/>
        </w:rPr>
        <w:t>可通过</w:t>
      </w:r>
      <w:r w:rsidR="00133B1C">
        <w:rPr>
          <w:rFonts w:asciiTheme="minorEastAsia" w:eastAsiaTheme="minorEastAsia" w:hAnsiTheme="minorEastAsia" w:hint="eastAsia"/>
        </w:rPr>
        <w:t>二</w:t>
      </w:r>
      <w:r w:rsidRPr="005E601F">
        <w:rPr>
          <w:rFonts w:asciiTheme="minorEastAsia" w:eastAsiaTheme="minorEastAsia" w:hAnsiTheme="minorEastAsia" w:hint="eastAsia"/>
        </w:rPr>
        <w:t>种</w:t>
      </w:r>
      <w:r>
        <w:rPr>
          <w:rFonts w:asciiTheme="minorEastAsia" w:eastAsiaTheme="minorEastAsia" w:hAnsiTheme="minorEastAsia" w:hint="eastAsia"/>
        </w:rPr>
        <w:t>渠道</w:t>
      </w:r>
      <w:r w:rsidRPr="005E601F">
        <w:rPr>
          <w:rFonts w:asciiTheme="minorEastAsia" w:eastAsiaTheme="minorEastAsia" w:hAnsiTheme="minorEastAsia" w:hint="eastAsia"/>
        </w:rPr>
        <w:t>进行办理。</w:t>
      </w:r>
    </w:p>
    <w:p w:rsidR="0019471D" w:rsidRPr="005E601F" w:rsidRDefault="0019471D" w:rsidP="00A364D7">
      <w:pPr>
        <w:pStyle w:val="ac"/>
        <w:numPr>
          <w:ilvl w:val="0"/>
          <w:numId w:val="50"/>
        </w:numPr>
        <w:ind w:firstLineChars="0"/>
        <w:jc w:val="left"/>
        <w:rPr>
          <w:rFonts w:hAnsiTheme="minorEastAsia"/>
        </w:rPr>
      </w:pPr>
      <w:r w:rsidRPr="005E601F">
        <w:rPr>
          <w:rFonts w:asciiTheme="minorEastAsia" w:eastAsiaTheme="minorEastAsia" w:hAnsiTheme="minorEastAsia" w:hint="eastAsia"/>
        </w:rPr>
        <w:t>柜台方式</w:t>
      </w:r>
    </w:p>
    <w:p w:rsidR="0019471D" w:rsidRDefault="00725F6F" w:rsidP="00A364D7">
      <w:pPr>
        <w:ind w:firstLineChars="200" w:firstLine="480"/>
        <w:jc w:val="left"/>
      </w:pPr>
      <w:r>
        <w:rPr>
          <w:rFonts w:hint="eastAsia"/>
        </w:rPr>
        <w:t>企业用户通过</w:t>
      </w:r>
      <w:r w:rsidR="0019471D" w:rsidRPr="0019471D">
        <w:rPr>
          <w:rFonts w:hint="eastAsia"/>
        </w:rPr>
        <w:t>柜台填写</w:t>
      </w:r>
      <w:r w:rsidR="00695E7D">
        <w:rPr>
          <w:rFonts w:hint="eastAsia"/>
        </w:rPr>
        <w:t>业务申请表</w:t>
      </w:r>
      <w:r w:rsidR="0019471D" w:rsidRPr="0019471D">
        <w:rPr>
          <w:rFonts w:hint="eastAsia"/>
        </w:rPr>
        <w:t>并提交</w:t>
      </w:r>
      <w:r w:rsidR="00133B1C">
        <w:rPr>
          <w:rFonts w:hint="eastAsia"/>
        </w:rPr>
        <w:t>相关资料</w:t>
      </w:r>
      <w:r w:rsidR="0019471D" w:rsidRPr="0019471D">
        <w:rPr>
          <w:rFonts w:hint="eastAsia"/>
        </w:rPr>
        <w:t>，</w:t>
      </w:r>
      <w:r w:rsidR="000E278C">
        <w:rPr>
          <w:rFonts w:hint="eastAsia"/>
        </w:rPr>
        <w:t>银行前台人员</w:t>
      </w:r>
      <w:r w:rsidR="0019471D">
        <w:rPr>
          <w:rFonts w:hint="eastAsia"/>
        </w:rPr>
        <w:t>检查材料是否齐全后，选择接收或退回。</w:t>
      </w:r>
    </w:p>
    <w:p w:rsidR="008B140E" w:rsidRPr="008B140E" w:rsidRDefault="0019471D" w:rsidP="00A364D7">
      <w:pPr>
        <w:ind w:firstLineChars="200" w:firstLine="480"/>
        <w:jc w:val="left"/>
      </w:pPr>
      <w:r>
        <w:rPr>
          <w:rFonts w:hint="eastAsia"/>
        </w:rPr>
        <w:t>银行对接收的企业业务申请</w:t>
      </w:r>
      <w:r w:rsidR="00133B1C">
        <w:rPr>
          <w:rFonts w:hint="eastAsia"/>
        </w:rPr>
        <w:t>材料进行预审批，如有问题，则</w:t>
      </w:r>
      <w:r w:rsidR="007775DF">
        <w:rPr>
          <w:rFonts w:hint="eastAsia"/>
        </w:rPr>
        <w:t>通知企业补正</w:t>
      </w:r>
      <w:r w:rsidR="00133B1C">
        <w:rPr>
          <w:rFonts w:hint="eastAsia"/>
        </w:rPr>
        <w:t>，同时，</w:t>
      </w:r>
      <w:r w:rsidR="0031467F" w:rsidRPr="0031467F">
        <w:rPr>
          <w:rFonts w:hint="eastAsia"/>
        </w:rPr>
        <w:t>根据</w:t>
      </w:r>
      <w:r w:rsidR="006E3171">
        <w:rPr>
          <w:rFonts w:hint="eastAsia"/>
        </w:rPr>
        <w:t>业务项目类型</w:t>
      </w:r>
      <w:r w:rsidR="0031467F" w:rsidRPr="0031467F">
        <w:rPr>
          <w:rFonts w:hint="eastAsia"/>
        </w:rPr>
        <w:t>，</w:t>
      </w:r>
      <w:r w:rsidR="000E278C">
        <w:rPr>
          <w:rFonts w:hint="eastAsia"/>
        </w:rPr>
        <w:t>银行前台人员</w:t>
      </w:r>
      <w:r w:rsidR="00133B1C">
        <w:rPr>
          <w:rFonts w:hint="eastAsia"/>
        </w:rPr>
        <w:t>给企业开具纸质补正文书。</w:t>
      </w:r>
    </w:p>
    <w:p w:rsidR="00133B1C" w:rsidRPr="00133B1C" w:rsidRDefault="00133B1C" w:rsidP="00A364D7">
      <w:pPr>
        <w:ind w:firstLineChars="200" w:firstLine="480"/>
        <w:jc w:val="left"/>
      </w:pPr>
      <w:r>
        <w:rPr>
          <w:rFonts w:hint="eastAsia"/>
        </w:rPr>
        <w:t>如没有问题，通过预审批后，</w:t>
      </w:r>
      <w:r w:rsidR="000E278C">
        <w:rPr>
          <w:rFonts w:hint="eastAsia"/>
        </w:rPr>
        <w:t>银行前台人员</w:t>
      </w:r>
      <w:r w:rsidR="008B140E">
        <w:rPr>
          <w:rFonts w:hint="eastAsia"/>
        </w:rPr>
        <w:t>通过</w:t>
      </w:r>
      <w:r>
        <w:rPr>
          <w:rFonts w:hint="eastAsia"/>
        </w:rPr>
        <w:t>人工</w:t>
      </w:r>
      <w:r w:rsidR="008B140E">
        <w:rPr>
          <w:rFonts w:hint="eastAsia"/>
        </w:rPr>
        <w:t>录入</w:t>
      </w:r>
      <w:r>
        <w:rPr>
          <w:rFonts w:hint="eastAsia"/>
        </w:rPr>
        <w:t>方式将企业材料</w:t>
      </w:r>
      <w:r w:rsidR="008B140E">
        <w:rPr>
          <w:rFonts w:hint="eastAsia"/>
        </w:rPr>
        <w:t>扫描上传</w:t>
      </w:r>
      <w:r>
        <w:rPr>
          <w:rFonts w:hint="eastAsia"/>
        </w:rPr>
        <w:t>到业务网子系统进行正式审批。同时，</w:t>
      </w:r>
      <w:r w:rsidR="0031467F" w:rsidRPr="0031467F">
        <w:rPr>
          <w:rFonts w:hint="eastAsia"/>
        </w:rPr>
        <w:t>根据</w:t>
      </w:r>
      <w:r w:rsidR="006E3171">
        <w:rPr>
          <w:rFonts w:hint="eastAsia"/>
        </w:rPr>
        <w:t>业务项目类型</w:t>
      </w:r>
      <w:r w:rsidR="0031467F" w:rsidRPr="0031467F">
        <w:rPr>
          <w:rFonts w:hint="eastAsia"/>
        </w:rPr>
        <w:t>，</w:t>
      </w:r>
      <w:r w:rsidR="000E278C">
        <w:rPr>
          <w:rFonts w:hint="eastAsia"/>
        </w:rPr>
        <w:t>银行前台人员</w:t>
      </w:r>
      <w:r w:rsidRPr="00133B1C">
        <w:rPr>
          <w:rFonts w:hint="eastAsia"/>
        </w:rPr>
        <w:t>给企业开具纸质</w:t>
      </w:r>
      <w:r>
        <w:rPr>
          <w:rFonts w:hint="eastAsia"/>
        </w:rPr>
        <w:t>受理文书</w:t>
      </w:r>
      <w:r w:rsidRPr="00133B1C">
        <w:rPr>
          <w:rFonts w:hint="eastAsia"/>
        </w:rPr>
        <w:t>。</w:t>
      </w:r>
    </w:p>
    <w:p w:rsidR="0019471D" w:rsidRPr="001F4D61" w:rsidRDefault="0019471D" w:rsidP="00A364D7">
      <w:pPr>
        <w:pStyle w:val="ac"/>
        <w:numPr>
          <w:ilvl w:val="0"/>
          <w:numId w:val="50"/>
        </w:numPr>
        <w:ind w:firstLineChars="0"/>
        <w:jc w:val="left"/>
      </w:pPr>
      <w:r w:rsidRPr="005E601F">
        <w:rPr>
          <w:rFonts w:hint="eastAsia"/>
        </w:rPr>
        <w:t>系统方式</w:t>
      </w:r>
    </w:p>
    <w:p w:rsidR="0019471D" w:rsidRDefault="00725F6F" w:rsidP="00A364D7">
      <w:pPr>
        <w:ind w:firstLineChars="200" w:firstLine="480"/>
        <w:jc w:val="left"/>
      </w:pPr>
      <w:r>
        <w:rPr>
          <w:rFonts w:hint="eastAsia"/>
        </w:rPr>
        <w:t>企业用户通过</w:t>
      </w:r>
      <w:r w:rsidR="0019471D">
        <w:rPr>
          <w:rFonts w:hint="eastAsia"/>
        </w:rPr>
        <w:t>互联网子系统提交业务申请电子版材料，</w:t>
      </w:r>
      <w:r w:rsidR="000E278C">
        <w:rPr>
          <w:rFonts w:hint="eastAsia"/>
        </w:rPr>
        <w:t>银行前台人员</w:t>
      </w:r>
      <w:r w:rsidR="0019471D" w:rsidRPr="0019471D">
        <w:rPr>
          <w:rFonts w:hint="eastAsia"/>
        </w:rPr>
        <w:t>检查</w:t>
      </w:r>
      <w:r w:rsidR="0019471D">
        <w:rPr>
          <w:rFonts w:hint="eastAsia"/>
        </w:rPr>
        <w:t>电子版</w:t>
      </w:r>
      <w:r w:rsidR="0019471D" w:rsidRPr="0019471D">
        <w:rPr>
          <w:rFonts w:hint="eastAsia"/>
        </w:rPr>
        <w:t>材料是否齐全后，选择接收或退回</w:t>
      </w:r>
      <w:r w:rsidR="0019471D">
        <w:rPr>
          <w:rFonts w:hint="eastAsia"/>
        </w:rPr>
        <w:t>操作</w:t>
      </w:r>
      <w:r w:rsidR="0019471D" w:rsidRPr="0019471D">
        <w:rPr>
          <w:rFonts w:hint="eastAsia"/>
        </w:rPr>
        <w:t>。</w:t>
      </w:r>
    </w:p>
    <w:p w:rsidR="00133B1C" w:rsidRDefault="008B140E" w:rsidP="00A364D7">
      <w:pPr>
        <w:ind w:firstLineChars="200" w:firstLine="480"/>
        <w:jc w:val="left"/>
      </w:pPr>
      <w:r w:rsidRPr="008B140E">
        <w:rPr>
          <w:rFonts w:hint="eastAsia"/>
        </w:rPr>
        <w:t>银行</w:t>
      </w:r>
      <w:r w:rsidR="0019471D" w:rsidRPr="0019471D">
        <w:rPr>
          <w:rFonts w:hint="eastAsia"/>
        </w:rPr>
        <w:t>对接收的企业业务申请</w:t>
      </w:r>
      <w:r w:rsidR="0019471D">
        <w:rPr>
          <w:rFonts w:hint="eastAsia"/>
        </w:rPr>
        <w:t>电子版</w:t>
      </w:r>
      <w:r w:rsidR="00133B1C">
        <w:rPr>
          <w:rFonts w:hint="eastAsia"/>
        </w:rPr>
        <w:t>材料</w:t>
      </w:r>
      <w:r w:rsidR="0019471D">
        <w:rPr>
          <w:rFonts w:hint="eastAsia"/>
        </w:rPr>
        <w:t>进行预审批</w:t>
      </w:r>
      <w:r w:rsidR="0019471D" w:rsidRPr="0019471D">
        <w:rPr>
          <w:rFonts w:hint="eastAsia"/>
        </w:rPr>
        <w:t>，</w:t>
      </w:r>
      <w:r w:rsidR="00133B1C" w:rsidRPr="00133B1C">
        <w:rPr>
          <w:rFonts w:hint="eastAsia"/>
        </w:rPr>
        <w:t>如有问题，</w:t>
      </w:r>
      <w:r w:rsidR="00133B1C">
        <w:rPr>
          <w:rFonts w:hint="eastAsia"/>
        </w:rPr>
        <w:t>则对</w:t>
      </w:r>
      <w:r w:rsidR="00133B1C" w:rsidRPr="00133B1C">
        <w:rPr>
          <w:rFonts w:hint="eastAsia"/>
        </w:rPr>
        <w:t>企业</w:t>
      </w:r>
      <w:r w:rsidR="00133B1C">
        <w:rPr>
          <w:rFonts w:hint="eastAsia"/>
        </w:rPr>
        <w:t>申请业务进行</w:t>
      </w:r>
      <w:r w:rsidR="00133B1C" w:rsidRPr="00133B1C">
        <w:rPr>
          <w:rFonts w:hint="eastAsia"/>
        </w:rPr>
        <w:t>补正</w:t>
      </w:r>
      <w:r w:rsidR="00133B1C">
        <w:rPr>
          <w:rFonts w:hint="eastAsia"/>
        </w:rPr>
        <w:t>操作</w:t>
      </w:r>
      <w:r w:rsidR="00133B1C" w:rsidRPr="00133B1C">
        <w:rPr>
          <w:rFonts w:hint="eastAsia"/>
        </w:rPr>
        <w:t>。同时，</w:t>
      </w:r>
      <w:r w:rsidR="0031467F" w:rsidRPr="0031467F">
        <w:rPr>
          <w:rFonts w:hint="eastAsia"/>
        </w:rPr>
        <w:t>根据</w:t>
      </w:r>
      <w:r w:rsidR="006E3171">
        <w:rPr>
          <w:rFonts w:hint="eastAsia"/>
        </w:rPr>
        <w:t>业务项目类型</w:t>
      </w:r>
      <w:r w:rsidR="0031467F" w:rsidRPr="0031467F">
        <w:rPr>
          <w:rFonts w:hint="eastAsia"/>
        </w:rPr>
        <w:t>，</w:t>
      </w:r>
      <w:r w:rsidR="000E278C">
        <w:rPr>
          <w:rFonts w:hint="eastAsia"/>
        </w:rPr>
        <w:t>银行前台人员</w:t>
      </w:r>
      <w:r w:rsidR="00133B1C" w:rsidRPr="00133B1C">
        <w:rPr>
          <w:rFonts w:hint="eastAsia"/>
        </w:rPr>
        <w:t>给企业开具纸质补正</w:t>
      </w:r>
      <w:r w:rsidR="00133B1C" w:rsidRPr="00133B1C">
        <w:rPr>
          <w:rFonts w:hint="eastAsia"/>
        </w:rPr>
        <w:lastRenderedPageBreak/>
        <w:t>文书。</w:t>
      </w:r>
    </w:p>
    <w:p w:rsidR="00133B1C" w:rsidRDefault="00133B1C" w:rsidP="00A364D7">
      <w:pPr>
        <w:ind w:firstLineChars="200" w:firstLine="480"/>
        <w:jc w:val="left"/>
      </w:pPr>
      <w:r w:rsidRPr="00133B1C">
        <w:rPr>
          <w:rFonts w:hint="eastAsia"/>
        </w:rPr>
        <w:t>如没有问题，通过预审批后，</w:t>
      </w:r>
      <w:r w:rsidR="000E278C">
        <w:rPr>
          <w:rFonts w:hint="eastAsia"/>
        </w:rPr>
        <w:t>银行前台人员</w:t>
      </w:r>
      <w:r w:rsidR="0019471D" w:rsidRPr="0019471D">
        <w:rPr>
          <w:rFonts w:hint="eastAsia"/>
        </w:rPr>
        <w:t>将企业电子版材料</w:t>
      </w:r>
      <w:r>
        <w:rPr>
          <w:rFonts w:hint="eastAsia"/>
        </w:rPr>
        <w:t>通过介质</w:t>
      </w:r>
      <w:r w:rsidR="0019471D" w:rsidRPr="0019471D">
        <w:rPr>
          <w:rFonts w:hint="eastAsia"/>
        </w:rPr>
        <w:t>导入到业务网子系统进行正式审批</w:t>
      </w:r>
      <w:r w:rsidR="0031467F">
        <w:rPr>
          <w:rFonts w:hint="eastAsia"/>
        </w:rPr>
        <w:t>，</w:t>
      </w:r>
      <w:r w:rsidRPr="00133B1C">
        <w:rPr>
          <w:rFonts w:hint="eastAsia"/>
        </w:rPr>
        <w:t>同时，</w:t>
      </w:r>
      <w:r w:rsidR="0031467F" w:rsidRPr="0031467F">
        <w:rPr>
          <w:rFonts w:hint="eastAsia"/>
        </w:rPr>
        <w:t>根据</w:t>
      </w:r>
      <w:r w:rsidR="006E3171">
        <w:rPr>
          <w:rFonts w:hint="eastAsia"/>
        </w:rPr>
        <w:t>业务项目类型</w:t>
      </w:r>
      <w:r w:rsidR="0031467F" w:rsidRPr="0031467F">
        <w:rPr>
          <w:rFonts w:hint="eastAsia"/>
        </w:rPr>
        <w:t>，</w:t>
      </w:r>
      <w:r w:rsidR="000E278C">
        <w:rPr>
          <w:rFonts w:hint="eastAsia"/>
        </w:rPr>
        <w:t>银行前台人员</w:t>
      </w:r>
      <w:r w:rsidRPr="00133B1C">
        <w:rPr>
          <w:rFonts w:hint="eastAsia"/>
        </w:rPr>
        <w:t>给企业开具纸质受理文书。</w:t>
      </w:r>
    </w:p>
    <w:p w:rsidR="002761ED" w:rsidRDefault="00133B1C">
      <w:pPr>
        <w:ind w:firstLineChars="200" w:firstLine="480"/>
        <w:rPr>
          <w:rFonts w:asciiTheme="minorEastAsia" w:eastAsiaTheme="minorEastAsia" w:hAnsiTheme="minorEastAsia"/>
        </w:rPr>
      </w:pPr>
      <w:r>
        <w:rPr>
          <w:rFonts w:asciiTheme="minorEastAsia" w:eastAsiaTheme="minorEastAsia" w:hAnsiTheme="minorEastAsia" w:hint="eastAsia"/>
        </w:rPr>
        <w:t>对于柜台和系统方式进入到业务网子系统的申请业务，如通过正式审批，则进行办结通过操作</w:t>
      </w:r>
      <w:r w:rsidR="008267D1">
        <w:rPr>
          <w:rFonts w:asciiTheme="minorEastAsia" w:eastAsiaTheme="minorEastAsia" w:hAnsiTheme="minorEastAsia" w:hint="eastAsia"/>
        </w:rPr>
        <w:t>，同时，录入18位</w:t>
      </w:r>
      <w:r w:rsidR="008267D1" w:rsidRPr="008267D1">
        <w:rPr>
          <w:rFonts w:asciiTheme="minorEastAsia" w:eastAsiaTheme="minorEastAsia" w:hAnsiTheme="minorEastAsia" w:hint="eastAsia"/>
        </w:rPr>
        <w:t>业务凭证编码</w:t>
      </w:r>
      <w:r w:rsidR="008267D1">
        <w:rPr>
          <w:rFonts w:asciiTheme="minorEastAsia" w:eastAsiaTheme="minorEastAsia" w:hAnsiTheme="minorEastAsia" w:hint="eastAsia"/>
        </w:rPr>
        <w:t>。</w:t>
      </w:r>
      <w:r>
        <w:rPr>
          <w:rFonts w:asciiTheme="minorEastAsia" w:eastAsiaTheme="minorEastAsia" w:hAnsiTheme="minorEastAsia" w:hint="eastAsia"/>
        </w:rPr>
        <w:t>根据</w:t>
      </w:r>
      <w:r w:rsidR="006E3171">
        <w:rPr>
          <w:rFonts w:asciiTheme="minorEastAsia" w:eastAsiaTheme="minorEastAsia" w:hAnsiTheme="minorEastAsia" w:hint="eastAsia"/>
        </w:rPr>
        <w:t>业务项目类型</w:t>
      </w:r>
      <w:r>
        <w:rPr>
          <w:rFonts w:asciiTheme="minorEastAsia" w:eastAsiaTheme="minorEastAsia" w:hAnsiTheme="minorEastAsia" w:hint="eastAsia"/>
        </w:rPr>
        <w:t>，</w:t>
      </w:r>
      <w:r w:rsidR="000E278C">
        <w:rPr>
          <w:rFonts w:asciiTheme="minorEastAsia" w:eastAsiaTheme="minorEastAsia" w:hAnsiTheme="minorEastAsia" w:hint="eastAsia"/>
        </w:rPr>
        <w:t>银行前台人员</w:t>
      </w:r>
      <w:r>
        <w:rPr>
          <w:rFonts w:asciiTheme="minorEastAsia" w:eastAsiaTheme="minorEastAsia" w:hAnsiTheme="minorEastAsia" w:hint="eastAsia"/>
        </w:rPr>
        <w:t>为企业开具纸质办结</w:t>
      </w:r>
      <w:r w:rsidR="003014CA">
        <w:rPr>
          <w:rFonts w:asciiTheme="minorEastAsia" w:eastAsiaTheme="minorEastAsia" w:hAnsiTheme="minorEastAsia" w:hint="eastAsia"/>
        </w:rPr>
        <w:t>凭证</w:t>
      </w:r>
      <w:r>
        <w:rPr>
          <w:rFonts w:asciiTheme="minorEastAsia" w:eastAsiaTheme="minorEastAsia" w:hAnsiTheme="minorEastAsia" w:hint="eastAsia"/>
        </w:rPr>
        <w:t>，如没有通过，则进行办结不通过操作，</w:t>
      </w:r>
      <w:r w:rsidR="00A159CC">
        <w:rPr>
          <w:rFonts w:asciiTheme="minorEastAsia" w:eastAsiaTheme="minorEastAsia" w:hAnsiTheme="minorEastAsia" w:hint="eastAsia"/>
        </w:rPr>
        <w:t>办结结果</w:t>
      </w:r>
      <w:r>
        <w:rPr>
          <w:rFonts w:asciiTheme="minorEastAsia" w:eastAsiaTheme="minorEastAsia" w:hAnsiTheme="minorEastAsia" w:hint="eastAsia"/>
        </w:rPr>
        <w:t>通知企业</w:t>
      </w:r>
      <w:r w:rsidR="00A901A6">
        <w:rPr>
          <w:rFonts w:asciiTheme="minorEastAsia" w:eastAsiaTheme="minorEastAsia" w:hAnsiTheme="minorEastAsia" w:hint="eastAsia"/>
        </w:rPr>
        <w:t>。</w:t>
      </w:r>
    </w:p>
    <w:p w:rsidR="003269B9" w:rsidRDefault="00E80C81">
      <w:pPr>
        <w:ind w:firstLineChars="200" w:firstLine="480"/>
        <w:rPr>
          <w:rFonts w:asciiTheme="minorEastAsia" w:eastAsiaTheme="minorEastAsia" w:hAnsiTheme="minorEastAsia"/>
        </w:rPr>
      </w:pPr>
      <w:r>
        <w:rPr>
          <w:rFonts w:asciiTheme="minorEastAsia" w:eastAsiaTheme="minorEastAsia" w:hAnsiTheme="minorEastAsia" w:hint="eastAsia"/>
        </w:rPr>
        <w:t>如在正式审批中，需要补正，银行线下通知企业，企业提交纸质材料，</w:t>
      </w:r>
      <w:r w:rsidR="000E278C">
        <w:rPr>
          <w:rFonts w:asciiTheme="minorEastAsia" w:eastAsiaTheme="minorEastAsia" w:hAnsiTheme="minorEastAsia" w:hint="eastAsia"/>
        </w:rPr>
        <w:t>银行前台人员</w:t>
      </w:r>
      <w:r>
        <w:rPr>
          <w:rFonts w:asciiTheme="minorEastAsia" w:eastAsiaTheme="minorEastAsia" w:hAnsiTheme="minorEastAsia" w:hint="eastAsia"/>
        </w:rPr>
        <w:t>补正到业务网子系统中。</w:t>
      </w:r>
      <w:r w:rsidR="00133B1C">
        <w:rPr>
          <w:rFonts w:asciiTheme="minorEastAsia" w:eastAsiaTheme="minorEastAsia" w:hAnsiTheme="minorEastAsia" w:hint="eastAsia"/>
        </w:rPr>
        <w:t>总体业务流程如下图所示。</w:t>
      </w:r>
    </w:p>
    <w:p w:rsidR="00133B1C" w:rsidRPr="00133B1C" w:rsidRDefault="00E7438D" w:rsidP="00A364D7">
      <w:pPr>
        <w:jc w:val="center"/>
        <w:rPr>
          <w:rFonts w:asciiTheme="minorEastAsia" w:eastAsiaTheme="minorEastAsia" w:hAnsiTheme="minorEastAsia"/>
        </w:rPr>
      </w:pPr>
      <w:r>
        <w:rPr>
          <w:rFonts w:asciiTheme="minorEastAsia" w:eastAsiaTheme="minorEastAsia" w:hAnsiTheme="minorEastAsia"/>
          <w:noProof/>
        </w:rPr>
        <w:lastRenderedPageBreak/>
        <w:drawing>
          <wp:inline distT="0" distB="0" distL="0" distR="0" wp14:anchorId="47C86888" wp14:editId="6E5EF6A8">
            <wp:extent cx="8002202" cy="4791675"/>
            <wp:effectExtent l="5080" t="0" r="4445" b="444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16200000">
                      <a:off x="0" y="0"/>
                      <a:ext cx="8025087" cy="4805379"/>
                    </a:xfrm>
                    <a:prstGeom prst="rect">
                      <a:avLst/>
                    </a:prstGeom>
                    <a:noFill/>
                    <a:ln>
                      <a:noFill/>
                    </a:ln>
                  </pic:spPr>
                </pic:pic>
              </a:graphicData>
            </a:graphic>
          </wp:inline>
        </w:drawing>
      </w:r>
    </w:p>
    <w:p w:rsidR="00133B1C" w:rsidRPr="00A364D7" w:rsidRDefault="00133B1C" w:rsidP="00A364D7">
      <w:pPr>
        <w:jc w:val="center"/>
        <w:rPr>
          <w:rFonts w:asciiTheme="minorEastAsia" w:eastAsiaTheme="minorEastAsia" w:hAnsiTheme="minorEastAsia"/>
        </w:rPr>
      </w:pPr>
      <w:r w:rsidRPr="00133B1C">
        <w:rPr>
          <w:rFonts w:asciiTheme="minorEastAsia" w:eastAsiaTheme="minorEastAsia" w:hAnsiTheme="minorEastAsia" w:hint="eastAsia"/>
        </w:rPr>
        <w:t>图：总体业务流程图</w:t>
      </w:r>
    </w:p>
    <w:p w:rsidR="00A52D7F" w:rsidRPr="00A364D7" w:rsidRDefault="00A52D7F">
      <w:pPr>
        <w:widowControl/>
        <w:spacing w:line="240" w:lineRule="auto"/>
        <w:jc w:val="left"/>
        <w:rPr>
          <w:rFonts w:asciiTheme="minorEastAsia" w:eastAsiaTheme="minorEastAsia" w:hAnsiTheme="minorEastAsia"/>
          <w:b/>
          <w:smallCaps/>
          <w:sz w:val="36"/>
          <w:szCs w:val="28"/>
        </w:rPr>
      </w:pPr>
      <w:r w:rsidRPr="00A364D7">
        <w:rPr>
          <w:rFonts w:asciiTheme="minorEastAsia" w:eastAsiaTheme="minorEastAsia" w:hAnsiTheme="minorEastAsia"/>
        </w:rPr>
        <w:br w:type="page"/>
      </w:r>
    </w:p>
    <w:p w:rsidR="00E7438D" w:rsidRDefault="00E7438D" w:rsidP="002A7D89">
      <w:pPr>
        <w:pStyle w:val="2"/>
      </w:pPr>
      <w:bookmarkStart w:id="66" w:name="_Toc492487036"/>
      <w:bookmarkStart w:id="67" w:name="_Toc492488625"/>
      <w:bookmarkStart w:id="68" w:name="_Toc494288979"/>
      <w:r>
        <w:rPr>
          <w:rFonts w:hint="eastAsia"/>
        </w:rPr>
        <w:lastRenderedPageBreak/>
        <w:t>业务流程角色</w:t>
      </w:r>
      <w:bookmarkEnd w:id="66"/>
      <w:bookmarkEnd w:id="67"/>
      <w:bookmarkEnd w:id="68"/>
    </w:p>
    <w:tbl>
      <w:tblPr>
        <w:tblStyle w:val="ab"/>
        <w:tblW w:w="0" w:type="auto"/>
        <w:tblLook w:val="04A0" w:firstRow="1" w:lastRow="0" w:firstColumn="1" w:lastColumn="0" w:noHBand="0" w:noVBand="1"/>
      </w:tblPr>
      <w:tblGrid>
        <w:gridCol w:w="3510"/>
        <w:gridCol w:w="2552"/>
        <w:gridCol w:w="2460"/>
      </w:tblGrid>
      <w:tr w:rsidR="00E7438D" w:rsidRPr="00E7438D" w:rsidTr="00A364D7">
        <w:tc>
          <w:tcPr>
            <w:tcW w:w="3510" w:type="dxa"/>
            <w:vAlign w:val="center"/>
          </w:tcPr>
          <w:p w:rsidR="00E7438D" w:rsidRPr="00A364D7" w:rsidRDefault="00E7438D" w:rsidP="00A364D7">
            <w:pPr>
              <w:jc w:val="center"/>
              <w:rPr>
                <w:b/>
              </w:rPr>
            </w:pPr>
            <w:r w:rsidRPr="00A364D7">
              <w:rPr>
                <w:rFonts w:hint="eastAsia"/>
                <w:b/>
              </w:rPr>
              <w:t>业务流程描述</w:t>
            </w:r>
          </w:p>
        </w:tc>
        <w:tc>
          <w:tcPr>
            <w:tcW w:w="2552" w:type="dxa"/>
            <w:vAlign w:val="center"/>
          </w:tcPr>
          <w:p w:rsidR="00E7438D" w:rsidRPr="00A364D7" w:rsidRDefault="00E7438D" w:rsidP="00A364D7">
            <w:pPr>
              <w:jc w:val="center"/>
              <w:rPr>
                <w:b/>
              </w:rPr>
            </w:pPr>
            <w:r w:rsidRPr="00A364D7">
              <w:rPr>
                <w:rFonts w:hint="eastAsia"/>
                <w:b/>
              </w:rPr>
              <w:t>角色</w:t>
            </w:r>
          </w:p>
        </w:tc>
        <w:tc>
          <w:tcPr>
            <w:tcW w:w="2460" w:type="dxa"/>
            <w:vAlign w:val="center"/>
          </w:tcPr>
          <w:p w:rsidR="00E7438D" w:rsidRPr="00A364D7" w:rsidRDefault="00E7438D" w:rsidP="00A364D7">
            <w:pPr>
              <w:jc w:val="center"/>
              <w:rPr>
                <w:b/>
              </w:rPr>
            </w:pPr>
            <w:r w:rsidRPr="00A364D7">
              <w:rPr>
                <w:rFonts w:hint="eastAsia"/>
                <w:b/>
              </w:rPr>
              <w:t>备注</w:t>
            </w:r>
          </w:p>
        </w:tc>
      </w:tr>
      <w:tr w:rsidR="00E7438D" w:rsidTr="00A364D7">
        <w:tc>
          <w:tcPr>
            <w:tcW w:w="3510" w:type="dxa"/>
            <w:vAlign w:val="center"/>
          </w:tcPr>
          <w:p w:rsidR="00E7438D" w:rsidRDefault="00E7438D">
            <w:r>
              <w:rPr>
                <w:rFonts w:hint="eastAsia"/>
              </w:rPr>
              <w:t>提交申请</w:t>
            </w:r>
          </w:p>
        </w:tc>
        <w:tc>
          <w:tcPr>
            <w:tcW w:w="2552" w:type="dxa"/>
            <w:vAlign w:val="center"/>
          </w:tcPr>
          <w:p w:rsidR="00E7438D" w:rsidRDefault="00E7438D">
            <w:r>
              <w:rPr>
                <w:rFonts w:hint="eastAsia"/>
              </w:rPr>
              <w:t>企业</w:t>
            </w:r>
          </w:p>
        </w:tc>
        <w:tc>
          <w:tcPr>
            <w:tcW w:w="2460" w:type="dxa"/>
            <w:vAlign w:val="center"/>
          </w:tcPr>
          <w:p w:rsidR="00E7438D" w:rsidRDefault="00E7438D"/>
        </w:tc>
      </w:tr>
      <w:tr w:rsidR="00E7438D" w:rsidTr="00A364D7">
        <w:tc>
          <w:tcPr>
            <w:tcW w:w="3510" w:type="dxa"/>
            <w:vAlign w:val="center"/>
          </w:tcPr>
          <w:p w:rsidR="00E7438D" w:rsidRDefault="00E80C81">
            <w:r>
              <w:rPr>
                <w:rFonts w:hint="eastAsia"/>
              </w:rPr>
              <w:t>检查</w:t>
            </w:r>
            <w:r w:rsidR="00E7438D">
              <w:rPr>
                <w:rFonts w:hint="eastAsia"/>
              </w:rPr>
              <w:t>材料检查是否齐全</w:t>
            </w:r>
          </w:p>
        </w:tc>
        <w:tc>
          <w:tcPr>
            <w:tcW w:w="2552" w:type="dxa"/>
            <w:vAlign w:val="center"/>
          </w:tcPr>
          <w:p w:rsidR="00E7438D" w:rsidRDefault="000E278C">
            <w:r>
              <w:rPr>
                <w:rFonts w:hint="eastAsia"/>
              </w:rPr>
              <w:t>银行前台人员</w:t>
            </w:r>
          </w:p>
        </w:tc>
        <w:tc>
          <w:tcPr>
            <w:tcW w:w="2460" w:type="dxa"/>
            <w:vAlign w:val="center"/>
          </w:tcPr>
          <w:p w:rsidR="00E7438D" w:rsidRDefault="00E7438D"/>
        </w:tc>
      </w:tr>
      <w:tr w:rsidR="00E80C81" w:rsidTr="00E7438D">
        <w:tc>
          <w:tcPr>
            <w:tcW w:w="3510" w:type="dxa"/>
            <w:vAlign w:val="center"/>
          </w:tcPr>
          <w:p w:rsidR="00E80C81" w:rsidRDefault="00E80C81" w:rsidP="00E7438D">
            <w:r>
              <w:rPr>
                <w:rFonts w:hint="eastAsia"/>
              </w:rPr>
              <w:t>退回或接收</w:t>
            </w:r>
          </w:p>
        </w:tc>
        <w:tc>
          <w:tcPr>
            <w:tcW w:w="2552" w:type="dxa"/>
            <w:vAlign w:val="center"/>
          </w:tcPr>
          <w:p w:rsidR="00E80C81" w:rsidRDefault="000E278C" w:rsidP="00E7438D">
            <w:r>
              <w:rPr>
                <w:rFonts w:hint="eastAsia"/>
              </w:rPr>
              <w:t>银行前台人员</w:t>
            </w:r>
          </w:p>
        </w:tc>
        <w:tc>
          <w:tcPr>
            <w:tcW w:w="2460" w:type="dxa"/>
            <w:vAlign w:val="center"/>
          </w:tcPr>
          <w:p w:rsidR="00E80C81" w:rsidRPr="00E7438D" w:rsidRDefault="00E80C81" w:rsidP="00E7438D"/>
        </w:tc>
      </w:tr>
      <w:tr w:rsidR="00E7438D" w:rsidTr="00A364D7">
        <w:tc>
          <w:tcPr>
            <w:tcW w:w="3510" w:type="dxa"/>
            <w:vAlign w:val="center"/>
          </w:tcPr>
          <w:p w:rsidR="00E7438D" w:rsidRDefault="00E7438D">
            <w:r>
              <w:rPr>
                <w:rFonts w:hint="eastAsia"/>
              </w:rPr>
              <w:t>预审批</w:t>
            </w:r>
          </w:p>
        </w:tc>
        <w:tc>
          <w:tcPr>
            <w:tcW w:w="2552" w:type="dxa"/>
            <w:vAlign w:val="center"/>
          </w:tcPr>
          <w:p w:rsidR="003014CA" w:rsidRDefault="000E278C">
            <w:r>
              <w:rPr>
                <w:rFonts w:hint="eastAsia"/>
              </w:rPr>
              <w:t>银行前台人员</w:t>
            </w:r>
          </w:p>
          <w:p w:rsidR="00E7438D" w:rsidRDefault="000E278C">
            <w:r>
              <w:rPr>
                <w:rFonts w:hint="eastAsia"/>
              </w:rPr>
              <w:t>银行后台人员</w:t>
            </w:r>
          </w:p>
        </w:tc>
        <w:tc>
          <w:tcPr>
            <w:tcW w:w="2460" w:type="dxa"/>
            <w:vAlign w:val="center"/>
          </w:tcPr>
          <w:p w:rsidR="00E7438D" w:rsidRDefault="00E7438D">
            <w:r w:rsidRPr="00E7438D">
              <w:rPr>
                <w:rFonts w:hint="eastAsia"/>
              </w:rPr>
              <w:t>详见表说明</w:t>
            </w:r>
          </w:p>
        </w:tc>
      </w:tr>
      <w:tr w:rsidR="00E80C81" w:rsidRPr="00D514D4" w:rsidTr="004E1CFF">
        <w:tc>
          <w:tcPr>
            <w:tcW w:w="3510" w:type="dxa"/>
            <w:vAlign w:val="center"/>
          </w:tcPr>
          <w:p w:rsidR="00E80C81" w:rsidRPr="00E7438D" w:rsidRDefault="00E80C81" w:rsidP="004E1CFF">
            <w:r>
              <w:rPr>
                <w:rFonts w:hint="eastAsia"/>
              </w:rPr>
              <w:t>补正</w:t>
            </w:r>
          </w:p>
        </w:tc>
        <w:tc>
          <w:tcPr>
            <w:tcW w:w="2552" w:type="dxa"/>
            <w:vAlign w:val="center"/>
          </w:tcPr>
          <w:p w:rsidR="00E80C81" w:rsidRDefault="000E278C" w:rsidP="004E1CFF">
            <w:r>
              <w:rPr>
                <w:rFonts w:hint="eastAsia"/>
              </w:rPr>
              <w:t>银行后台人员</w:t>
            </w:r>
          </w:p>
        </w:tc>
        <w:tc>
          <w:tcPr>
            <w:tcW w:w="2460" w:type="dxa"/>
            <w:vAlign w:val="center"/>
          </w:tcPr>
          <w:p w:rsidR="00E80C81" w:rsidRDefault="00E80C81" w:rsidP="004E1CFF"/>
        </w:tc>
      </w:tr>
      <w:tr w:rsidR="00E80C81" w:rsidTr="004E1CFF">
        <w:tc>
          <w:tcPr>
            <w:tcW w:w="3510" w:type="dxa"/>
            <w:vAlign w:val="center"/>
          </w:tcPr>
          <w:p w:rsidR="00E80C81" w:rsidRPr="00E7438D" w:rsidRDefault="00E80C81">
            <w:r w:rsidRPr="006F3B85">
              <w:rPr>
                <w:rFonts w:hint="eastAsia"/>
              </w:rPr>
              <w:t>受理</w:t>
            </w:r>
            <w:r w:rsidR="003014CA" w:rsidRPr="00E7438D">
              <w:t xml:space="preserve"> </w:t>
            </w:r>
          </w:p>
        </w:tc>
        <w:tc>
          <w:tcPr>
            <w:tcW w:w="2552" w:type="dxa"/>
            <w:vAlign w:val="center"/>
          </w:tcPr>
          <w:p w:rsidR="00E80C81" w:rsidRDefault="000E278C" w:rsidP="004E1CFF">
            <w:r>
              <w:rPr>
                <w:rFonts w:hint="eastAsia"/>
              </w:rPr>
              <w:t>银行后台人员</w:t>
            </w:r>
          </w:p>
        </w:tc>
        <w:tc>
          <w:tcPr>
            <w:tcW w:w="2460" w:type="dxa"/>
            <w:vAlign w:val="center"/>
          </w:tcPr>
          <w:p w:rsidR="00E80C81" w:rsidRDefault="00E80C81" w:rsidP="004E1CFF"/>
        </w:tc>
      </w:tr>
      <w:tr w:rsidR="00CB5EAA" w:rsidTr="006C773E">
        <w:tc>
          <w:tcPr>
            <w:tcW w:w="3510" w:type="dxa"/>
            <w:vAlign w:val="center"/>
          </w:tcPr>
          <w:p w:rsidR="00CB5EAA" w:rsidRDefault="00CB5EAA" w:rsidP="006C773E">
            <w:r>
              <w:rPr>
                <w:rFonts w:hint="eastAsia"/>
              </w:rPr>
              <w:t>加水印及页码</w:t>
            </w:r>
            <w:r w:rsidRPr="00CB5EAA">
              <w:rPr>
                <w:rFonts w:hint="eastAsia"/>
              </w:rPr>
              <w:t>（互联网）</w:t>
            </w:r>
          </w:p>
        </w:tc>
        <w:tc>
          <w:tcPr>
            <w:tcW w:w="2552" w:type="dxa"/>
            <w:vAlign w:val="center"/>
          </w:tcPr>
          <w:p w:rsidR="00CB5EAA" w:rsidRDefault="00CB5EAA" w:rsidP="006C773E">
            <w:r>
              <w:rPr>
                <w:rFonts w:hint="eastAsia"/>
              </w:rPr>
              <w:t>银行前台人员</w:t>
            </w:r>
          </w:p>
        </w:tc>
        <w:tc>
          <w:tcPr>
            <w:tcW w:w="2460" w:type="dxa"/>
            <w:vAlign w:val="center"/>
          </w:tcPr>
          <w:p w:rsidR="00CB5EAA" w:rsidRDefault="00CB5EAA" w:rsidP="006C773E"/>
        </w:tc>
      </w:tr>
      <w:tr w:rsidR="00CB5EAA" w:rsidTr="006C773E">
        <w:tc>
          <w:tcPr>
            <w:tcW w:w="3510" w:type="dxa"/>
            <w:vAlign w:val="center"/>
          </w:tcPr>
          <w:p w:rsidR="00CB5EAA" w:rsidRDefault="00CB5EAA" w:rsidP="006C773E">
            <w:r>
              <w:rPr>
                <w:rFonts w:hint="eastAsia"/>
              </w:rPr>
              <w:t>办结（互联网）</w:t>
            </w:r>
          </w:p>
        </w:tc>
        <w:tc>
          <w:tcPr>
            <w:tcW w:w="2552" w:type="dxa"/>
            <w:vAlign w:val="center"/>
          </w:tcPr>
          <w:p w:rsidR="00CB5EAA" w:rsidRDefault="00CB5EAA" w:rsidP="006C773E">
            <w:r w:rsidRPr="00081F47">
              <w:rPr>
                <w:rFonts w:hint="eastAsia"/>
              </w:rPr>
              <w:t>银行前台人员</w:t>
            </w:r>
          </w:p>
        </w:tc>
        <w:tc>
          <w:tcPr>
            <w:tcW w:w="2460" w:type="dxa"/>
            <w:vAlign w:val="center"/>
          </w:tcPr>
          <w:p w:rsidR="00CB5EAA" w:rsidRDefault="00CB5EAA" w:rsidP="006C773E"/>
        </w:tc>
      </w:tr>
      <w:tr w:rsidR="00E80C81" w:rsidTr="004E1CFF">
        <w:tc>
          <w:tcPr>
            <w:tcW w:w="3510" w:type="dxa"/>
            <w:vAlign w:val="center"/>
          </w:tcPr>
          <w:p w:rsidR="00E80C81" w:rsidRDefault="00E80C81" w:rsidP="004E1CFF">
            <w:r w:rsidRPr="00E7438D">
              <w:rPr>
                <w:rFonts w:hint="eastAsia"/>
              </w:rPr>
              <w:t>通过介质导出</w:t>
            </w:r>
            <w:r w:rsidRPr="00E7438D">
              <w:rPr>
                <w:rFonts w:hint="eastAsia"/>
              </w:rPr>
              <w:t>-</w:t>
            </w:r>
            <w:r w:rsidRPr="00E7438D">
              <w:rPr>
                <w:rFonts w:hint="eastAsia"/>
              </w:rPr>
              <w:t>导入到业务网</w:t>
            </w:r>
          </w:p>
        </w:tc>
        <w:tc>
          <w:tcPr>
            <w:tcW w:w="2552" w:type="dxa"/>
            <w:vAlign w:val="center"/>
          </w:tcPr>
          <w:p w:rsidR="00E80C81" w:rsidRDefault="000E278C" w:rsidP="004E1CFF">
            <w:r>
              <w:rPr>
                <w:rFonts w:hint="eastAsia"/>
              </w:rPr>
              <w:t>银行前台人员</w:t>
            </w:r>
          </w:p>
        </w:tc>
        <w:tc>
          <w:tcPr>
            <w:tcW w:w="2460" w:type="dxa"/>
            <w:vAlign w:val="center"/>
          </w:tcPr>
          <w:p w:rsidR="00E80C81" w:rsidRDefault="00E80C81" w:rsidP="004E1CFF"/>
        </w:tc>
      </w:tr>
      <w:tr w:rsidR="00E80C81" w:rsidTr="004E1CFF">
        <w:tc>
          <w:tcPr>
            <w:tcW w:w="3510" w:type="dxa"/>
            <w:vAlign w:val="center"/>
          </w:tcPr>
          <w:p w:rsidR="00E80C81" w:rsidRPr="00E7438D" w:rsidRDefault="00E80C81" w:rsidP="004E1CFF">
            <w:r>
              <w:rPr>
                <w:rFonts w:hint="eastAsia"/>
              </w:rPr>
              <w:t>人工录入到</w:t>
            </w:r>
            <w:r w:rsidRPr="00E7438D">
              <w:rPr>
                <w:rFonts w:hint="eastAsia"/>
              </w:rPr>
              <w:t>业务网</w:t>
            </w:r>
          </w:p>
        </w:tc>
        <w:tc>
          <w:tcPr>
            <w:tcW w:w="2552" w:type="dxa"/>
            <w:vAlign w:val="center"/>
          </w:tcPr>
          <w:p w:rsidR="00E80C81" w:rsidRDefault="000E278C" w:rsidP="004E1CFF">
            <w:r>
              <w:rPr>
                <w:rFonts w:hint="eastAsia"/>
              </w:rPr>
              <w:t>银行前台人员</w:t>
            </w:r>
          </w:p>
        </w:tc>
        <w:tc>
          <w:tcPr>
            <w:tcW w:w="2460" w:type="dxa"/>
            <w:vAlign w:val="center"/>
          </w:tcPr>
          <w:p w:rsidR="00E80C81" w:rsidRDefault="00E80C81" w:rsidP="004E1CFF"/>
        </w:tc>
      </w:tr>
      <w:tr w:rsidR="00E7438D" w:rsidTr="00A364D7">
        <w:tc>
          <w:tcPr>
            <w:tcW w:w="3510" w:type="dxa"/>
            <w:vAlign w:val="center"/>
          </w:tcPr>
          <w:p w:rsidR="00E7438D" w:rsidRDefault="00E7438D">
            <w:r>
              <w:rPr>
                <w:rFonts w:hint="eastAsia"/>
              </w:rPr>
              <w:t>正式审批</w:t>
            </w:r>
          </w:p>
        </w:tc>
        <w:tc>
          <w:tcPr>
            <w:tcW w:w="2552" w:type="dxa"/>
            <w:vAlign w:val="center"/>
          </w:tcPr>
          <w:p w:rsidR="003014CA" w:rsidRDefault="000E278C">
            <w:r>
              <w:rPr>
                <w:rFonts w:hint="eastAsia"/>
              </w:rPr>
              <w:t>银行前台人员</w:t>
            </w:r>
          </w:p>
          <w:p w:rsidR="00E7438D" w:rsidRDefault="000E278C">
            <w:r>
              <w:rPr>
                <w:rFonts w:hint="eastAsia"/>
              </w:rPr>
              <w:t>银行后台人员</w:t>
            </w:r>
          </w:p>
        </w:tc>
        <w:tc>
          <w:tcPr>
            <w:tcW w:w="2460" w:type="dxa"/>
            <w:vAlign w:val="center"/>
          </w:tcPr>
          <w:p w:rsidR="00E7438D" w:rsidRDefault="00E7438D">
            <w:r w:rsidRPr="00E7438D">
              <w:rPr>
                <w:rFonts w:hint="eastAsia"/>
              </w:rPr>
              <w:t>详见表说明</w:t>
            </w:r>
          </w:p>
        </w:tc>
      </w:tr>
      <w:tr w:rsidR="008267D1" w:rsidRPr="00A364D7" w:rsidTr="00E7438D">
        <w:tc>
          <w:tcPr>
            <w:tcW w:w="3510" w:type="dxa"/>
            <w:vAlign w:val="center"/>
          </w:tcPr>
          <w:p w:rsidR="00E7438D" w:rsidRPr="00A364D7" w:rsidRDefault="00E7438D">
            <w:pPr>
              <w:rPr>
                <w:rFonts w:asciiTheme="minorEastAsia" w:eastAsiaTheme="minorEastAsia" w:hAnsiTheme="minorEastAsia"/>
                <w:color w:val="000000" w:themeColor="text1"/>
              </w:rPr>
            </w:pPr>
            <w:r w:rsidRPr="00A364D7">
              <w:rPr>
                <w:rFonts w:asciiTheme="minorEastAsia" w:eastAsiaTheme="minorEastAsia" w:hAnsiTheme="minorEastAsia" w:hint="eastAsia"/>
                <w:color w:val="000000" w:themeColor="text1"/>
              </w:rPr>
              <w:t>办结</w:t>
            </w:r>
            <w:r w:rsidR="00081F47" w:rsidRPr="00A364D7">
              <w:rPr>
                <w:rFonts w:asciiTheme="minorEastAsia" w:eastAsiaTheme="minorEastAsia" w:hAnsiTheme="minorEastAsia" w:hint="eastAsia"/>
                <w:color w:val="000000" w:themeColor="text1"/>
              </w:rPr>
              <w:t>-通过</w:t>
            </w:r>
            <w:r w:rsidR="00434763" w:rsidRPr="00434763">
              <w:rPr>
                <w:rFonts w:asciiTheme="minorEastAsia" w:eastAsiaTheme="minorEastAsia" w:hAnsiTheme="minorEastAsia" w:hint="eastAsia"/>
                <w:color w:val="000000" w:themeColor="text1"/>
              </w:rPr>
              <w:t>（业务网）</w:t>
            </w:r>
          </w:p>
        </w:tc>
        <w:tc>
          <w:tcPr>
            <w:tcW w:w="2552" w:type="dxa"/>
            <w:vAlign w:val="center"/>
          </w:tcPr>
          <w:p w:rsidR="00E7438D" w:rsidRPr="00A364D7" w:rsidRDefault="000E278C" w:rsidP="00A364D7">
            <w:pPr>
              <w:rPr>
                <w:rFonts w:asciiTheme="minorEastAsia" w:eastAsiaTheme="minorEastAsia" w:hAnsiTheme="minorEastAsia"/>
                <w:color w:val="000000" w:themeColor="text1"/>
              </w:rPr>
            </w:pPr>
            <w:r w:rsidRPr="00A364D7">
              <w:rPr>
                <w:rFonts w:asciiTheme="minorEastAsia" w:eastAsiaTheme="minorEastAsia" w:hAnsiTheme="minorEastAsia" w:hint="eastAsia"/>
                <w:color w:val="000000" w:themeColor="text1"/>
              </w:rPr>
              <w:t>银行</w:t>
            </w:r>
            <w:r w:rsidR="008267D1">
              <w:rPr>
                <w:rFonts w:asciiTheme="minorEastAsia" w:eastAsiaTheme="minorEastAsia" w:hAnsiTheme="minorEastAsia" w:hint="eastAsia"/>
                <w:color w:val="000000" w:themeColor="text1"/>
              </w:rPr>
              <w:t>后</w:t>
            </w:r>
            <w:r w:rsidR="008267D1" w:rsidRPr="00A364D7">
              <w:rPr>
                <w:rFonts w:asciiTheme="minorEastAsia" w:eastAsiaTheme="minorEastAsia" w:hAnsiTheme="minorEastAsia" w:hint="eastAsia"/>
                <w:color w:val="000000" w:themeColor="text1"/>
              </w:rPr>
              <w:t>台</w:t>
            </w:r>
            <w:r w:rsidRPr="00A364D7">
              <w:rPr>
                <w:rFonts w:asciiTheme="minorEastAsia" w:eastAsiaTheme="minorEastAsia" w:hAnsiTheme="minorEastAsia" w:hint="eastAsia"/>
                <w:color w:val="000000" w:themeColor="text1"/>
              </w:rPr>
              <w:t>人员</w:t>
            </w:r>
          </w:p>
        </w:tc>
        <w:tc>
          <w:tcPr>
            <w:tcW w:w="2460" w:type="dxa"/>
            <w:vAlign w:val="center"/>
          </w:tcPr>
          <w:p w:rsidR="00E7438D" w:rsidRPr="00A364D7" w:rsidRDefault="00E7438D">
            <w:pPr>
              <w:rPr>
                <w:rFonts w:asciiTheme="minorEastAsia" w:eastAsiaTheme="minorEastAsia" w:hAnsiTheme="minorEastAsia"/>
                <w:color w:val="000000" w:themeColor="text1"/>
              </w:rPr>
            </w:pPr>
          </w:p>
        </w:tc>
      </w:tr>
      <w:tr w:rsidR="00081F47" w:rsidRPr="00A364D7" w:rsidTr="00E7438D">
        <w:tc>
          <w:tcPr>
            <w:tcW w:w="3510" w:type="dxa"/>
            <w:vAlign w:val="center"/>
          </w:tcPr>
          <w:p w:rsidR="00081F47" w:rsidRPr="00A364D7" w:rsidRDefault="00081F47">
            <w:pPr>
              <w:rPr>
                <w:rFonts w:asciiTheme="minorEastAsia" w:eastAsiaTheme="minorEastAsia" w:hAnsiTheme="minorEastAsia"/>
              </w:rPr>
            </w:pPr>
            <w:r w:rsidRPr="00A364D7">
              <w:rPr>
                <w:rFonts w:asciiTheme="minorEastAsia" w:eastAsiaTheme="minorEastAsia" w:hAnsiTheme="minorEastAsia" w:hint="eastAsia"/>
              </w:rPr>
              <w:t>办结-不通过（业务网）</w:t>
            </w:r>
          </w:p>
        </w:tc>
        <w:tc>
          <w:tcPr>
            <w:tcW w:w="2552" w:type="dxa"/>
            <w:vAlign w:val="center"/>
          </w:tcPr>
          <w:p w:rsidR="00081F47" w:rsidRPr="00A364D7" w:rsidRDefault="00081F47">
            <w:pPr>
              <w:rPr>
                <w:rFonts w:asciiTheme="minorEastAsia" w:eastAsiaTheme="minorEastAsia" w:hAnsiTheme="minorEastAsia"/>
              </w:rPr>
            </w:pPr>
            <w:r w:rsidRPr="00A364D7">
              <w:rPr>
                <w:rFonts w:asciiTheme="minorEastAsia" w:eastAsiaTheme="minorEastAsia" w:hAnsiTheme="minorEastAsia" w:hint="eastAsia"/>
              </w:rPr>
              <w:t>行长</w:t>
            </w:r>
          </w:p>
        </w:tc>
        <w:tc>
          <w:tcPr>
            <w:tcW w:w="2460" w:type="dxa"/>
            <w:vAlign w:val="center"/>
          </w:tcPr>
          <w:p w:rsidR="00081F47" w:rsidRPr="00A364D7" w:rsidRDefault="00081F47">
            <w:pPr>
              <w:rPr>
                <w:rFonts w:asciiTheme="minorEastAsia" w:eastAsiaTheme="minorEastAsia" w:hAnsiTheme="minorEastAsia"/>
              </w:rPr>
            </w:pPr>
          </w:p>
        </w:tc>
      </w:tr>
    </w:tbl>
    <w:p w:rsidR="003014CA" w:rsidRDefault="00E7438D" w:rsidP="00A364D7">
      <w:r>
        <w:rPr>
          <w:rFonts w:hint="eastAsia"/>
        </w:rPr>
        <w:t>说明：</w:t>
      </w:r>
    </w:p>
    <w:p w:rsidR="00E7438D" w:rsidRDefault="00E7438D" w:rsidP="00A364D7">
      <w:pPr>
        <w:ind w:firstLineChars="150" w:firstLine="360"/>
      </w:pPr>
      <w:r>
        <w:rPr>
          <w:rFonts w:hint="eastAsia"/>
        </w:rPr>
        <w:t>对于预审批，为</w:t>
      </w:r>
      <w:r w:rsidR="000E278C">
        <w:rPr>
          <w:rFonts w:hint="eastAsia"/>
        </w:rPr>
        <w:t>银行前台人员</w:t>
      </w:r>
      <w:r>
        <w:rPr>
          <w:rFonts w:hint="eastAsia"/>
        </w:rPr>
        <w:t>、后台、科长三个审批环节。根据不同</w:t>
      </w:r>
      <w:r w:rsidR="006E3171">
        <w:rPr>
          <w:rFonts w:hint="eastAsia"/>
        </w:rPr>
        <w:t>业务项目类型</w:t>
      </w:r>
      <w:r>
        <w:rPr>
          <w:rFonts w:hint="eastAsia"/>
        </w:rPr>
        <w:t>，</w:t>
      </w:r>
      <w:r w:rsidRPr="00E7438D">
        <w:rPr>
          <w:rFonts w:hint="eastAsia"/>
        </w:rPr>
        <w:t>后台、科长</w:t>
      </w:r>
      <w:r>
        <w:rPr>
          <w:rFonts w:hint="eastAsia"/>
        </w:rPr>
        <w:t>具有补正、受理的权限。如下图所示。</w:t>
      </w:r>
    </w:p>
    <w:p w:rsidR="006F3B85" w:rsidRDefault="00081F47" w:rsidP="00A364D7">
      <w:pPr>
        <w:jc w:val="center"/>
      </w:pPr>
      <w:r>
        <w:rPr>
          <w:noProof/>
        </w:rPr>
        <w:lastRenderedPageBreak/>
        <w:drawing>
          <wp:inline distT="0" distB="0" distL="0" distR="0" wp14:anchorId="7EA51125" wp14:editId="1D8FC229">
            <wp:extent cx="5539740" cy="3204845"/>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39740" cy="3204845"/>
                    </a:xfrm>
                    <a:prstGeom prst="rect">
                      <a:avLst/>
                    </a:prstGeom>
                    <a:noFill/>
                    <a:ln>
                      <a:noFill/>
                    </a:ln>
                  </pic:spPr>
                </pic:pic>
              </a:graphicData>
            </a:graphic>
          </wp:inline>
        </w:drawing>
      </w:r>
    </w:p>
    <w:p w:rsidR="006F3B85" w:rsidRPr="00A364D7" w:rsidRDefault="006F3B85" w:rsidP="00A364D7">
      <w:pPr>
        <w:jc w:val="center"/>
        <w:rPr>
          <w:color w:val="000000" w:themeColor="text1"/>
        </w:rPr>
      </w:pPr>
      <w:r w:rsidRPr="00A364D7">
        <w:rPr>
          <w:rFonts w:hint="eastAsia"/>
          <w:color w:val="000000" w:themeColor="text1"/>
        </w:rPr>
        <w:t>图：预审</w:t>
      </w:r>
      <w:proofErr w:type="gramStart"/>
      <w:r w:rsidRPr="00A364D7">
        <w:rPr>
          <w:rFonts w:hint="eastAsia"/>
          <w:color w:val="000000" w:themeColor="text1"/>
        </w:rPr>
        <w:t>批业务</w:t>
      </w:r>
      <w:proofErr w:type="gramEnd"/>
      <w:r w:rsidRPr="00A364D7">
        <w:rPr>
          <w:rFonts w:hint="eastAsia"/>
          <w:color w:val="000000" w:themeColor="text1"/>
        </w:rPr>
        <w:t>流程和角色</w:t>
      </w:r>
    </w:p>
    <w:p w:rsidR="006F3B85" w:rsidRDefault="006F3B85" w:rsidP="006F3B85">
      <w:pPr>
        <w:ind w:firstLineChars="150" w:firstLine="360"/>
      </w:pPr>
      <w:r>
        <w:rPr>
          <w:rFonts w:hint="eastAsia"/>
        </w:rPr>
        <w:t>对于正式审批，为</w:t>
      </w:r>
      <w:r w:rsidR="000E278C">
        <w:rPr>
          <w:rFonts w:hint="eastAsia"/>
        </w:rPr>
        <w:t>银行前台人员</w:t>
      </w:r>
      <w:r w:rsidR="00AE2992" w:rsidRPr="00AE2992">
        <w:rPr>
          <w:rFonts w:hint="eastAsia"/>
        </w:rPr>
        <w:t>、后台、科长、行长、营管部主任</w:t>
      </w:r>
      <w:r>
        <w:rPr>
          <w:rFonts w:hint="eastAsia"/>
        </w:rPr>
        <w:t>五个审批环节。根据不同</w:t>
      </w:r>
      <w:r w:rsidR="006E3171">
        <w:rPr>
          <w:rFonts w:hint="eastAsia"/>
        </w:rPr>
        <w:t>业务项目类型</w:t>
      </w:r>
      <w:r>
        <w:rPr>
          <w:rFonts w:hint="eastAsia"/>
        </w:rPr>
        <w:t>，</w:t>
      </w:r>
      <w:r w:rsidR="00AE2992" w:rsidRPr="00AE2992">
        <w:rPr>
          <w:rFonts w:hint="eastAsia"/>
        </w:rPr>
        <w:t>后台、科长、行长、营管部主任</w:t>
      </w:r>
      <w:r>
        <w:rPr>
          <w:rFonts w:hint="eastAsia"/>
        </w:rPr>
        <w:t>都具有补正、办结的权限。如下图所示。</w:t>
      </w:r>
    </w:p>
    <w:p w:rsidR="002F6BF9" w:rsidRDefault="00081F47" w:rsidP="00A364D7">
      <w:pPr>
        <w:jc w:val="center"/>
      </w:pPr>
      <w:r>
        <w:rPr>
          <w:noProof/>
        </w:rPr>
        <w:drawing>
          <wp:inline distT="0" distB="0" distL="0" distR="0" wp14:anchorId="2F187357" wp14:editId="580D9F47">
            <wp:extent cx="5530850" cy="198247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30850" cy="1982470"/>
                    </a:xfrm>
                    <a:prstGeom prst="rect">
                      <a:avLst/>
                    </a:prstGeom>
                    <a:noFill/>
                    <a:ln>
                      <a:noFill/>
                    </a:ln>
                  </pic:spPr>
                </pic:pic>
              </a:graphicData>
            </a:graphic>
          </wp:inline>
        </w:drawing>
      </w:r>
    </w:p>
    <w:p w:rsidR="002F6BF9" w:rsidRPr="002F6BF9" w:rsidRDefault="002F6BF9" w:rsidP="00A364D7">
      <w:pPr>
        <w:jc w:val="center"/>
      </w:pPr>
      <w:r>
        <w:rPr>
          <w:rFonts w:hint="eastAsia"/>
        </w:rPr>
        <w:t>图：正式</w:t>
      </w:r>
      <w:r w:rsidRPr="002F6BF9">
        <w:rPr>
          <w:rFonts w:hint="eastAsia"/>
        </w:rPr>
        <w:t>审批业务流程和角色</w:t>
      </w:r>
    </w:p>
    <w:p w:rsidR="00E80C81" w:rsidRDefault="00E80C81" w:rsidP="00E80C81">
      <w:pPr>
        <w:pStyle w:val="2"/>
      </w:pPr>
      <w:bookmarkStart w:id="69" w:name="_Toc492487037"/>
      <w:bookmarkStart w:id="70" w:name="_Toc492488626"/>
      <w:bookmarkStart w:id="71" w:name="_Toc494288980"/>
      <w:r>
        <w:rPr>
          <w:rFonts w:hint="eastAsia"/>
        </w:rPr>
        <w:t>角色业务功能</w:t>
      </w:r>
      <w:bookmarkEnd w:id="69"/>
      <w:bookmarkEnd w:id="70"/>
      <w:bookmarkEnd w:id="71"/>
    </w:p>
    <w:p w:rsidR="00E80C81" w:rsidRPr="008B5450" w:rsidRDefault="00E80C81" w:rsidP="00A364D7">
      <w:pPr>
        <w:pStyle w:val="3"/>
      </w:pPr>
      <w:bookmarkStart w:id="72" w:name="_Toc492487038"/>
      <w:bookmarkStart w:id="73" w:name="_Toc492488627"/>
      <w:bookmarkStart w:id="74" w:name="_Toc494288981"/>
      <w:r>
        <w:rPr>
          <w:rFonts w:hint="eastAsia"/>
        </w:rPr>
        <w:t>企业用户</w:t>
      </w:r>
      <w:bookmarkEnd w:id="72"/>
      <w:bookmarkEnd w:id="73"/>
      <w:bookmarkEnd w:id="74"/>
    </w:p>
    <w:tbl>
      <w:tblPr>
        <w:tblStyle w:val="ab"/>
        <w:tblW w:w="8613" w:type="dxa"/>
        <w:tblLook w:val="04A0" w:firstRow="1" w:lastRow="0" w:firstColumn="1" w:lastColumn="0" w:noHBand="0" w:noVBand="1"/>
      </w:tblPr>
      <w:tblGrid>
        <w:gridCol w:w="649"/>
        <w:gridCol w:w="1586"/>
        <w:gridCol w:w="2551"/>
        <w:gridCol w:w="1843"/>
        <w:gridCol w:w="1984"/>
      </w:tblGrid>
      <w:tr w:rsidR="00E80C81" w:rsidRPr="002A7D89" w:rsidTr="004E1CFF">
        <w:tc>
          <w:tcPr>
            <w:tcW w:w="649" w:type="dxa"/>
            <w:vAlign w:val="center"/>
          </w:tcPr>
          <w:p w:rsidR="00E80C81" w:rsidRPr="002A7D89" w:rsidRDefault="00E80C81" w:rsidP="004E1CFF">
            <w:pPr>
              <w:jc w:val="center"/>
            </w:pPr>
            <w:r w:rsidRPr="002A7D89">
              <w:rPr>
                <w:rFonts w:hint="eastAsia"/>
              </w:rPr>
              <w:t>序</w:t>
            </w:r>
            <w:r w:rsidRPr="002A7D89">
              <w:rPr>
                <w:rFonts w:hint="eastAsia"/>
              </w:rPr>
              <w:lastRenderedPageBreak/>
              <w:t>号</w:t>
            </w:r>
          </w:p>
        </w:tc>
        <w:tc>
          <w:tcPr>
            <w:tcW w:w="1586" w:type="dxa"/>
            <w:vAlign w:val="center"/>
          </w:tcPr>
          <w:p w:rsidR="00E80C81" w:rsidRPr="002A7D89" w:rsidRDefault="00E80C81" w:rsidP="004E1CFF">
            <w:pPr>
              <w:jc w:val="center"/>
            </w:pPr>
            <w:r w:rsidRPr="002A7D89">
              <w:rPr>
                <w:rFonts w:hint="eastAsia"/>
              </w:rPr>
              <w:lastRenderedPageBreak/>
              <w:t>功能分类</w:t>
            </w:r>
          </w:p>
        </w:tc>
        <w:tc>
          <w:tcPr>
            <w:tcW w:w="2551" w:type="dxa"/>
            <w:vAlign w:val="center"/>
          </w:tcPr>
          <w:p w:rsidR="00E80C81" w:rsidRPr="002A7D89" w:rsidRDefault="00E80C81" w:rsidP="004E1CFF">
            <w:pPr>
              <w:jc w:val="center"/>
            </w:pPr>
            <w:r w:rsidRPr="002A7D89">
              <w:rPr>
                <w:rFonts w:hint="eastAsia"/>
              </w:rPr>
              <w:t>功能</w:t>
            </w:r>
          </w:p>
        </w:tc>
        <w:tc>
          <w:tcPr>
            <w:tcW w:w="1843" w:type="dxa"/>
            <w:vAlign w:val="center"/>
          </w:tcPr>
          <w:p w:rsidR="00E80C81" w:rsidRPr="002A7D89" w:rsidRDefault="00E80C81" w:rsidP="004E1CFF">
            <w:pPr>
              <w:jc w:val="center"/>
            </w:pPr>
            <w:r>
              <w:rPr>
                <w:rFonts w:hint="eastAsia"/>
              </w:rPr>
              <w:t>登录企业用户</w:t>
            </w:r>
          </w:p>
        </w:tc>
        <w:tc>
          <w:tcPr>
            <w:tcW w:w="1984" w:type="dxa"/>
            <w:vAlign w:val="center"/>
          </w:tcPr>
          <w:p w:rsidR="00E80C81" w:rsidRPr="002A7D89" w:rsidRDefault="00E80C81" w:rsidP="004E1CFF">
            <w:pPr>
              <w:jc w:val="center"/>
            </w:pPr>
            <w:r>
              <w:rPr>
                <w:rFonts w:hint="eastAsia"/>
              </w:rPr>
              <w:t>未登录用户</w:t>
            </w:r>
          </w:p>
        </w:tc>
      </w:tr>
      <w:tr w:rsidR="00E80C81" w:rsidRPr="002A7D89" w:rsidTr="004E1CFF">
        <w:tc>
          <w:tcPr>
            <w:tcW w:w="649" w:type="dxa"/>
          </w:tcPr>
          <w:p w:rsidR="00E80C81" w:rsidRPr="002A7D89" w:rsidRDefault="00E80C81" w:rsidP="004E1CFF">
            <w:pPr>
              <w:jc w:val="center"/>
            </w:pPr>
            <w:r>
              <w:rPr>
                <w:rFonts w:hint="eastAsia"/>
              </w:rPr>
              <w:lastRenderedPageBreak/>
              <w:t>1</w:t>
            </w:r>
          </w:p>
        </w:tc>
        <w:tc>
          <w:tcPr>
            <w:tcW w:w="4137" w:type="dxa"/>
            <w:gridSpan w:val="2"/>
          </w:tcPr>
          <w:p w:rsidR="00E80C81" w:rsidRPr="002A7D89" w:rsidRDefault="00E80C81" w:rsidP="004E1CFF">
            <w:r>
              <w:rPr>
                <w:rFonts w:hint="eastAsia"/>
              </w:rPr>
              <w:t>业务申请</w:t>
            </w:r>
          </w:p>
        </w:tc>
        <w:tc>
          <w:tcPr>
            <w:tcW w:w="1843" w:type="dxa"/>
          </w:tcPr>
          <w:p w:rsidR="00E80C81" w:rsidRPr="002A7D89" w:rsidRDefault="00E80C81" w:rsidP="004E1CFF">
            <w:pPr>
              <w:jc w:val="center"/>
            </w:pPr>
            <w:r w:rsidRPr="002A7D89">
              <w:rPr>
                <w:rFonts w:hint="eastAsia"/>
              </w:rPr>
              <w:t>√</w:t>
            </w:r>
          </w:p>
        </w:tc>
        <w:tc>
          <w:tcPr>
            <w:tcW w:w="1984" w:type="dxa"/>
          </w:tcPr>
          <w:p w:rsidR="00E80C81" w:rsidRPr="002A7D89" w:rsidRDefault="00E80C81" w:rsidP="004E1CFF">
            <w:pPr>
              <w:jc w:val="center"/>
            </w:pPr>
          </w:p>
        </w:tc>
      </w:tr>
      <w:tr w:rsidR="00E80C81" w:rsidRPr="002A7D89" w:rsidTr="004E1CFF">
        <w:tc>
          <w:tcPr>
            <w:tcW w:w="649" w:type="dxa"/>
          </w:tcPr>
          <w:p w:rsidR="00E80C81" w:rsidRPr="002A7D89" w:rsidRDefault="00E80C81" w:rsidP="004E1CFF">
            <w:pPr>
              <w:jc w:val="center"/>
            </w:pPr>
            <w:r>
              <w:rPr>
                <w:rFonts w:hint="eastAsia"/>
              </w:rPr>
              <w:t>2</w:t>
            </w:r>
          </w:p>
        </w:tc>
        <w:tc>
          <w:tcPr>
            <w:tcW w:w="4137" w:type="dxa"/>
            <w:gridSpan w:val="2"/>
          </w:tcPr>
          <w:p w:rsidR="00E80C81" w:rsidRPr="002A7D89" w:rsidRDefault="00E80C81" w:rsidP="004E1CFF">
            <w:r>
              <w:rPr>
                <w:rFonts w:hint="eastAsia"/>
              </w:rPr>
              <w:t>业务状态查询</w:t>
            </w:r>
          </w:p>
        </w:tc>
        <w:tc>
          <w:tcPr>
            <w:tcW w:w="1843" w:type="dxa"/>
          </w:tcPr>
          <w:p w:rsidR="00E80C81" w:rsidRPr="002A7D89" w:rsidRDefault="00E80C81" w:rsidP="004E1CFF">
            <w:pPr>
              <w:jc w:val="center"/>
            </w:pPr>
            <w:r w:rsidRPr="002A7D89">
              <w:rPr>
                <w:rFonts w:hint="eastAsia"/>
              </w:rPr>
              <w:t>√</w:t>
            </w:r>
          </w:p>
        </w:tc>
        <w:tc>
          <w:tcPr>
            <w:tcW w:w="1984" w:type="dxa"/>
          </w:tcPr>
          <w:p w:rsidR="00E80C81" w:rsidRPr="002A7D89" w:rsidRDefault="00E80C81" w:rsidP="004E1CFF">
            <w:pPr>
              <w:jc w:val="center"/>
            </w:pPr>
          </w:p>
        </w:tc>
      </w:tr>
      <w:tr w:rsidR="00E80C81" w:rsidRPr="002A7D89" w:rsidTr="004E1CFF">
        <w:tc>
          <w:tcPr>
            <w:tcW w:w="649" w:type="dxa"/>
          </w:tcPr>
          <w:p w:rsidR="00E80C81" w:rsidRPr="002A7D89" w:rsidRDefault="00E80C81" w:rsidP="004E1CFF">
            <w:pPr>
              <w:jc w:val="center"/>
            </w:pPr>
            <w:r>
              <w:rPr>
                <w:rFonts w:hint="eastAsia"/>
              </w:rPr>
              <w:t>3</w:t>
            </w:r>
          </w:p>
        </w:tc>
        <w:tc>
          <w:tcPr>
            <w:tcW w:w="4137" w:type="dxa"/>
            <w:gridSpan w:val="2"/>
          </w:tcPr>
          <w:p w:rsidR="00E80C81" w:rsidRPr="002A7D89" w:rsidRDefault="00E80C81" w:rsidP="004E1CFF">
            <w:r>
              <w:rPr>
                <w:rFonts w:hint="eastAsia"/>
              </w:rPr>
              <w:t>法律法规查询</w:t>
            </w:r>
          </w:p>
        </w:tc>
        <w:tc>
          <w:tcPr>
            <w:tcW w:w="1843" w:type="dxa"/>
          </w:tcPr>
          <w:p w:rsidR="00E80C81" w:rsidRPr="002A7D89" w:rsidRDefault="00E80C81" w:rsidP="004E1CFF">
            <w:pPr>
              <w:jc w:val="center"/>
            </w:pPr>
            <w:r w:rsidRPr="002A7D89">
              <w:rPr>
                <w:rFonts w:hint="eastAsia"/>
              </w:rPr>
              <w:t>√</w:t>
            </w:r>
          </w:p>
        </w:tc>
        <w:tc>
          <w:tcPr>
            <w:tcW w:w="1984" w:type="dxa"/>
          </w:tcPr>
          <w:p w:rsidR="00E80C81" w:rsidRPr="002A7D89" w:rsidRDefault="00E80C81" w:rsidP="004E1CFF">
            <w:pPr>
              <w:jc w:val="center"/>
            </w:pPr>
          </w:p>
        </w:tc>
      </w:tr>
      <w:tr w:rsidR="00E80C81" w:rsidRPr="002A7D89" w:rsidTr="004E1CFF">
        <w:tc>
          <w:tcPr>
            <w:tcW w:w="649" w:type="dxa"/>
          </w:tcPr>
          <w:p w:rsidR="00E80C81" w:rsidRPr="002A7D89" w:rsidRDefault="00E80C81" w:rsidP="004E1CFF">
            <w:pPr>
              <w:jc w:val="center"/>
            </w:pPr>
            <w:r>
              <w:rPr>
                <w:rFonts w:hint="eastAsia"/>
              </w:rPr>
              <w:t>4</w:t>
            </w:r>
          </w:p>
        </w:tc>
        <w:tc>
          <w:tcPr>
            <w:tcW w:w="4137" w:type="dxa"/>
            <w:gridSpan w:val="2"/>
          </w:tcPr>
          <w:p w:rsidR="00E80C81" w:rsidRPr="002A7D89" w:rsidRDefault="00E80C81" w:rsidP="004E1CFF">
            <w:r>
              <w:rPr>
                <w:rFonts w:hint="eastAsia"/>
              </w:rPr>
              <w:t>办事指南查询</w:t>
            </w:r>
          </w:p>
        </w:tc>
        <w:tc>
          <w:tcPr>
            <w:tcW w:w="1843" w:type="dxa"/>
          </w:tcPr>
          <w:p w:rsidR="00E80C81" w:rsidRPr="002A7D89" w:rsidRDefault="00E80C81" w:rsidP="004E1CFF">
            <w:pPr>
              <w:jc w:val="center"/>
            </w:pPr>
            <w:r w:rsidRPr="002A7D89">
              <w:rPr>
                <w:rFonts w:hint="eastAsia"/>
              </w:rPr>
              <w:t>√</w:t>
            </w:r>
          </w:p>
        </w:tc>
        <w:tc>
          <w:tcPr>
            <w:tcW w:w="1984" w:type="dxa"/>
          </w:tcPr>
          <w:p w:rsidR="00E80C81" w:rsidRPr="002A7D89" w:rsidRDefault="00E80C81" w:rsidP="004E1CFF">
            <w:pPr>
              <w:jc w:val="center"/>
            </w:pPr>
            <w:r w:rsidRPr="002A7D89">
              <w:rPr>
                <w:rFonts w:hint="eastAsia"/>
              </w:rPr>
              <w:t>√</w:t>
            </w:r>
          </w:p>
        </w:tc>
      </w:tr>
      <w:tr w:rsidR="009A69E9" w:rsidRPr="002A7D89" w:rsidTr="004E1CFF">
        <w:tc>
          <w:tcPr>
            <w:tcW w:w="649" w:type="dxa"/>
          </w:tcPr>
          <w:p w:rsidR="009A69E9" w:rsidRDefault="009A69E9" w:rsidP="004E1CFF">
            <w:pPr>
              <w:jc w:val="center"/>
            </w:pPr>
            <w:r>
              <w:rPr>
                <w:rFonts w:hint="eastAsia"/>
              </w:rPr>
              <w:t>5</w:t>
            </w:r>
          </w:p>
        </w:tc>
        <w:tc>
          <w:tcPr>
            <w:tcW w:w="1586" w:type="dxa"/>
            <w:vMerge w:val="restart"/>
          </w:tcPr>
          <w:p w:rsidR="009A69E9" w:rsidRDefault="009A69E9" w:rsidP="004E1CFF">
            <w:r>
              <w:rPr>
                <w:rFonts w:hint="eastAsia"/>
              </w:rPr>
              <w:t>用户访问</w:t>
            </w:r>
          </w:p>
        </w:tc>
        <w:tc>
          <w:tcPr>
            <w:tcW w:w="2551" w:type="dxa"/>
          </w:tcPr>
          <w:p w:rsidR="009A69E9" w:rsidRDefault="009A69E9" w:rsidP="004E1CFF">
            <w:r>
              <w:rPr>
                <w:rFonts w:hint="eastAsia"/>
              </w:rPr>
              <w:t>注册</w:t>
            </w:r>
          </w:p>
        </w:tc>
        <w:tc>
          <w:tcPr>
            <w:tcW w:w="1843" w:type="dxa"/>
          </w:tcPr>
          <w:p w:rsidR="009A69E9" w:rsidRPr="002A7D89" w:rsidRDefault="009A69E9" w:rsidP="004E1CFF">
            <w:pPr>
              <w:jc w:val="center"/>
            </w:pPr>
          </w:p>
        </w:tc>
        <w:tc>
          <w:tcPr>
            <w:tcW w:w="1984" w:type="dxa"/>
          </w:tcPr>
          <w:p w:rsidR="009A69E9" w:rsidRPr="002A7D89" w:rsidRDefault="009A69E9" w:rsidP="004E1CFF">
            <w:pPr>
              <w:jc w:val="center"/>
            </w:pPr>
            <w:r w:rsidRPr="006D722C">
              <w:rPr>
                <w:rFonts w:hint="eastAsia"/>
              </w:rPr>
              <w:t>√</w:t>
            </w:r>
          </w:p>
        </w:tc>
      </w:tr>
      <w:tr w:rsidR="009A69E9" w:rsidRPr="002A7D89" w:rsidTr="004E1CFF">
        <w:tc>
          <w:tcPr>
            <w:tcW w:w="649" w:type="dxa"/>
          </w:tcPr>
          <w:p w:rsidR="009A69E9" w:rsidRDefault="009A69E9" w:rsidP="004E1CFF">
            <w:pPr>
              <w:jc w:val="center"/>
            </w:pPr>
            <w:r>
              <w:rPr>
                <w:rFonts w:hint="eastAsia"/>
              </w:rPr>
              <w:t>6</w:t>
            </w:r>
          </w:p>
        </w:tc>
        <w:tc>
          <w:tcPr>
            <w:tcW w:w="1586" w:type="dxa"/>
            <w:vMerge/>
          </w:tcPr>
          <w:p w:rsidR="009A69E9" w:rsidRDefault="009A69E9" w:rsidP="004E1CFF"/>
        </w:tc>
        <w:tc>
          <w:tcPr>
            <w:tcW w:w="2551" w:type="dxa"/>
          </w:tcPr>
          <w:p w:rsidR="009A69E9" w:rsidRDefault="009A69E9" w:rsidP="004E1CFF">
            <w:r>
              <w:rPr>
                <w:rFonts w:hint="eastAsia"/>
              </w:rPr>
              <w:t>登录</w:t>
            </w:r>
          </w:p>
        </w:tc>
        <w:tc>
          <w:tcPr>
            <w:tcW w:w="1843" w:type="dxa"/>
          </w:tcPr>
          <w:p w:rsidR="009A69E9" w:rsidRPr="002A7D89" w:rsidRDefault="009A69E9" w:rsidP="004E1CFF">
            <w:pPr>
              <w:jc w:val="center"/>
            </w:pPr>
          </w:p>
        </w:tc>
        <w:tc>
          <w:tcPr>
            <w:tcW w:w="1984" w:type="dxa"/>
          </w:tcPr>
          <w:p w:rsidR="009A69E9" w:rsidRPr="002A7D89" w:rsidRDefault="009A69E9" w:rsidP="004E1CFF">
            <w:pPr>
              <w:jc w:val="center"/>
            </w:pPr>
            <w:r w:rsidRPr="006D722C">
              <w:rPr>
                <w:rFonts w:hint="eastAsia"/>
              </w:rPr>
              <w:t>√</w:t>
            </w:r>
          </w:p>
        </w:tc>
      </w:tr>
      <w:tr w:rsidR="009A69E9" w:rsidRPr="002A7D89" w:rsidTr="004E1CFF">
        <w:tc>
          <w:tcPr>
            <w:tcW w:w="649" w:type="dxa"/>
          </w:tcPr>
          <w:p w:rsidR="009A69E9" w:rsidRDefault="009A69E9" w:rsidP="004E1CFF">
            <w:pPr>
              <w:jc w:val="center"/>
            </w:pPr>
            <w:r>
              <w:rPr>
                <w:rFonts w:hint="eastAsia"/>
              </w:rPr>
              <w:t>7</w:t>
            </w:r>
          </w:p>
        </w:tc>
        <w:tc>
          <w:tcPr>
            <w:tcW w:w="1586" w:type="dxa"/>
            <w:vMerge/>
          </w:tcPr>
          <w:p w:rsidR="009A69E9" w:rsidRDefault="009A69E9" w:rsidP="004E1CFF"/>
        </w:tc>
        <w:tc>
          <w:tcPr>
            <w:tcW w:w="2551" w:type="dxa"/>
          </w:tcPr>
          <w:p w:rsidR="009A69E9" w:rsidRDefault="009A69E9" w:rsidP="004E1CFF">
            <w:r>
              <w:rPr>
                <w:rFonts w:hint="eastAsia"/>
              </w:rPr>
              <w:t>修改密码</w:t>
            </w:r>
          </w:p>
        </w:tc>
        <w:tc>
          <w:tcPr>
            <w:tcW w:w="1843" w:type="dxa"/>
          </w:tcPr>
          <w:p w:rsidR="009A69E9" w:rsidRPr="002A7D89" w:rsidRDefault="009A69E9" w:rsidP="004E1CFF">
            <w:pPr>
              <w:jc w:val="center"/>
            </w:pPr>
            <w:r w:rsidRPr="006D722C">
              <w:rPr>
                <w:rFonts w:hint="eastAsia"/>
              </w:rPr>
              <w:t>√</w:t>
            </w:r>
          </w:p>
        </w:tc>
        <w:tc>
          <w:tcPr>
            <w:tcW w:w="1984" w:type="dxa"/>
          </w:tcPr>
          <w:p w:rsidR="009A69E9" w:rsidRPr="002A7D89" w:rsidRDefault="009A69E9" w:rsidP="004E1CFF">
            <w:pPr>
              <w:jc w:val="center"/>
            </w:pPr>
          </w:p>
        </w:tc>
      </w:tr>
      <w:tr w:rsidR="009A69E9" w:rsidRPr="002A7D89" w:rsidTr="004E1CFF">
        <w:tc>
          <w:tcPr>
            <w:tcW w:w="649" w:type="dxa"/>
          </w:tcPr>
          <w:p w:rsidR="009A69E9" w:rsidRDefault="009A69E9" w:rsidP="004E1CFF">
            <w:pPr>
              <w:jc w:val="center"/>
            </w:pPr>
            <w:r>
              <w:rPr>
                <w:rFonts w:hint="eastAsia"/>
              </w:rPr>
              <w:t>8</w:t>
            </w:r>
          </w:p>
        </w:tc>
        <w:tc>
          <w:tcPr>
            <w:tcW w:w="1586" w:type="dxa"/>
            <w:vMerge/>
          </w:tcPr>
          <w:p w:rsidR="009A69E9" w:rsidRDefault="009A69E9" w:rsidP="004E1CFF"/>
        </w:tc>
        <w:tc>
          <w:tcPr>
            <w:tcW w:w="2551" w:type="dxa"/>
          </w:tcPr>
          <w:p w:rsidR="009A69E9" w:rsidRDefault="009A69E9" w:rsidP="004E1CFF">
            <w:r>
              <w:rPr>
                <w:rFonts w:hint="eastAsia"/>
              </w:rPr>
              <w:t>修改资料信息</w:t>
            </w:r>
          </w:p>
        </w:tc>
        <w:tc>
          <w:tcPr>
            <w:tcW w:w="1843" w:type="dxa"/>
          </w:tcPr>
          <w:p w:rsidR="009A69E9" w:rsidRPr="002A7D89" w:rsidRDefault="009A69E9" w:rsidP="004E1CFF">
            <w:pPr>
              <w:jc w:val="center"/>
            </w:pPr>
            <w:r w:rsidRPr="006D722C">
              <w:rPr>
                <w:rFonts w:hint="eastAsia"/>
              </w:rPr>
              <w:t>√</w:t>
            </w:r>
          </w:p>
        </w:tc>
        <w:tc>
          <w:tcPr>
            <w:tcW w:w="1984" w:type="dxa"/>
          </w:tcPr>
          <w:p w:rsidR="009A69E9" w:rsidRPr="002A7D89" w:rsidRDefault="009A69E9" w:rsidP="004E1CFF">
            <w:pPr>
              <w:jc w:val="center"/>
            </w:pPr>
          </w:p>
        </w:tc>
      </w:tr>
      <w:tr w:rsidR="009A69E9" w:rsidRPr="002A7D89" w:rsidTr="004E1CFF">
        <w:tc>
          <w:tcPr>
            <w:tcW w:w="649" w:type="dxa"/>
          </w:tcPr>
          <w:p w:rsidR="009A69E9" w:rsidRDefault="009A69E9" w:rsidP="004E1CFF">
            <w:pPr>
              <w:jc w:val="center"/>
            </w:pPr>
          </w:p>
        </w:tc>
        <w:tc>
          <w:tcPr>
            <w:tcW w:w="1586" w:type="dxa"/>
          </w:tcPr>
          <w:p w:rsidR="009A69E9" w:rsidRDefault="009A69E9" w:rsidP="004E1CFF"/>
        </w:tc>
        <w:tc>
          <w:tcPr>
            <w:tcW w:w="2551" w:type="dxa"/>
          </w:tcPr>
          <w:p w:rsidR="009A69E9" w:rsidRDefault="009A69E9" w:rsidP="004E1CFF">
            <w:r>
              <w:rPr>
                <w:rFonts w:hint="eastAsia"/>
              </w:rPr>
              <w:t>找回用户名</w:t>
            </w:r>
          </w:p>
        </w:tc>
        <w:tc>
          <w:tcPr>
            <w:tcW w:w="1843" w:type="dxa"/>
          </w:tcPr>
          <w:p w:rsidR="009A69E9" w:rsidRPr="006D722C" w:rsidRDefault="009A69E9" w:rsidP="004E1CFF">
            <w:pPr>
              <w:jc w:val="center"/>
            </w:pPr>
          </w:p>
        </w:tc>
        <w:tc>
          <w:tcPr>
            <w:tcW w:w="1984" w:type="dxa"/>
          </w:tcPr>
          <w:p w:rsidR="009A69E9" w:rsidRPr="002A7D89" w:rsidRDefault="009A69E9" w:rsidP="004E1CFF">
            <w:pPr>
              <w:jc w:val="center"/>
            </w:pPr>
            <w:r w:rsidRPr="009A69E9">
              <w:rPr>
                <w:rFonts w:hint="eastAsia"/>
              </w:rPr>
              <w:t>√</w:t>
            </w:r>
          </w:p>
        </w:tc>
      </w:tr>
      <w:tr w:rsidR="009A69E9" w:rsidRPr="002A7D89" w:rsidTr="004E1CFF">
        <w:tc>
          <w:tcPr>
            <w:tcW w:w="649" w:type="dxa"/>
          </w:tcPr>
          <w:p w:rsidR="009A69E9" w:rsidRDefault="009A69E9" w:rsidP="004E1CFF">
            <w:pPr>
              <w:jc w:val="center"/>
            </w:pPr>
          </w:p>
        </w:tc>
        <w:tc>
          <w:tcPr>
            <w:tcW w:w="1586" w:type="dxa"/>
          </w:tcPr>
          <w:p w:rsidR="009A69E9" w:rsidRDefault="009A69E9" w:rsidP="004E1CFF"/>
        </w:tc>
        <w:tc>
          <w:tcPr>
            <w:tcW w:w="2551" w:type="dxa"/>
          </w:tcPr>
          <w:p w:rsidR="009A69E9" w:rsidRDefault="009A69E9" w:rsidP="004E1CFF">
            <w:r>
              <w:rPr>
                <w:rFonts w:hint="eastAsia"/>
              </w:rPr>
              <w:t>找回密码</w:t>
            </w:r>
          </w:p>
        </w:tc>
        <w:tc>
          <w:tcPr>
            <w:tcW w:w="1843" w:type="dxa"/>
          </w:tcPr>
          <w:p w:rsidR="009A69E9" w:rsidRPr="006D722C" w:rsidRDefault="009A69E9" w:rsidP="004E1CFF">
            <w:pPr>
              <w:jc w:val="center"/>
            </w:pPr>
          </w:p>
        </w:tc>
        <w:tc>
          <w:tcPr>
            <w:tcW w:w="1984" w:type="dxa"/>
          </w:tcPr>
          <w:p w:rsidR="009A69E9" w:rsidRPr="002A7D89" w:rsidRDefault="009A69E9" w:rsidP="004E1CFF">
            <w:pPr>
              <w:jc w:val="center"/>
            </w:pPr>
            <w:r w:rsidRPr="009A69E9">
              <w:rPr>
                <w:rFonts w:hint="eastAsia"/>
              </w:rPr>
              <w:t>√</w:t>
            </w:r>
          </w:p>
        </w:tc>
      </w:tr>
    </w:tbl>
    <w:p w:rsidR="00DB4F1C" w:rsidRDefault="00E80C81" w:rsidP="00A364D7">
      <w:pPr>
        <w:pStyle w:val="3"/>
      </w:pPr>
      <w:bookmarkStart w:id="75" w:name="_Toc492487039"/>
      <w:bookmarkStart w:id="76" w:name="_Toc492488628"/>
      <w:bookmarkStart w:id="77" w:name="_Toc494288982"/>
      <w:r>
        <w:rPr>
          <w:rFonts w:hint="eastAsia"/>
        </w:rPr>
        <w:t>银行用户</w:t>
      </w:r>
      <w:bookmarkEnd w:id="75"/>
      <w:bookmarkEnd w:id="76"/>
      <w:bookmarkEnd w:id="77"/>
    </w:p>
    <w:p w:rsidR="004E76FE" w:rsidRDefault="00081F47" w:rsidP="00A364D7">
      <w:pPr>
        <w:ind w:firstLineChars="200" w:firstLine="480"/>
      </w:pPr>
      <w:r>
        <w:rPr>
          <w:rFonts w:hint="eastAsia"/>
        </w:rPr>
        <w:t>银行用户包括</w:t>
      </w:r>
      <w:r w:rsidR="004E76FE">
        <w:rPr>
          <w:rFonts w:hint="eastAsia"/>
        </w:rPr>
        <w:t>前台人员、审批人员、超级审批人员、档案管理员、系统管理员</w:t>
      </w:r>
      <w:r>
        <w:rPr>
          <w:rFonts w:hint="eastAsia"/>
        </w:rPr>
        <w:t>5</w:t>
      </w:r>
      <w:r>
        <w:rPr>
          <w:rFonts w:hint="eastAsia"/>
        </w:rPr>
        <w:t>类角色，其中</w:t>
      </w:r>
      <w:r w:rsidR="004E76FE">
        <w:rPr>
          <w:rFonts w:hint="eastAsia"/>
        </w:rPr>
        <w:t>互联网审批人员包括银行后台人员、科长，业务网审批人员包括</w:t>
      </w:r>
      <w:r w:rsidR="004E76FE" w:rsidRPr="004E76FE">
        <w:rPr>
          <w:rFonts w:hint="eastAsia"/>
        </w:rPr>
        <w:t>银行后台人员、科长</w:t>
      </w:r>
      <w:r w:rsidR="004E76FE">
        <w:rPr>
          <w:rFonts w:hint="eastAsia"/>
        </w:rPr>
        <w:t>、</w:t>
      </w:r>
      <w:r w:rsidR="00875D7D">
        <w:rPr>
          <w:rFonts w:hint="eastAsia"/>
        </w:rPr>
        <w:t>副行长、</w:t>
      </w:r>
      <w:r w:rsidRPr="00081F47">
        <w:rPr>
          <w:rFonts w:hint="eastAsia"/>
        </w:rPr>
        <w:t>行长、营管部主任。</w:t>
      </w:r>
    </w:p>
    <w:p w:rsidR="004E76FE" w:rsidRDefault="004E76FE" w:rsidP="00A364D7">
      <w:pPr>
        <w:ind w:firstLineChars="200" w:firstLine="480"/>
      </w:pPr>
      <w:r>
        <w:rPr>
          <w:rFonts w:hint="eastAsia"/>
        </w:rPr>
        <w:t>前台人员：主要负责接收材料、</w:t>
      </w:r>
      <w:r w:rsidR="002761ED">
        <w:rPr>
          <w:rFonts w:hint="eastAsia"/>
        </w:rPr>
        <w:t>新建</w:t>
      </w:r>
      <w:r>
        <w:rPr>
          <w:rFonts w:hint="eastAsia"/>
        </w:rPr>
        <w:t>（</w:t>
      </w:r>
      <w:r w:rsidR="002761ED">
        <w:rPr>
          <w:rFonts w:hint="eastAsia"/>
        </w:rPr>
        <w:t>启动、</w:t>
      </w:r>
      <w:r>
        <w:rPr>
          <w:rFonts w:hint="eastAsia"/>
        </w:rPr>
        <w:t>撤销）流程、互联网与业务网业务数据导出导入及同步操作等操作</w:t>
      </w:r>
      <w:r w:rsidR="002761ED">
        <w:rPr>
          <w:rFonts w:hint="eastAsia"/>
        </w:rPr>
        <w:t>功能</w:t>
      </w:r>
      <w:r>
        <w:rPr>
          <w:rFonts w:hint="eastAsia"/>
        </w:rPr>
        <w:t>。</w:t>
      </w:r>
    </w:p>
    <w:p w:rsidR="004E76FE" w:rsidRDefault="004E76FE" w:rsidP="00A364D7">
      <w:pPr>
        <w:ind w:firstLineChars="200" w:firstLine="480"/>
      </w:pPr>
      <w:r>
        <w:rPr>
          <w:rFonts w:hint="eastAsia"/>
        </w:rPr>
        <w:t>前台管理员：</w:t>
      </w:r>
      <w:r w:rsidR="002761ED">
        <w:rPr>
          <w:rFonts w:hint="eastAsia"/>
        </w:rPr>
        <w:t>包括前台人员正常操作功能外，还包括人工分派操作功能。</w:t>
      </w:r>
    </w:p>
    <w:p w:rsidR="004E76FE" w:rsidRPr="004E76FE" w:rsidRDefault="004E76FE" w:rsidP="00A364D7">
      <w:pPr>
        <w:ind w:firstLineChars="200" w:firstLine="480"/>
      </w:pPr>
      <w:r>
        <w:rPr>
          <w:rFonts w:hint="eastAsia"/>
        </w:rPr>
        <w:t>审批人员：参与业务申请的审批操作</w:t>
      </w:r>
      <w:r w:rsidR="002761ED">
        <w:rPr>
          <w:rFonts w:hint="eastAsia"/>
        </w:rPr>
        <w:t>功能</w:t>
      </w:r>
      <w:r>
        <w:rPr>
          <w:rFonts w:hint="eastAsia"/>
        </w:rPr>
        <w:t>，根据业务</w:t>
      </w:r>
      <w:r w:rsidR="002761ED">
        <w:rPr>
          <w:rFonts w:hint="eastAsia"/>
        </w:rPr>
        <w:t>状态和</w:t>
      </w:r>
      <w:r>
        <w:rPr>
          <w:rFonts w:hint="eastAsia"/>
        </w:rPr>
        <w:t>权限进行处理。</w:t>
      </w:r>
    </w:p>
    <w:tbl>
      <w:tblPr>
        <w:tblStyle w:val="ab"/>
        <w:tblW w:w="8946" w:type="dxa"/>
        <w:tblLook w:val="04A0" w:firstRow="1" w:lastRow="0" w:firstColumn="1" w:lastColumn="0" w:noHBand="0" w:noVBand="1"/>
      </w:tblPr>
      <w:tblGrid>
        <w:gridCol w:w="582"/>
        <w:gridCol w:w="1046"/>
        <w:gridCol w:w="1411"/>
        <w:gridCol w:w="1179"/>
        <w:gridCol w:w="1272"/>
        <w:gridCol w:w="1131"/>
        <w:gridCol w:w="1179"/>
        <w:gridCol w:w="1146"/>
      </w:tblGrid>
      <w:tr w:rsidR="00081F47" w:rsidRPr="00EE3A31" w:rsidTr="00A364D7">
        <w:tc>
          <w:tcPr>
            <w:tcW w:w="582" w:type="dxa"/>
            <w:vAlign w:val="center"/>
          </w:tcPr>
          <w:p w:rsidR="00081F47" w:rsidRPr="00EE3A31" w:rsidRDefault="00081F47">
            <w:pPr>
              <w:jc w:val="center"/>
              <w:rPr>
                <w:rFonts w:asciiTheme="minorEastAsia" w:eastAsiaTheme="minorEastAsia" w:hAnsiTheme="minorEastAsia"/>
              </w:rPr>
            </w:pPr>
            <w:r w:rsidRPr="00EE3A31">
              <w:rPr>
                <w:rFonts w:asciiTheme="minorEastAsia" w:eastAsiaTheme="minorEastAsia" w:hAnsiTheme="minorEastAsia" w:hint="eastAsia"/>
              </w:rPr>
              <w:t>序号</w:t>
            </w:r>
          </w:p>
        </w:tc>
        <w:tc>
          <w:tcPr>
            <w:tcW w:w="1046" w:type="dxa"/>
            <w:vAlign w:val="center"/>
          </w:tcPr>
          <w:p w:rsidR="00B80DAF" w:rsidRDefault="00081F47">
            <w:pPr>
              <w:jc w:val="center"/>
              <w:rPr>
                <w:rFonts w:asciiTheme="minorEastAsia" w:eastAsiaTheme="minorEastAsia" w:hAnsiTheme="minorEastAsia"/>
              </w:rPr>
            </w:pPr>
            <w:r w:rsidRPr="00EE3A31">
              <w:rPr>
                <w:rFonts w:asciiTheme="minorEastAsia" w:eastAsiaTheme="minorEastAsia" w:hAnsiTheme="minorEastAsia" w:hint="eastAsia"/>
              </w:rPr>
              <w:t>功能</w:t>
            </w:r>
          </w:p>
          <w:p w:rsidR="00081F47" w:rsidRPr="00EE3A31" w:rsidRDefault="00081F47">
            <w:pPr>
              <w:jc w:val="center"/>
              <w:rPr>
                <w:rFonts w:asciiTheme="minorEastAsia" w:eastAsiaTheme="minorEastAsia" w:hAnsiTheme="minorEastAsia"/>
              </w:rPr>
            </w:pPr>
            <w:r w:rsidRPr="00EE3A31">
              <w:rPr>
                <w:rFonts w:asciiTheme="minorEastAsia" w:eastAsiaTheme="minorEastAsia" w:hAnsiTheme="minorEastAsia" w:hint="eastAsia"/>
              </w:rPr>
              <w:t>分类</w:t>
            </w:r>
          </w:p>
        </w:tc>
        <w:tc>
          <w:tcPr>
            <w:tcW w:w="1411" w:type="dxa"/>
            <w:vAlign w:val="center"/>
          </w:tcPr>
          <w:p w:rsidR="00081F47" w:rsidRPr="00EE3A31" w:rsidRDefault="00081F47">
            <w:pPr>
              <w:jc w:val="center"/>
              <w:rPr>
                <w:rFonts w:asciiTheme="minorEastAsia" w:eastAsiaTheme="minorEastAsia" w:hAnsiTheme="minorEastAsia"/>
              </w:rPr>
            </w:pPr>
            <w:r w:rsidRPr="00EE3A31">
              <w:rPr>
                <w:rFonts w:asciiTheme="minorEastAsia" w:eastAsiaTheme="minorEastAsia" w:hAnsiTheme="minorEastAsia" w:hint="eastAsia"/>
              </w:rPr>
              <w:t>功能</w:t>
            </w:r>
          </w:p>
        </w:tc>
        <w:tc>
          <w:tcPr>
            <w:tcW w:w="1179" w:type="dxa"/>
            <w:vAlign w:val="center"/>
          </w:tcPr>
          <w:p w:rsidR="00081F47" w:rsidRPr="00EE3A31" w:rsidRDefault="00081F47">
            <w:pPr>
              <w:jc w:val="center"/>
              <w:rPr>
                <w:rFonts w:asciiTheme="minorEastAsia" w:eastAsiaTheme="minorEastAsia" w:hAnsiTheme="minorEastAsia"/>
              </w:rPr>
            </w:pPr>
            <w:r>
              <w:rPr>
                <w:rFonts w:asciiTheme="minorEastAsia" w:eastAsiaTheme="minorEastAsia" w:hAnsiTheme="minorEastAsia" w:hint="eastAsia"/>
              </w:rPr>
              <w:t>前台</w:t>
            </w:r>
            <w:r w:rsidRPr="00EE3A31">
              <w:rPr>
                <w:rFonts w:asciiTheme="minorEastAsia" w:eastAsiaTheme="minorEastAsia" w:hAnsiTheme="minorEastAsia" w:hint="eastAsia"/>
              </w:rPr>
              <w:t>人员</w:t>
            </w:r>
          </w:p>
        </w:tc>
        <w:tc>
          <w:tcPr>
            <w:tcW w:w="1272" w:type="dxa"/>
            <w:vAlign w:val="center"/>
          </w:tcPr>
          <w:p w:rsidR="004E76FE" w:rsidRDefault="004E76FE">
            <w:pPr>
              <w:jc w:val="center"/>
              <w:rPr>
                <w:rFonts w:asciiTheme="minorEastAsia" w:eastAsiaTheme="minorEastAsia" w:hAnsiTheme="minorEastAsia"/>
              </w:rPr>
            </w:pPr>
            <w:r>
              <w:rPr>
                <w:rFonts w:asciiTheme="minorEastAsia" w:eastAsiaTheme="minorEastAsia" w:hAnsiTheme="minorEastAsia" w:hint="eastAsia"/>
              </w:rPr>
              <w:t>前台</w:t>
            </w:r>
          </w:p>
          <w:p w:rsidR="00081F47" w:rsidRPr="00EE3A31" w:rsidRDefault="004E76FE">
            <w:pPr>
              <w:jc w:val="center"/>
              <w:rPr>
                <w:rFonts w:asciiTheme="minorEastAsia" w:eastAsiaTheme="minorEastAsia" w:hAnsiTheme="minorEastAsia"/>
              </w:rPr>
            </w:pPr>
            <w:r>
              <w:rPr>
                <w:rFonts w:asciiTheme="minorEastAsia" w:eastAsiaTheme="minorEastAsia" w:hAnsiTheme="minorEastAsia" w:hint="eastAsia"/>
              </w:rPr>
              <w:t>管理员</w:t>
            </w:r>
          </w:p>
        </w:tc>
        <w:tc>
          <w:tcPr>
            <w:tcW w:w="1131" w:type="dxa"/>
            <w:vAlign w:val="center"/>
          </w:tcPr>
          <w:p w:rsidR="004E76FE" w:rsidRDefault="004E76FE">
            <w:pPr>
              <w:jc w:val="center"/>
              <w:rPr>
                <w:rFonts w:asciiTheme="minorEastAsia" w:eastAsiaTheme="minorEastAsia" w:hAnsiTheme="minorEastAsia"/>
              </w:rPr>
            </w:pPr>
            <w:r w:rsidRPr="004E76FE">
              <w:rPr>
                <w:rFonts w:asciiTheme="minorEastAsia" w:eastAsiaTheme="minorEastAsia" w:hAnsiTheme="minorEastAsia" w:hint="eastAsia"/>
              </w:rPr>
              <w:t>审批</w:t>
            </w:r>
          </w:p>
          <w:p w:rsidR="00081F47" w:rsidRDefault="004E76FE">
            <w:pPr>
              <w:jc w:val="center"/>
              <w:rPr>
                <w:rFonts w:asciiTheme="minorEastAsia" w:eastAsiaTheme="minorEastAsia" w:hAnsiTheme="minorEastAsia"/>
              </w:rPr>
            </w:pPr>
            <w:r w:rsidRPr="004E76FE">
              <w:rPr>
                <w:rFonts w:asciiTheme="minorEastAsia" w:eastAsiaTheme="minorEastAsia" w:hAnsiTheme="minorEastAsia" w:hint="eastAsia"/>
              </w:rPr>
              <w:t>人员</w:t>
            </w:r>
          </w:p>
        </w:tc>
        <w:tc>
          <w:tcPr>
            <w:tcW w:w="1179" w:type="dxa"/>
            <w:vAlign w:val="center"/>
          </w:tcPr>
          <w:p w:rsidR="00081F47" w:rsidRDefault="00081F47">
            <w:pPr>
              <w:jc w:val="center"/>
              <w:rPr>
                <w:rFonts w:asciiTheme="minorEastAsia" w:eastAsiaTheme="minorEastAsia" w:hAnsiTheme="minorEastAsia"/>
              </w:rPr>
            </w:pPr>
            <w:r>
              <w:rPr>
                <w:rFonts w:asciiTheme="minorEastAsia" w:eastAsiaTheme="minorEastAsia" w:hAnsiTheme="minorEastAsia" w:hint="eastAsia"/>
              </w:rPr>
              <w:t>档案</w:t>
            </w:r>
          </w:p>
          <w:p w:rsidR="00081F47" w:rsidRPr="00EE3A31" w:rsidRDefault="00081F47">
            <w:pPr>
              <w:jc w:val="center"/>
              <w:rPr>
                <w:rFonts w:asciiTheme="minorEastAsia" w:eastAsiaTheme="minorEastAsia" w:hAnsiTheme="minorEastAsia"/>
              </w:rPr>
            </w:pPr>
            <w:r>
              <w:rPr>
                <w:rFonts w:asciiTheme="minorEastAsia" w:eastAsiaTheme="minorEastAsia" w:hAnsiTheme="minorEastAsia" w:hint="eastAsia"/>
              </w:rPr>
              <w:t>管理员</w:t>
            </w:r>
          </w:p>
        </w:tc>
        <w:tc>
          <w:tcPr>
            <w:tcW w:w="1146" w:type="dxa"/>
          </w:tcPr>
          <w:p w:rsidR="00081F47" w:rsidRPr="00EE3A31" w:rsidRDefault="00081F47">
            <w:pPr>
              <w:jc w:val="center"/>
              <w:rPr>
                <w:rFonts w:asciiTheme="minorEastAsia" w:eastAsiaTheme="minorEastAsia" w:hAnsiTheme="minorEastAsia"/>
              </w:rPr>
            </w:pPr>
            <w:r w:rsidRPr="00EE3A31">
              <w:rPr>
                <w:rFonts w:asciiTheme="minorEastAsia" w:eastAsiaTheme="minorEastAsia" w:hAnsiTheme="minorEastAsia" w:hint="eastAsia"/>
              </w:rPr>
              <w:t>系统</w:t>
            </w:r>
          </w:p>
          <w:p w:rsidR="00081F47" w:rsidRPr="00EE3A31" w:rsidRDefault="00081F47">
            <w:pPr>
              <w:jc w:val="center"/>
              <w:rPr>
                <w:rFonts w:asciiTheme="minorEastAsia" w:eastAsiaTheme="minorEastAsia" w:hAnsiTheme="minorEastAsia"/>
              </w:rPr>
            </w:pPr>
            <w:r>
              <w:rPr>
                <w:rFonts w:asciiTheme="minorEastAsia" w:eastAsiaTheme="minorEastAsia" w:hAnsiTheme="minorEastAsia" w:hint="eastAsia"/>
              </w:rPr>
              <w:t>管理员</w:t>
            </w:r>
          </w:p>
        </w:tc>
      </w:tr>
      <w:tr w:rsidR="002761ED" w:rsidRPr="00EE3A31" w:rsidTr="00A364D7">
        <w:tc>
          <w:tcPr>
            <w:tcW w:w="582"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1</w:t>
            </w:r>
          </w:p>
        </w:tc>
        <w:tc>
          <w:tcPr>
            <w:tcW w:w="1046" w:type="dxa"/>
            <w:vMerge w:val="restart"/>
            <w:vAlign w:val="center"/>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业务</w:t>
            </w:r>
          </w:p>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预审批</w:t>
            </w:r>
          </w:p>
        </w:tc>
        <w:tc>
          <w:tcPr>
            <w:tcW w:w="1411" w:type="dxa"/>
          </w:tcPr>
          <w:p w:rsidR="002761ED" w:rsidRDefault="002761ED" w:rsidP="00A364D7">
            <w:pPr>
              <w:jc w:val="left"/>
              <w:rPr>
                <w:rFonts w:asciiTheme="minorEastAsia" w:eastAsiaTheme="minorEastAsia" w:hAnsiTheme="minorEastAsia"/>
              </w:rPr>
            </w:pPr>
            <w:r>
              <w:rPr>
                <w:rFonts w:asciiTheme="minorEastAsia" w:eastAsiaTheme="minorEastAsia" w:hAnsiTheme="minorEastAsia" w:hint="eastAsia"/>
              </w:rPr>
              <w:t>材料</w:t>
            </w:r>
          </w:p>
          <w:p w:rsidR="002761ED" w:rsidRPr="00EE3A31" w:rsidRDefault="002761ED" w:rsidP="00A364D7">
            <w:pPr>
              <w:jc w:val="left"/>
              <w:rPr>
                <w:rFonts w:asciiTheme="minorEastAsia" w:eastAsiaTheme="minorEastAsia" w:hAnsiTheme="minorEastAsia"/>
              </w:rPr>
            </w:pPr>
            <w:r>
              <w:rPr>
                <w:rFonts w:asciiTheme="minorEastAsia" w:eastAsiaTheme="minorEastAsia" w:hAnsiTheme="minorEastAsia" w:hint="eastAsia"/>
              </w:rPr>
              <w:t>齐全检查</w:t>
            </w:r>
          </w:p>
        </w:tc>
        <w:tc>
          <w:tcPr>
            <w:tcW w:w="1179" w:type="dxa"/>
          </w:tcPr>
          <w:p w:rsidR="002761ED" w:rsidRPr="00EE3A31" w:rsidRDefault="002761ED" w:rsidP="004E1CFF">
            <w:pPr>
              <w:jc w:val="center"/>
              <w:rPr>
                <w:rFonts w:asciiTheme="minorEastAsia" w:eastAsiaTheme="minorEastAsia" w:hAnsiTheme="minorEastAsia"/>
              </w:rPr>
            </w:pPr>
            <w:r w:rsidRPr="00E80C81">
              <w:rPr>
                <w:rFonts w:asciiTheme="minorEastAsia" w:eastAsiaTheme="minorEastAsia" w:hAnsiTheme="minorEastAsia" w:hint="eastAsia"/>
              </w:rPr>
              <w:t>√</w:t>
            </w:r>
          </w:p>
        </w:tc>
        <w:tc>
          <w:tcPr>
            <w:tcW w:w="1272" w:type="dxa"/>
          </w:tcPr>
          <w:p w:rsidR="002761ED" w:rsidRPr="00EE3A31" w:rsidRDefault="002761ED" w:rsidP="004E1CFF">
            <w:pPr>
              <w:jc w:val="center"/>
              <w:rPr>
                <w:rFonts w:asciiTheme="minorEastAsia" w:eastAsiaTheme="minorEastAsia" w:hAnsiTheme="minorEastAsia"/>
              </w:rPr>
            </w:pPr>
            <w:r w:rsidRPr="00E80C81">
              <w:rPr>
                <w:rFonts w:asciiTheme="minorEastAsia" w:eastAsiaTheme="minorEastAsia" w:hAnsiTheme="minorEastAsia" w:hint="eastAsia"/>
              </w:rPr>
              <w:t>√</w:t>
            </w:r>
          </w:p>
        </w:tc>
        <w:tc>
          <w:tcPr>
            <w:tcW w:w="1131" w:type="dxa"/>
          </w:tcPr>
          <w:p w:rsidR="002761ED" w:rsidRPr="00EE3A31" w:rsidRDefault="002761ED" w:rsidP="004E1CFF">
            <w:pPr>
              <w:jc w:val="center"/>
              <w:rPr>
                <w:rFonts w:asciiTheme="minorEastAsia" w:eastAsiaTheme="minorEastAsia" w:hAnsiTheme="minorEastAsia"/>
              </w:rPr>
            </w:pPr>
          </w:p>
        </w:tc>
        <w:tc>
          <w:tcPr>
            <w:tcW w:w="1179" w:type="dxa"/>
          </w:tcPr>
          <w:p w:rsidR="002761ED" w:rsidRPr="00EE3A31" w:rsidRDefault="002761ED" w:rsidP="004E1CFF">
            <w:pPr>
              <w:jc w:val="center"/>
              <w:rPr>
                <w:rFonts w:asciiTheme="minorEastAsia" w:eastAsiaTheme="minorEastAsia" w:hAnsiTheme="minorEastAsia"/>
              </w:rPr>
            </w:pPr>
          </w:p>
        </w:tc>
        <w:tc>
          <w:tcPr>
            <w:tcW w:w="1146" w:type="dxa"/>
          </w:tcPr>
          <w:p w:rsidR="002761ED" w:rsidRPr="00EE3A31" w:rsidRDefault="002761ED" w:rsidP="004E1CFF">
            <w:pPr>
              <w:jc w:val="center"/>
              <w:rPr>
                <w:rFonts w:asciiTheme="minorEastAsia" w:eastAsiaTheme="minorEastAsia" w:hAnsiTheme="minorEastAsia"/>
              </w:rPr>
            </w:pPr>
          </w:p>
        </w:tc>
      </w:tr>
      <w:tr w:rsidR="002761ED" w:rsidRPr="00EE3A31" w:rsidTr="00A364D7">
        <w:tc>
          <w:tcPr>
            <w:tcW w:w="582"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2</w:t>
            </w:r>
          </w:p>
        </w:tc>
        <w:tc>
          <w:tcPr>
            <w:tcW w:w="1046" w:type="dxa"/>
            <w:vMerge/>
            <w:vAlign w:val="center"/>
          </w:tcPr>
          <w:p w:rsidR="002761ED" w:rsidRPr="00EE3A31" w:rsidRDefault="002761ED" w:rsidP="004E1CFF">
            <w:pPr>
              <w:jc w:val="center"/>
              <w:rPr>
                <w:rFonts w:asciiTheme="minorEastAsia" w:eastAsiaTheme="minorEastAsia" w:hAnsiTheme="minorEastAsia"/>
              </w:rPr>
            </w:pPr>
          </w:p>
        </w:tc>
        <w:tc>
          <w:tcPr>
            <w:tcW w:w="1411" w:type="dxa"/>
          </w:tcPr>
          <w:p w:rsidR="002761ED" w:rsidRPr="00EE3A31" w:rsidRDefault="002761ED" w:rsidP="004E1CFF">
            <w:pPr>
              <w:rPr>
                <w:rFonts w:asciiTheme="minorEastAsia" w:eastAsiaTheme="minorEastAsia" w:hAnsiTheme="minorEastAsia"/>
              </w:rPr>
            </w:pPr>
            <w:r w:rsidRPr="00EE3A31">
              <w:rPr>
                <w:rFonts w:asciiTheme="minorEastAsia" w:eastAsiaTheme="minorEastAsia" w:hAnsiTheme="minorEastAsia" w:hint="eastAsia"/>
              </w:rPr>
              <w:t>退回</w:t>
            </w:r>
          </w:p>
        </w:tc>
        <w:tc>
          <w:tcPr>
            <w:tcW w:w="1179"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w:t>
            </w:r>
          </w:p>
        </w:tc>
        <w:tc>
          <w:tcPr>
            <w:tcW w:w="1272"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w:t>
            </w:r>
          </w:p>
        </w:tc>
        <w:tc>
          <w:tcPr>
            <w:tcW w:w="1131" w:type="dxa"/>
          </w:tcPr>
          <w:p w:rsidR="002761ED" w:rsidRPr="00EE3A31" w:rsidRDefault="002761ED" w:rsidP="004E1CFF">
            <w:pPr>
              <w:jc w:val="center"/>
              <w:rPr>
                <w:rFonts w:asciiTheme="minorEastAsia" w:eastAsiaTheme="minorEastAsia" w:hAnsiTheme="minorEastAsia"/>
              </w:rPr>
            </w:pPr>
          </w:p>
        </w:tc>
        <w:tc>
          <w:tcPr>
            <w:tcW w:w="1179" w:type="dxa"/>
          </w:tcPr>
          <w:p w:rsidR="002761ED" w:rsidRPr="00EE3A31" w:rsidRDefault="002761ED" w:rsidP="004E1CFF">
            <w:pPr>
              <w:jc w:val="center"/>
              <w:rPr>
                <w:rFonts w:asciiTheme="minorEastAsia" w:eastAsiaTheme="minorEastAsia" w:hAnsiTheme="minorEastAsia"/>
              </w:rPr>
            </w:pPr>
          </w:p>
        </w:tc>
        <w:tc>
          <w:tcPr>
            <w:tcW w:w="1146" w:type="dxa"/>
          </w:tcPr>
          <w:p w:rsidR="002761ED" w:rsidRPr="00EE3A31" w:rsidRDefault="002761ED" w:rsidP="004E1CFF">
            <w:pPr>
              <w:jc w:val="center"/>
              <w:rPr>
                <w:rFonts w:asciiTheme="minorEastAsia" w:eastAsiaTheme="minorEastAsia" w:hAnsiTheme="minorEastAsia"/>
              </w:rPr>
            </w:pPr>
          </w:p>
        </w:tc>
      </w:tr>
      <w:tr w:rsidR="002761ED" w:rsidRPr="00EE3A31" w:rsidTr="00A364D7">
        <w:tc>
          <w:tcPr>
            <w:tcW w:w="582"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3</w:t>
            </w:r>
          </w:p>
        </w:tc>
        <w:tc>
          <w:tcPr>
            <w:tcW w:w="1046" w:type="dxa"/>
            <w:vMerge/>
          </w:tcPr>
          <w:p w:rsidR="002761ED" w:rsidRPr="00EE3A31" w:rsidRDefault="002761ED" w:rsidP="004E1CFF">
            <w:pPr>
              <w:rPr>
                <w:rFonts w:asciiTheme="minorEastAsia" w:eastAsiaTheme="minorEastAsia" w:hAnsiTheme="minorEastAsia"/>
              </w:rPr>
            </w:pPr>
          </w:p>
        </w:tc>
        <w:tc>
          <w:tcPr>
            <w:tcW w:w="1411" w:type="dxa"/>
          </w:tcPr>
          <w:p w:rsidR="002761ED" w:rsidRPr="00EE3A31" w:rsidRDefault="002761ED" w:rsidP="004E1CFF">
            <w:pPr>
              <w:rPr>
                <w:rFonts w:asciiTheme="minorEastAsia" w:eastAsiaTheme="minorEastAsia" w:hAnsiTheme="minorEastAsia"/>
              </w:rPr>
            </w:pPr>
            <w:r w:rsidRPr="00EE3A31">
              <w:rPr>
                <w:rFonts w:asciiTheme="minorEastAsia" w:eastAsiaTheme="minorEastAsia" w:hAnsiTheme="minorEastAsia" w:hint="eastAsia"/>
              </w:rPr>
              <w:t>接收</w:t>
            </w:r>
          </w:p>
        </w:tc>
        <w:tc>
          <w:tcPr>
            <w:tcW w:w="1179"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w:t>
            </w:r>
          </w:p>
        </w:tc>
        <w:tc>
          <w:tcPr>
            <w:tcW w:w="1272"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w:t>
            </w:r>
          </w:p>
        </w:tc>
        <w:tc>
          <w:tcPr>
            <w:tcW w:w="1131" w:type="dxa"/>
          </w:tcPr>
          <w:p w:rsidR="002761ED" w:rsidRPr="00EE3A31" w:rsidRDefault="002761ED" w:rsidP="004E1CFF">
            <w:pPr>
              <w:jc w:val="center"/>
              <w:rPr>
                <w:rFonts w:asciiTheme="minorEastAsia" w:eastAsiaTheme="minorEastAsia" w:hAnsiTheme="minorEastAsia"/>
              </w:rPr>
            </w:pPr>
          </w:p>
        </w:tc>
        <w:tc>
          <w:tcPr>
            <w:tcW w:w="1179" w:type="dxa"/>
          </w:tcPr>
          <w:p w:rsidR="002761ED" w:rsidRPr="00EE3A31" w:rsidRDefault="002761ED" w:rsidP="004E1CFF">
            <w:pPr>
              <w:jc w:val="center"/>
              <w:rPr>
                <w:rFonts w:asciiTheme="minorEastAsia" w:eastAsiaTheme="minorEastAsia" w:hAnsiTheme="minorEastAsia"/>
              </w:rPr>
            </w:pPr>
          </w:p>
        </w:tc>
        <w:tc>
          <w:tcPr>
            <w:tcW w:w="1146" w:type="dxa"/>
          </w:tcPr>
          <w:p w:rsidR="002761ED" w:rsidRPr="00EE3A31" w:rsidRDefault="002761ED" w:rsidP="004E1CFF">
            <w:pPr>
              <w:jc w:val="center"/>
              <w:rPr>
                <w:rFonts w:asciiTheme="minorEastAsia" w:eastAsiaTheme="minorEastAsia" w:hAnsiTheme="minorEastAsia"/>
              </w:rPr>
            </w:pPr>
          </w:p>
        </w:tc>
      </w:tr>
      <w:tr w:rsidR="002761ED" w:rsidRPr="00EE3A31" w:rsidTr="00A364D7">
        <w:tc>
          <w:tcPr>
            <w:tcW w:w="582" w:type="dxa"/>
          </w:tcPr>
          <w:p w:rsidR="002761ED" w:rsidRPr="00EE3A31" w:rsidRDefault="002761ED" w:rsidP="004E1CFF">
            <w:pPr>
              <w:jc w:val="center"/>
              <w:rPr>
                <w:rFonts w:asciiTheme="minorEastAsia" w:eastAsiaTheme="minorEastAsia" w:hAnsiTheme="minorEastAsia"/>
              </w:rPr>
            </w:pPr>
            <w:r>
              <w:rPr>
                <w:rFonts w:asciiTheme="minorEastAsia" w:eastAsiaTheme="minorEastAsia" w:hAnsiTheme="minorEastAsia" w:hint="eastAsia"/>
              </w:rPr>
              <w:t>4</w:t>
            </w:r>
          </w:p>
        </w:tc>
        <w:tc>
          <w:tcPr>
            <w:tcW w:w="1046" w:type="dxa"/>
            <w:vMerge/>
          </w:tcPr>
          <w:p w:rsidR="002761ED" w:rsidRPr="00EE3A31" w:rsidRDefault="002761ED" w:rsidP="004E1CFF">
            <w:pPr>
              <w:rPr>
                <w:rFonts w:asciiTheme="minorEastAsia" w:eastAsiaTheme="minorEastAsia" w:hAnsiTheme="minorEastAsia"/>
              </w:rPr>
            </w:pPr>
          </w:p>
        </w:tc>
        <w:tc>
          <w:tcPr>
            <w:tcW w:w="1411" w:type="dxa"/>
          </w:tcPr>
          <w:p w:rsidR="002761ED" w:rsidRDefault="002761ED" w:rsidP="00A364D7">
            <w:pPr>
              <w:jc w:val="left"/>
              <w:rPr>
                <w:rFonts w:asciiTheme="minorEastAsia" w:eastAsiaTheme="minorEastAsia" w:hAnsiTheme="minorEastAsia"/>
              </w:rPr>
            </w:pPr>
            <w:r>
              <w:rPr>
                <w:rFonts w:asciiTheme="minorEastAsia" w:eastAsiaTheme="minorEastAsia" w:hAnsiTheme="minorEastAsia" w:hint="eastAsia"/>
              </w:rPr>
              <w:t>新建（启</w:t>
            </w:r>
            <w:r>
              <w:rPr>
                <w:rFonts w:asciiTheme="minorEastAsia" w:eastAsiaTheme="minorEastAsia" w:hAnsiTheme="minorEastAsia" w:hint="eastAsia"/>
              </w:rPr>
              <w:lastRenderedPageBreak/>
              <w:t>动）</w:t>
            </w:r>
          </w:p>
          <w:p w:rsidR="002761ED" w:rsidRPr="00EE3A31" w:rsidRDefault="002761ED" w:rsidP="00A364D7">
            <w:pPr>
              <w:jc w:val="left"/>
              <w:rPr>
                <w:rFonts w:asciiTheme="minorEastAsia" w:eastAsiaTheme="minorEastAsia" w:hAnsiTheme="minorEastAsia"/>
              </w:rPr>
            </w:pPr>
            <w:r>
              <w:rPr>
                <w:rFonts w:asciiTheme="minorEastAsia" w:eastAsiaTheme="minorEastAsia" w:hAnsiTheme="minorEastAsia" w:hint="eastAsia"/>
              </w:rPr>
              <w:t>预审批</w:t>
            </w:r>
          </w:p>
        </w:tc>
        <w:tc>
          <w:tcPr>
            <w:tcW w:w="1179"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lastRenderedPageBreak/>
              <w:t>√</w:t>
            </w:r>
          </w:p>
        </w:tc>
        <w:tc>
          <w:tcPr>
            <w:tcW w:w="1272"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w:t>
            </w:r>
          </w:p>
        </w:tc>
        <w:tc>
          <w:tcPr>
            <w:tcW w:w="1131" w:type="dxa"/>
          </w:tcPr>
          <w:p w:rsidR="002761ED" w:rsidRPr="00EE3A31" w:rsidRDefault="002761ED" w:rsidP="004E1CFF">
            <w:pPr>
              <w:jc w:val="center"/>
              <w:rPr>
                <w:rFonts w:asciiTheme="minorEastAsia" w:eastAsiaTheme="minorEastAsia" w:hAnsiTheme="minorEastAsia"/>
              </w:rPr>
            </w:pPr>
          </w:p>
        </w:tc>
        <w:tc>
          <w:tcPr>
            <w:tcW w:w="1179" w:type="dxa"/>
          </w:tcPr>
          <w:p w:rsidR="002761ED" w:rsidRPr="00EE3A31" w:rsidRDefault="002761ED" w:rsidP="004E1CFF">
            <w:pPr>
              <w:jc w:val="center"/>
              <w:rPr>
                <w:rFonts w:asciiTheme="minorEastAsia" w:eastAsiaTheme="minorEastAsia" w:hAnsiTheme="minorEastAsia"/>
              </w:rPr>
            </w:pPr>
          </w:p>
        </w:tc>
        <w:tc>
          <w:tcPr>
            <w:tcW w:w="1146" w:type="dxa"/>
          </w:tcPr>
          <w:p w:rsidR="002761ED" w:rsidRPr="00EE3A31" w:rsidRDefault="002761ED" w:rsidP="004E1CFF">
            <w:pPr>
              <w:jc w:val="center"/>
              <w:rPr>
                <w:rFonts w:asciiTheme="minorEastAsia" w:eastAsiaTheme="minorEastAsia" w:hAnsiTheme="minorEastAsia"/>
              </w:rPr>
            </w:pPr>
          </w:p>
        </w:tc>
      </w:tr>
      <w:tr w:rsidR="002761ED" w:rsidRPr="00EE3A31" w:rsidTr="00A364D7">
        <w:tc>
          <w:tcPr>
            <w:tcW w:w="582" w:type="dxa"/>
          </w:tcPr>
          <w:p w:rsidR="002761ED" w:rsidRPr="00EE3A31" w:rsidRDefault="002761ED" w:rsidP="004E1CFF">
            <w:pPr>
              <w:jc w:val="center"/>
              <w:rPr>
                <w:rFonts w:asciiTheme="minorEastAsia" w:eastAsiaTheme="minorEastAsia" w:hAnsiTheme="minorEastAsia"/>
              </w:rPr>
            </w:pPr>
            <w:r>
              <w:rPr>
                <w:rFonts w:asciiTheme="minorEastAsia" w:eastAsiaTheme="minorEastAsia" w:hAnsiTheme="minorEastAsia" w:hint="eastAsia"/>
              </w:rPr>
              <w:lastRenderedPageBreak/>
              <w:t>5</w:t>
            </w:r>
          </w:p>
        </w:tc>
        <w:tc>
          <w:tcPr>
            <w:tcW w:w="1046" w:type="dxa"/>
            <w:vMerge/>
          </w:tcPr>
          <w:p w:rsidR="002761ED" w:rsidRPr="00EE3A31" w:rsidRDefault="002761ED" w:rsidP="004E1CFF">
            <w:pPr>
              <w:rPr>
                <w:rFonts w:asciiTheme="minorEastAsia" w:eastAsiaTheme="minorEastAsia" w:hAnsiTheme="minorEastAsia"/>
              </w:rPr>
            </w:pPr>
          </w:p>
        </w:tc>
        <w:tc>
          <w:tcPr>
            <w:tcW w:w="1411" w:type="dxa"/>
          </w:tcPr>
          <w:p w:rsidR="002761ED" w:rsidRDefault="002761ED" w:rsidP="004E1CFF">
            <w:pPr>
              <w:rPr>
                <w:rFonts w:asciiTheme="minorEastAsia" w:eastAsiaTheme="minorEastAsia" w:hAnsiTheme="minorEastAsia"/>
              </w:rPr>
            </w:pPr>
            <w:r>
              <w:rPr>
                <w:rFonts w:asciiTheme="minorEastAsia" w:eastAsiaTheme="minorEastAsia" w:hAnsiTheme="minorEastAsia" w:hint="eastAsia"/>
              </w:rPr>
              <w:t>撤销</w:t>
            </w:r>
          </w:p>
          <w:p w:rsidR="002761ED" w:rsidRPr="00EE3A31" w:rsidRDefault="002761ED" w:rsidP="004E1CFF">
            <w:pPr>
              <w:rPr>
                <w:rFonts w:asciiTheme="minorEastAsia" w:eastAsiaTheme="minorEastAsia" w:hAnsiTheme="minorEastAsia"/>
              </w:rPr>
            </w:pPr>
            <w:r>
              <w:rPr>
                <w:rFonts w:asciiTheme="minorEastAsia" w:eastAsiaTheme="minorEastAsia" w:hAnsiTheme="minorEastAsia" w:hint="eastAsia"/>
              </w:rPr>
              <w:t>预审批</w:t>
            </w:r>
          </w:p>
        </w:tc>
        <w:tc>
          <w:tcPr>
            <w:tcW w:w="1179" w:type="dxa"/>
          </w:tcPr>
          <w:p w:rsidR="002761ED" w:rsidRPr="00EE3A31" w:rsidRDefault="002761ED" w:rsidP="004E1CFF">
            <w:pPr>
              <w:jc w:val="center"/>
              <w:rPr>
                <w:rFonts w:asciiTheme="minorEastAsia" w:eastAsiaTheme="minorEastAsia" w:hAnsiTheme="minorEastAsia"/>
              </w:rPr>
            </w:pPr>
            <w:r w:rsidRPr="00E80C81">
              <w:rPr>
                <w:rFonts w:asciiTheme="minorEastAsia" w:eastAsiaTheme="minorEastAsia" w:hAnsiTheme="minorEastAsia" w:hint="eastAsia"/>
              </w:rPr>
              <w:t>√</w:t>
            </w:r>
          </w:p>
        </w:tc>
        <w:tc>
          <w:tcPr>
            <w:tcW w:w="1272" w:type="dxa"/>
          </w:tcPr>
          <w:p w:rsidR="002761ED" w:rsidRPr="00EE3A31" w:rsidRDefault="002761ED" w:rsidP="004E1CFF">
            <w:pPr>
              <w:jc w:val="center"/>
              <w:rPr>
                <w:rFonts w:asciiTheme="minorEastAsia" w:eastAsiaTheme="minorEastAsia" w:hAnsiTheme="minorEastAsia"/>
              </w:rPr>
            </w:pPr>
            <w:r w:rsidRPr="002761ED">
              <w:rPr>
                <w:rFonts w:asciiTheme="minorEastAsia" w:eastAsiaTheme="minorEastAsia" w:hAnsiTheme="minorEastAsia" w:hint="eastAsia"/>
              </w:rPr>
              <w:t>√</w:t>
            </w:r>
          </w:p>
        </w:tc>
        <w:tc>
          <w:tcPr>
            <w:tcW w:w="1131" w:type="dxa"/>
          </w:tcPr>
          <w:p w:rsidR="002761ED" w:rsidRPr="00EE3A31" w:rsidRDefault="002761ED" w:rsidP="004E1CFF">
            <w:pPr>
              <w:jc w:val="center"/>
              <w:rPr>
                <w:rFonts w:asciiTheme="minorEastAsia" w:eastAsiaTheme="minorEastAsia" w:hAnsiTheme="minorEastAsia"/>
              </w:rPr>
            </w:pPr>
          </w:p>
        </w:tc>
        <w:tc>
          <w:tcPr>
            <w:tcW w:w="1179" w:type="dxa"/>
          </w:tcPr>
          <w:p w:rsidR="002761ED" w:rsidRPr="00EE3A31" w:rsidRDefault="002761ED" w:rsidP="004E1CFF">
            <w:pPr>
              <w:jc w:val="center"/>
              <w:rPr>
                <w:rFonts w:asciiTheme="minorEastAsia" w:eastAsiaTheme="minorEastAsia" w:hAnsiTheme="minorEastAsia"/>
              </w:rPr>
            </w:pPr>
          </w:p>
        </w:tc>
        <w:tc>
          <w:tcPr>
            <w:tcW w:w="1146" w:type="dxa"/>
          </w:tcPr>
          <w:p w:rsidR="002761ED" w:rsidRPr="00EE3A31" w:rsidRDefault="002761ED" w:rsidP="004E1CFF">
            <w:pPr>
              <w:jc w:val="center"/>
              <w:rPr>
                <w:rFonts w:asciiTheme="minorEastAsia" w:eastAsiaTheme="minorEastAsia" w:hAnsiTheme="minorEastAsia"/>
              </w:rPr>
            </w:pPr>
          </w:p>
        </w:tc>
      </w:tr>
      <w:tr w:rsidR="002761ED" w:rsidRPr="00EE3A31" w:rsidTr="00A364D7">
        <w:tc>
          <w:tcPr>
            <w:tcW w:w="582"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6</w:t>
            </w:r>
          </w:p>
        </w:tc>
        <w:tc>
          <w:tcPr>
            <w:tcW w:w="1046" w:type="dxa"/>
            <w:vMerge/>
          </w:tcPr>
          <w:p w:rsidR="002761ED" w:rsidRPr="00EE3A31" w:rsidRDefault="002761ED" w:rsidP="004E1CFF">
            <w:pPr>
              <w:rPr>
                <w:rFonts w:asciiTheme="minorEastAsia" w:eastAsiaTheme="minorEastAsia" w:hAnsiTheme="minorEastAsia"/>
              </w:rPr>
            </w:pPr>
          </w:p>
        </w:tc>
        <w:tc>
          <w:tcPr>
            <w:tcW w:w="1411" w:type="dxa"/>
          </w:tcPr>
          <w:p w:rsidR="002761ED" w:rsidRPr="00EE3A31" w:rsidRDefault="002761ED" w:rsidP="004E1CFF">
            <w:pPr>
              <w:rPr>
                <w:rFonts w:asciiTheme="minorEastAsia" w:eastAsiaTheme="minorEastAsia" w:hAnsiTheme="minorEastAsia"/>
              </w:rPr>
            </w:pPr>
            <w:r>
              <w:rPr>
                <w:rFonts w:asciiTheme="minorEastAsia" w:eastAsiaTheme="minorEastAsia" w:hAnsiTheme="minorEastAsia" w:hint="eastAsia"/>
              </w:rPr>
              <w:t>查看</w:t>
            </w:r>
          </w:p>
        </w:tc>
        <w:tc>
          <w:tcPr>
            <w:tcW w:w="1179" w:type="dxa"/>
          </w:tcPr>
          <w:p w:rsidR="002761ED" w:rsidRPr="00EE3A31" w:rsidRDefault="002761ED" w:rsidP="004E1CFF">
            <w:pPr>
              <w:jc w:val="center"/>
              <w:rPr>
                <w:rFonts w:asciiTheme="minorEastAsia" w:eastAsiaTheme="minorEastAsia" w:hAnsiTheme="minorEastAsia"/>
              </w:rPr>
            </w:pPr>
            <w:r w:rsidRPr="00E80C81">
              <w:rPr>
                <w:rFonts w:asciiTheme="minorEastAsia" w:eastAsiaTheme="minorEastAsia" w:hAnsiTheme="minorEastAsia" w:hint="eastAsia"/>
              </w:rPr>
              <w:t>√</w:t>
            </w:r>
          </w:p>
        </w:tc>
        <w:tc>
          <w:tcPr>
            <w:tcW w:w="1272" w:type="dxa"/>
          </w:tcPr>
          <w:p w:rsidR="002761ED" w:rsidRPr="00EE3A31" w:rsidRDefault="002761ED" w:rsidP="004E1CFF">
            <w:pPr>
              <w:jc w:val="center"/>
              <w:rPr>
                <w:rFonts w:asciiTheme="minorEastAsia" w:eastAsiaTheme="minorEastAsia" w:hAnsiTheme="minorEastAsia"/>
              </w:rPr>
            </w:pPr>
            <w:r w:rsidRPr="00E80C81">
              <w:rPr>
                <w:rFonts w:asciiTheme="minorEastAsia" w:eastAsiaTheme="minorEastAsia" w:hAnsiTheme="minorEastAsia" w:hint="eastAsia"/>
              </w:rPr>
              <w:t>√</w:t>
            </w:r>
          </w:p>
        </w:tc>
        <w:tc>
          <w:tcPr>
            <w:tcW w:w="1131" w:type="dxa"/>
          </w:tcPr>
          <w:p w:rsidR="002761ED" w:rsidRPr="00EE3A31" w:rsidRDefault="002761ED" w:rsidP="004E1CFF">
            <w:pPr>
              <w:jc w:val="center"/>
              <w:rPr>
                <w:rFonts w:asciiTheme="minorEastAsia" w:eastAsiaTheme="minorEastAsia" w:hAnsiTheme="minorEastAsia"/>
              </w:rPr>
            </w:pPr>
            <w:r w:rsidRPr="00E80C81">
              <w:rPr>
                <w:rFonts w:asciiTheme="minorEastAsia" w:eastAsiaTheme="minorEastAsia" w:hAnsiTheme="minorEastAsia" w:hint="eastAsia"/>
              </w:rPr>
              <w:t>√</w:t>
            </w:r>
          </w:p>
        </w:tc>
        <w:tc>
          <w:tcPr>
            <w:tcW w:w="1179" w:type="dxa"/>
          </w:tcPr>
          <w:p w:rsidR="002761ED" w:rsidRPr="00EE3A31" w:rsidRDefault="002761ED" w:rsidP="004E1CFF">
            <w:pPr>
              <w:jc w:val="center"/>
              <w:rPr>
                <w:rFonts w:asciiTheme="minorEastAsia" w:eastAsiaTheme="minorEastAsia" w:hAnsiTheme="minorEastAsia"/>
              </w:rPr>
            </w:pPr>
          </w:p>
        </w:tc>
        <w:tc>
          <w:tcPr>
            <w:tcW w:w="1146" w:type="dxa"/>
          </w:tcPr>
          <w:p w:rsidR="002761ED" w:rsidRPr="00EE3A31" w:rsidRDefault="002761ED" w:rsidP="004E1CFF">
            <w:pPr>
              <w:jc w:val="center"/>
              <w:rPr>
                <w:rFonts w:asciiTheme="minorEastAsia" w:eastAsiaTheme="minorEastAsia" w:hAnsiTheme="minorEastAsia"/>
              </w:rPr>
            </w:pPr>
          </w:p>
        </w:tc>
      </w:tr>
      <w:tr w:rsidR="002761ED" w:rsidRPr="00EE3A31" w:rsidTr="00A364D7">
        <w:tc>
          <w:tcPr>
            <w:tcW w:w="582"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7</w:t>
            </w:r>
          </w:p>
        </w:tc>
        <w:tc>
          <w:tcPr>
            <w:tcW w:w="1046" w:type="dxa"/>
            <w:vMerge/>
          </w:tcPr>
          <w:p w:rsidR="002761ED" w:rsidRPr="00EE3A31" w:rsidRDefault="002761ED" w:rsidP="004E1CFF">
            <w:pPr>
              <w:rPr>
                <w:rFonts w:asciiTheme="minorEastAsia" w:eastAsiaTheme="minorEastAsia" w:hAnsiTheme="minorEastAsia"/>
              </w:rPr>
            </w:pPr>
          </w:p>
        </w:tc>
        <w:tc>
          <w:tcPr>
            <w:tcW w:w="1411" w:type="dxa"/>
          </w:tcPr>
          <w:p w:rsidR="002761ED" w:rsidRPr="00EE3A31" w:rsidRDefault="002761ED" w:rsidP="004E1CFF">
            <w:pPr>
              <w:rPr>
                <w:rFonts w:asciiTheme="minorEastAsia" w:eastAsiaTheme="minorEastAsia" w:hAnsiTheme="minorEastAsia"/>
              </w:rPr>
            </w:pPr>
            <w:r>
              <w:rPr>
                <w:rFonts w:asciiTheme="minorEastAsia" w:eastAsiaTheme="minorEastAsia" w:hAnsiTheme="minorEastAsia" w:hint="eastAsia"/>
              </w:rPr>
              <w:t>修改</w:t>
            </w:r>
          </w:p>
        </w:tc>
        <w:tc>
          <w:tcPr>
            <w:tcW w:w="1179" w:type="dxa"/>
          </w:tcPr>
          <w:p w:rsidR="002761ED" w:rsidRPr="00EE3A31" w:rsidRDefault="002761ED" w:rsidP="004E1CFF">
            <w:pPr>
              <w:jc w:val="center"/>
              <w:rPr>
                <w:rFonts w:asciiTheme="minorEastAsia" w:eastAsiaTheme="minorEastAsia" w:hAnsiTheme="minorEastAsia"/>
              </w:rPr>
            </w:pPr>
            <w:r w:rsidRPr="00E80C81">
              <w:rPr>
                <w:rFonts w:asciiTheme="minorEastAsia" w:eastAsiaTheme="minorEastAsia" w:hAnsiTheme="minorEastAsia" w:hint="eastAsia"/>
              </w:rPr>
              <w:t>√</w:t>
            </w:r>
          </w:p>
        </w:tc>
        <w:tc>
          <w:tcPr>
            <w:tcW w:w="1272" w:type="dxa"/>
          </w:tcPr>
          <w:p w:rsidR="002761ED" w:rsidRPr="00EE3A31" w:rsidRDefault="002761ED" w:rsidP="004E1CFF">
            <w:pPr>
              <w:jc w:val="center"/>
              <w:rPr>
                <w:rFonts w:asciiTheme="minorEastAsia" w:eastAsiaTheme="minorEastAsia" w:hAnsiTheme="minorEastAsia"/>
              </w:rPr>
            </w:pPr>
            <w:r w:rsidRPr="00E80C81">
              <w:rPr>
                <w:rFonts w:asciiTheme="minorEastAsia" w:eastAsiaTheme="minorEastAsia" w:hAnsiTheme="minorEastAsia" w:hint="eastAsia"/>
              </w:rPr>
              <w:t>√</w:t>
            </w:r>
          </w:p>
        </w:tc>
        <w:tc>
          <w:tcPr>
            <w:tcW w:w="1131" w:type="dxa"/>
          </w:tcPr>
          <w:p w:rsidR="002761ED" w:rsidRPr="00EE3A31" w:rsidRDefault="002761ED" w:rsidP="004E1CFF">
            <w:pPr>
              <w:jc w:val="center"/>
              <w:rPr>
                <w:rFonts w:asciiTheme="minorEastAsia" w:eastAsiaTheme="minorEastAsia" w:hAnsiTheme="minorEastAsia"/>
              </w:rPr>
            </w:pPr>
            <w:r w:rsidRPr="00E80C81">
              <w:rPr>
                <w:rFonts w:asciiTheme="minorEastAsia" w:eastAsiaTheme="minorEastAsia" w:hAnsiTheme="minorEastAsia" w:hint="eastAsia"/>
              </w:rPr>
              <w:t>√</w:t>
            </w:r>
          </w:p>
        </w:tc>
        <w:tc>
          <w:tcPr>
            <w:tcW w:w="1179" w:type="dxa"/>
          </w:tcPr>
          <w:p w:rsidR="002761ED" w:rsidRPr="00EE3A31" w:rsidRDefault="002761ED" w:rsidP="004E1CFF">
            <w:pPr>
              <w:jc w:val="center"/>
              <w:rPr>
                <w:rFonts w:asciiTheme="minorEastAsia" w:eastAsiaTheme="minorEastAsia" w:hAnsiTheme="minorEastAsia"/>
              </w:rPr>
            </w:pPr>
          </w:p>
        </w:tc>
        <w:tc>
          <w:tcPr>
            <w:tcW w:w="1146" w:type="dxa"/>
          </w:tcPr>
          <w:p w:rsidR="002761ED" w:rsidRPr="00EE3A31" w:rsidRDefault="002761ED" w:rsidP="004E1CFF">
            <w:pPr>
              <w:jc w:val="center"/>
              <w:rPr>
                <w:rFonts w:asciiTheme="minorEastAsia" w:eastAsiaTheme="minorEastAsia" w:hAnsiTheme="minorEastAsia"/>
              </w:rPr>
            </w:pPr>
          </w:p>
        </w:tc>
      </w:tr>
      <w:tr w:rsidR="002761ED" w:rsidRPr="00EE3A31" w:rsidTr="00A364D7">
        <w:tc>
          <w:tcPr>
            <w:tcW w:w="582" w:type="dxa"/>
          </w:tcPr>
          <w:p w:rsidR="002761ED" w:rsidRPr="00EE3A31" w:rsidRDefault="002761ED" w:rsidP="004E1CFF">
            <w:pPr>
              <w:jc w:val="center"/>
              <w:rPr>
                <w:rFonts w:asciiTheme="minorEastAsia" w:eastAsiaTheme="minorEastAsia" w:hAnsiTheme="minorEastAsia"/>
              </w:rPr>
            </w:pPr>
            <w:r>
              <w:rPr>
                <w:rFonts w:asciiTheme="minorEastAsia" w:eastAsiaTheme="minorEastAsia" w:hAnsiTheme="minorEastAsia" w:hint="eastAsia"/>
              </w:rPr>
              <w:t>8</w:t>
            </w:r>
          </w:p>
        </w:tc>
        <w:tc>
          <w:tcPr>
            <w:tcW w:w="1046" w:type="dxa"/>
            <w:vMerge/>
          </w:tcPr>
          <w:p w:rsidR="002761ED" w:rsidRPr="00EE3A31" w:rsidRDefault="002761ED" w:rsidP="004E1CFF">
            <w:pPr>
              <w:rPr>
                <w:rFonts w:asciiTheme="minorEastAsia" w:eastAsiaTheme="minorEastAsia" w:hAnsiTheme="minorEastAsia"/>
              </w:rPr>
            </w:pPr>
          </w:p>
        </w:tc>
        <w:tc>
          <w:tcPr>
            <w:tcW w:w="1411" w:type="dxa"/>
          </w:tcPr>
          <w:p w:rsidR="002761ED" w:rsidRPr="00EE3A31" w:rsidRDefault="002761ED" w:rsidP="004E1CFF">
            <w:pPr>
              <w:rPr>
                <w:rFonts w:asciiTheme="minorEastAsia" w:eastAsiaTheme="minorEastAsia" w:hAnsiTheme="minorEastAsia"/>
              </w:rPr>
            </w:pPr>
            <w:r>
              <w:rPr>
                <w:rFonts w:asciiTheme="minorEastAsia" w:eastAsiaTheme="minorEastAsia" w:hAnsiTheme="minorEastAsia" w:hint="eastAsia"/>
              </w:rPr>
              <w:t>查看附件</w:t>
            </w:r>
          </w:p>
        </w:tc>
        <w:tc>
          <w:tcPr>
            <w:tcW w:w="1179" w:type="dxa"/>
          </w:tcPr>
          <w:p w:rsidR="002761ED" w:rsidRPr="00EE3A31" w:rsidRDefault="002761ED" w:rsidP="004E1CFF">
            <w:pPr>
              <w:jc w:val="center"/>
              <w:rPr>
                <w:rFonts w:asciiTheme="minorEastAsia" w:eastAsiaTheme="minorEastAsia" w:hAnsiTheme="minorEastAsia"/>
              </w:rPr>
            </w:pPr>
            <w:r w:rsidRPr="00E80C81">
              <w:rPr>
                <w:rFonts w:asciiTheme="minorEastAsia" w:eastAsiaTheme="minorEastAsia" w:hAnsiTheme="minorEastAsia" w:hint="eastAsia"/>
              </w:rPr>
              <w:t>√</w:t>
            </w:r>
          </w:p>
        </w:tc>
        <w:tc>
          <w:tcPr>
            <w:tcW w:w="1272" w:type="dxa"/>
          </w:tcPr>
          <w:p w:rsidR="002761ED" w:rsidRPr="00EE3A31" w:rsidRDefault="002761ED" w:rsidP="004E1CFF">
            <w:pPr>
              <w:jc w:val="center"/>
              <w:rPr>
                <w:rFonts w:asciiTheme="minorEastAsia" w:eastAsiaTheme="minorEastAsia" w:hAnsiTheme="minorEastAsia"/>
              </w:rPr>
            </w:pPr>
            <w:r w:rsidRPr="00E80C81">
              <w:rPr>
                <w:rFonts w:asciiTheme="minorEastAsia" w:eastAsiaTheme="minorEastAsia" w:hAnsiTheme="minorEastAsia" w:hint="eastAsia"/>
              </w:rPr>
              <w:t>√</w:t>
            </w:r>
          </w:p>
        </w:tc>
        <w:tc>
          <w:tcPr>
            <w:tcW w:w="1131" w:type="dxa"/>
          </w:tcPr>
          <w:p w:rsidR="002761ED" w:rsidRPr="00EE3A31" w:rsidRDefault="002761ED" w:rsidP="004E1CFF">
            <w:pPr>
              <w:jc w:val="center"/>
              <w:rPr>
                <w:rFonts w:asciiTheme="minorEastAsia" w:eastAsiaTheme="minorEastAsia" w:hAnsiTheme="minorEastAsia"/>
              </w:rPr>
            </w:pPr>
            <w:r w:rsidRPr="00E80C81">
              <w:rPr>
                <w:rFonts w:asciiTheme="minorEastAsia" w:eastAsiaTheme="minorEastAsia" w:hAnsiTheme="minorEastAsia" w:hint="eastAsia"/>
              </w:rPr>
              <w:t>√</w:t>
            </w:r>
          </w:p>
        </w:tc>
        <w:tc>
          <w:tcPr>
            <w:tcW w:w="1179" w:type="dxa"/>
          </w:tcPr>
          <w:p w:rsidR="002761ED" w:rsidRPr="00EE3A31" w:rsidRDefault="002761ED" w:rsidP="004E1CFF">
            <w:pPr>
              <w:jc w:val="center"/>
              <w:rPr>
                <w:rFonts w:asciiTheme="minorEastAsia" w:eastAsiaTheme="minorEastAsia" w:hAnsiTheme="minorEastAsia"/>
              </w:rPr>
            </w:pPr>
          </w:p>
        </w:tc>
        <w:tc>
          <w:tcPr>
            <w:tcW w:w="1146" w:type="dxa"/>
          </w:tcPr>
          <w:p w:rsidR="002761ED" w:rsidRPr="00EE3A31" w:rsidRDefault="002761ED" w:rsidP="004E1CFF">
            <w:pPr>
              <w:jc w:val="center"/>
              <w:rPr>
                <w:rFonts w:asciiTheme="minorEastAsia" w:eastAsiaTheme="minorEastAsia" w:hAnsiTheme="minorEastAsia"/>
              </w:rPr>
            </w:pPr>
          </w:p>
        </w:tc>
      </w:tr>
      <w:tr w:rsidR="002761ED" w:rsidRPr="00EE3A31" w:rsidTr="00A364D7">
        <w:tc>
          <w:tcPr>
            <w:tcW w:w="582" w:type="dxa"/>
          </w:tcPr>
          <w:p w:rsidR="002761ED" w:rsidRPr="00EE3A31" w:rsidRDefault="002761ED" w:rsidP="004E1CFF">
            <w:pPr>
              <w:jc w:val="center"/>
              <w:rPr>
                <w:rFonts w:asciiTheme="minorEastAsia" w:eastAsiaTheme="minorEastAsia" w:hAnsiTheme="minorEastAsia"/>
              </w:rPr>
            </w:pPr>
            <w:r>
              <w:rPr>
                <w:rFonts w:asciiTheme="minorEastAsia" w:eastAsiaTheme="minorEastAsia" w:hAnsiTheme="minorEastAsia" w:hint="eastAsia"/>
              </w:rPr>
              <w:t>9</w:t>
            </w:r>
          </w:p>
        </w:tc>
        <w:tc>
          <w:tcPr>
            <w:tcW w:w="1046" w:type="dxa"/>
            <w:vMerge/>
          </w:tcPr>
          <w:p w:rsidR="002761ED" w:rsidRPr="00EE3A31" w:rsidRDefault="002761ED" w:rsidP="004E1CFF">
            <w:pPr>
              <w:rPr>
                <w:rFonts w:asciiTheme="minorEastAsia" w:eastAsiaTheme="minorEastAsia" w:hAnsiTheme="minorEastAsia"/>
              </w:rPr>
            </w:pPr>
          </w:p>
        </w:tc>
        <w:tc>
          <w:tcPr>
            <w:tcW w:w="1411" w:type="dxa"/>
          </w:tcPr>
          <w:p w:rsidR="002761ED" w:rsidRPr="00EE3A31" w:rsidRDefault="002761ED" w:rsidP="004E1CFF">
            <w:pPr>
              <w:rPr>
                <w:rFonts w:asciiTheme="minorEastAsia" w:eastAsiaTheme="minorEastAsia" w:hAnsiTheme="minorEastAsia"/>
              </w:rPr>
            </w:pPr>
            <w:r>
              <w:rPr>
                <w:rFonts w:asciiTheme="minorEastAsia" w:eastAsiaTheme="minorEastAsia" w:hAnsiTheme="minorEastAsia" w:hint="eastAsia"/>
              </w:rPr>
              <w:t>上传附件</w:t>
            </w:r>
          </w:p>
        </w:tc>
        <w:tc>
          <w:tcPr>
            <w:tcW w:w="1179" w:type="dxa"/>
          </w:tcPr>
          <w:p w:rsidR="002761ED" w:rsidRPr="00EE3A31" w:rsidRDefault="002761ED" w:rsidP="004E1CFF">
            <w:pPr>
              <w:jc w:val="center"/>
              <w:rPr>
                <w:rFonts w:asciiTheme="minorEastAsia" w:eastAsiaTheme="minorEastAsia" w:hAnsiTheme="minorEastAsia"/>
              </w:rPr>
            </w:pPr>
            <w:r w:rsidRPr="00E80C81">
              <w:rPr>
                <w:rFonts w:asciiTheme="minorEastAsia" w:eastAsiaTheme="minorEastAsia" w:hAnsiTheme="minorEastAsia" w:hint="eastAsia"/>
              </w:rPr>
              <w:t>√</w:t>
            </w:r>
          </w:p>
        </w:tc>
        <w:tc>
          <w:tcPr>
            <w:tcW w:w="1272" w:type="dxa"/>
          </w:tcPr>
          <w:p w:rsidR="002761ED" w:rsidRPr="00EE3A31" w:rsidRDefault="002761ED" w:rsidP="004E1CFF">
            <w:pPr>
              <w:jc w:val="center"/>
              <w:rPr>
                <w:rFonts w:asciiTheme="minorEastAsia" w:eastAsiaTheme="minorEastAsia" w:hAnsiTheme="minorEastAsia"/>
              </w:rPr>
            </w:pPr>
            <w:r w:rsidRPr="00E80C81">
              <w:rPr>
                <w:rFonts w:asciiTheme="minorEastAsia" w:eastAsiaTheme="minorEastAsia" w:hAnsiTheme="minorEastAsia" w:hint="eastAsia"/>
              </w:rPr>
              <w:t>√</w:t>
            </w:r>
          </w:p>
        </w:tc>
        <w:tc>
          <w:tcPr>
            <w:tcW w:w="1131" w:type="dxa"/>
          </w:tcPr>
          <w:p w:rsidR="002761ED" w:rsidRPr="00EE3A31" w:rsidRDefault="002761ED" w:rsidP="004E1CFF">
            <w:pPr>
              <w:jc w:val="center"/>
              <w:rPr>
                <w:rFonts w:asciiTheme="minorEastAsia" w:eastAsiaTheme="minorEastAsia" w:hAnsiTheme="minorEastAsia"/>
              </w:rPr>
            </w:pPr>
            <w:r w:rsidRPr="00E80C81">
              <w:rPr>
                <w:rFonts w:asciiTheme="minorEastAsia" w:eastAsiaTheme="minorEastAsia" w:hAnsiTheme="minorEastAsia" w:hint="eastAsia"/>
              </w:rPr>
              <w:t>√</w:t>
            </w:r>
          </w:p>
        </w:tc>
        <w:tc>
          <w:tcPr>
            <w:tcW w:w="1179" w:type="dxa"/>
          </w:tcPr>
          <w:p w:rsidR="002761ED" w:rsidRPr="00EE3A31" w:rsidRDefault="002761ED" w:rsidP="004E1CFF">
            <w:pPr>
              <w:jc w:val="center"/>
              <w:rPr>
                <w:rFonts w:asciiTheme="minorEastAsia" w:eastAsiaTheme="minorEastAsia" w:hAnsiTheme="minorEastAsia"/>
              </w:rPr>
            </w:pPr>
          </w:p>
        </w:tc>
        <w:tc>
          <w:tcPr>
            <w:tcW w:w="1146" w:type="dxa"/>
          </w:tcPr>
          <w:p w:rsidR="002761ED" w:rsidRPr="00EE3A31" w:rsidRDefault="002761ED" w:rsidP="004E1CFF">
            <w:pPr>
              <w:jc w:val="center"/>
              <w:rPr>
                <w:rFonts w:asciiTheme="minorEastAsia" w:eastAsiaTheme="minorEastAsia" w:hAnsiTheme="minorEastAsia"/>
              </w:rPr>
            </w:pPr>
          </w:p>
        </w:tc>
      </w:tr>
      <w:tr w:rsidR="002761ED" w:rsidRPr="00EE3A31" w:rsidTr="00A364D7">
        <w:tc>
          <w:tcPr>
            <w:tcW w:w="582"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10</w:t>
            </w:r>
          </w:p>
        </w:tc>
        <w:tc>
          <w:tcPr>
            <w:tcW w:w="1046" w:type="dxa"/>
            <w:vMerge/>
          </w:tcPr>
          <w:p w:rsidR="002761ED" w:rsidRPr="00EE3A31" w:rsidRDefault="002761ED" w:rsidP="004E1CFF">
            <w:pPr>
              <w:rPr>
                <w:rFonts w:asciiTheme="minorEastAsia" w:eastAsiaTheme="minorEastAsia" w:hAnsiTheme="minorEastAsia"/>
              </w:rPr>
            </w:pPr>
          </w:p>
        </w:tc>
        <w:tc>
          <w:tcPr>
            <w:tcW w:w="1411" w:type="dxa"/>
          </w:tcPr>
          <w:p w:rsidR="002761ED" w:rsidRPr="00EE3A31" w:rsidRDefault="002761ED" w:rsidP="004E1CFF">
            <w:pPr>
              <w:rPr>
                <w:rFonts w:asciiTheme="minorEastAsia" w:eastAsiaTheme="minorEastAsia" w:hAnsiTheme="minorEastAsia"/>
              </w:rPr>
            </w:pPr>
            <w:r>
              <w:rPr>
                <w:rFonts w:asciiTheme="minorEastAsia" w:eastAsiaTheme="minorEastAsia" w:hAnsiTheme="minorEastAsia" w:hint="eastAsia"/>
              </w:rPr>
              <w:t>删除附件</w:t>
            </w:r>
          </w:p>
        </w:tc>
        <w:tc>
          <w:tcPr>
            <w:tcW w:w="1179" w:type="dxa"/>
          </w:tcPr>
          <w:p w:rsidR="002761ED" w:rsidRPr="00EE3A31" w:rsidRDefault="002761ED" w:rsidP="004E1CFF">
            <w:pPr>
              <w:jc w:val="center"/>
              <w:rPr>
                <w:rFonts w:asciiTheme="minorEastAsia" w:eastAsiaTheme="minorEastAsia" w:hAnsiTheme="minorEastAsia"/>
              </w:rPr>
            </w:pPr>
            <w:r w:rsidRPr="00E80C81">
              <w:rPr>
                <w:rFonts w:asciiTheme="minorEastAsia" w:eastAsiaTheme="minorEastAsia" w:hAnsiTheme="minorEastAsia" w:hint="eastAsia"/>
              </w:rPr>
              <w:t>√</w:t>
            </w:r>
          </w:p>
        </w:tc>
        <w:tc>
          <w:tcPr>
            <w:tcW w:w="1272" w:type="dxa"/>
          </w:tcPr>
          <w:p w:rsidR="002761ED" w:rsidRPr="00EE3A31" w:rsidRDefault="002761ED" w:rsidP="004E1CFF">
            <w:pPr>
              <w:jc w:val="center"/>
              <w:rPr>
                <w:rFonts w:asciiTheme="minorEastAsia" w:eastAsiaTheme="minorEastAsia" w:hAnsiTheme="minorEastAsia"/>
              </w:rPr>
            </w:pPr>
            <w:r w:rsidRPr="00E80C81">
              <w:rPr>
                <w:rFonts w:asciiTheme="minorEastAsia" w:eastAsiaTheme="minorEastAsia" w:hAnsiTheme="minorEastAsia" w:hint="eastAsia"/>
              </w:rPr>
              <w:t>√</w:t>
            </w:r>
          </w:p>
        </w:tc>
        <w:tc>
          <w:tcPr>
            <w:tcW w:w="1131" w:type="dxa"/>
          </w:tcPr>
          <w:p w:rsidR="002761ED" w:rsidRPr="00EE3A31" w:rsidRDefault="002761ED" w:rsidP="004E1CFF">
            <w:pPr>
              <w:jc w:val="center"/>
              <w:rPr>
                <w:rFonts w:asciiTheme="minorEastAsia" w:eastAsiaTheme="minorEastAsia" w:hAnsiTheme="minorEastAsia"/>
              </w:rPr>
            </w:pPr>
            <w:r w:rsidRPr="00E80C81">
              <w:rPr>
                <w:rFonts w:asciiTheme="minorEastAsia" w:eastAsiaTheme="minorEastAsia" w:hAnsiTheme="minorEastAsia" w:hint="eastAsia"/>
              </w:rPr>
              <w:t>√</w:t>
            </w:r>
          </w:p>
        </w:tc>
        <w:tc>
          <w:tcPr>
            <w:tcW w:w="1179" w:type="dxa"/>
          </w:tcPr>
          <w:p w:rsidR="002761ED" w:rsidRPr="00EE3A31" w:rsidRDefault="002761ED" w:rsidP="004E1CFF">
            <w:pPr>
              <w:jc w:val="center"/>
              <w:rPr>
                <w:rFonts w:asciiTheme="minorEastAsia" w:eastAsiaTheme="minorEastAsia" w:hAnsiTheme="minorEastAsia"/>
              </w:rPr>
            </w:pPr>
          </w:p>
        </w:tc>
        <w:tc>
          <w:tcPr>
            <w:tcW w:w="1146" w:type="dxa"/>
          </w:tcPr>
          <w:p w:rsidR="002761ED" w:rsidRPr="00EE3A31" w:rsidRDefault="002761ED" w:rsidP="004E1CFF">
            <w:pPr>
              <w:jc w:val="center"/>
              <w:rPr>
                <w:rFonts w:asciiTheme="minorEastAsia" w:eastAsiaTheme="minorEastAsia" w:hAnsiTheme="minorEastAsia"/>
              </w:rPr>
            </w:pPr>
          </w:p>
        </w:tc>
      </w:tr>
      <w:tr w:rsidR="002761ED" w:rsidRPr="00EE3A31" w:rsidTr="00A364D7">
        <w:tc>
          <w:tcPr>
            <w:tcW w:w="582"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11</w:t>
            </w:r>
          </w:p>
        </w:tc>
        <w:tc>
          <w:tcPr>
            <w:tcW w:w="1046" w:type="dxa"/>
            <w:vMerge/>
          </w:tcPr>
          <w:p w:rsidR="002761ED" w:rsidRPr="00EE3A31" w:rsidRDefault="002761ED" w:rsidP="004E1CFF">
            <w:pPr>
              <w:rPr>
                <w:rFonts w:asciiTheme="minorEastAsia" w:eastAsiaTheme="minorEastAsia" w:hAnsiTheme="minorEastAsia"/>
              </w:rPr>
            </w:pPr>
          </w:p>
        </w:tc>
        <w:tc>
          <w:tcPr>
            <w:tcW w:w="1411" w:type="dxa"/>
          </w:tcPr>
          <w:p w:rsidR="002761ED" w:rsidRPr="00EE3A31" w:rsidRDefault="002761ED" w:rsidP="004E1CFF">
            <w:pPr>
              <w:rPr>
                <w:rFonts w:asciiTheme="minorEastAsia" w:eastAsiaTheme="minorEastAsia" w:hAnsiTheme="minorEastAsia"/>
              </w:rPr>
            </w:pPr>
            <w:r w:rsidRPr="00EE3A31">
              <w:rPr>
                <w:rFonts w:asciiTheme="minorEastAsia" w:eastAsiaTheme="minorEastAsia" w:hAnsiTheme="minorEastAsia" w:hint="eastAsia"/>
              </w:rPr>
              <w:t>加批注</w:t>
            </w:r>
          </w:p>
        </w:tc>
        <w:tc>
          <w:tcPr>
            <w:tcW w:w="1179"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w:t>
            </w:r>
          </w:p>
        </w:tc>
        <w:tc>
          <w:tcPr>
            <w:tcW w:w="1272"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w:t>
            </w:r>
          </w:p>
        </w:tc>
        <w:tc>
          <w:tcPr>
            <w:tcW w:w="1131"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w:t>
            </w:r>
          </w:p>
        </w:tc>
        <w:tc>
          <w:tcPr>
            <w:tcW w:w="1179" w:type="dxa"/>
          </w:tcPr>
          <w:p w:rsidR="002761ED" w:rsidRPr="00EE3A31" w:rsidRDefault="002761ED" w:rsidP="004E1CFF">
            <w:pPr>
              <w:jc w:val="center"/>
              <w:rPr>
                <w:rFonts w:asciiTheme="minorEastAsia" w:eastAsiaTheme="minorEastAsia" w:hAnsiTheme="minorEastAsia"/>
              </w:rPr>
            </w:pPr>
          </w:p>
        </w:tc>
        <w:tc>
          <w:tcPr>
            <w:tcW w:w="1146" w:type="dxa"/>
          </w:tcPr>
          <w:p w:rsidR="002761ED" w:rsidRPr="00EE3A31" w:rsidRDefault="002761ED" w:rsidP="004E1CFF">
            <w:pPr>
              <w:jc w:val="center"/>
              <w:rPr>
                <w:rFonts w:asciiTheme="minorEastAsia" w:eastAsiaTheme="minorEastAsia" w:hAnsiTheme="minorEastAsia"/>
              </w:rPr>
            </w:pPr>
          </w:p>
        </w:tc>
      </w:tr>
      <w:tr w:rsidR="002761ED" w:rsidRPr="00EE3A31" w:rsidTr="00A364D7">
        <w:tc>
          <w:tcPr>
            <w:tcW w:w="582"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12</w:t>
            </w:r>
          </w:p>
        </w:tc>
        <w:tc>
          <w:tcPr>
            <w:tcW w:w="1046" w:type="dxa"/>
            <w:vMerge/>
          </w:tcPr>
          <w:p w:rsidR="002761ED" w:rsidRPr="00EE3A31" w:rsidRDefault="002761ED" w:rsidP="004E1CFF">
            <w:pPr>
              <w:rPr>
                <w:rFonts w:asciiTheme="minorEastAsia" w:eastAsiaTheme="minorEastAsia" w:hAnsiTheme="minorEastAsia"/>
              </w:rPr>
            </w:pPr>
          </w:p>
        </w:tc>
        <w:tc>
          <w:tcPr>
            <w:tcW w:w="1411" w:type="dxa"/>
          </w:tcPr>
          <w:p w:rsidR="002761ED" w:rsidRPr="00EE3A31" w:rsidRDefault="002761ED" w:rsidP="004E1CFF">
            <w:pPr>
              <w:rPr>
                <w:rFonts w:asciiTheme="minorEastAsia" w:eastAsiaTheme="minorEastAsia" w:hAnsiTheme="minorEastAsia"/>
              </w:rPr>
            </w:pPr>
            <w:r>
              <w:rPr>
                <w:rFonts w:asciiTheme="minorEastAsia" w:eastAsiaTheme="minorEastAsia" w:hAnsiTheme="minorEastAsia" w:hint="eastAsia"/>
              </w:rPr>
              <w:t>处理意见</w:t>
            </w:r>
          </w:p>
        </w:tc>
        <w:tc>
          <w:tcPr>
            <w:tcW w:w="1179"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w:t>
            </w:r>
          </w:p>
        </w:tc>
        <w:tc>
          <w:tcPr>
            <w:tcW w:w="1272"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w:t>
            </w:r>
          </w:p>
        </w:tc>
        <w:tc>
          <w:tcPr>
            <w:tcW w:w="1131"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w:t>
            </w:r>
          </w:p>
        </w:tc>
        <w:tc>
          <w:tcPr>
            <w:tcW w:w="1179" w:type="dxa"/>
          </w:tcPr>
          <w:p w:rsidR="002761ED" w:rsidRPr="00EE3A31" w:rsidRDefault="002761ED" w:rsidP="004E1CFF">
            <w:pPr>
              <w:jc w:val="center"/>
              <w:rPr>
                <w:rFonts w:asciiTheme="minorEastAsia" w:eastAsiaTheme="minorEastAsia" w:hAnsiTheme="minorEastAsia"/>
              </w:rPr>
            </w:pPr>
          </w:p>
        </w:tc>
        <w:tc>
          <w:tcPr>
            <w:tcW w:w="1146" w:type="dxa"/>
          </w:tcPr>
          <w:p w:rsidR="002761ED" w:rsidRPr="00EE3A31" w:rsidRDefault="002761ED" w:rsidP="004E1CFF">
            <w:pPr>
              <w:jc w:val="center"/>
              <w:rPr>
                <w:rFonts w:asciiTheme="minorEastAsia" w:eastAsiaTheme="minorEastAsia" w:hAnsiTheme="minorEastAsia"/>
              </w:rPr>
            </w:pPr>
          </w:p>
        </w:tc>
      </w:tr>
      <w:tr w:rsidR="002761ED" w:rsidRPr="00EE3A31" w:rsidTr="00A364D7">
        <w:tc>
          <w:tcPr>
            <w:tcW w:w="582"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13</w:t>
            </w:r>
          </w:p>
        </w:tc>
        <w:tc>
          <w:tcPr>
            <w:tcW w:w="1046" w:type="dxa"/>
            <w:vMerge/>
          </w:tcPr>
          <w:p w:rsidR="002761ED" w:rsidRPr="00EE3A31" w:rsidRDefault="002761ED" w:rsidP="004E1CFF">
            <w:pPr>
              <w:rPr>
                <w:rFonts w:asciiTheme="minorEastAsia" w:eastAsiaTheme="minorEastAsia" w:hAnsiTheme="minorEastAsia"/>
              </w:rPr>
            </w:pPr>
          </w:p>
        </w:tc>
        <w:tc>
          <w:tcPr>
            <w:tcW w:w="1411" w:type="dxa"/>
          </w:tcPr>
          <w:p w:rsidR="002761ED" w:rsidRPr="00EE3A31" w:rsidRDefault="002761ED" w:rsidP="004E1CFF">
            <w:pPr>
              <w:rPr>
                <w:rFonts w:asciiTheme="minorEastAsia" w:eastAsiaTheme="minorEastAsia" w:hAnsiTheme="minorEastAsia"/>
              </w:rPr>
            </w:pPr>
            <w:r w:rsidRPr="00EE3A31">
              <w:rPr>
                <w:rFonts w:asciiTheme="minorEastAsia" w:eastAsiaTheme="minorEastAsia" w:hAnsiTheme="minorEastAsia" w:hint="eastAsia"/>
              </w:rPr>
              <w:t>保存</w:t>
            </w:r>
          </w:p>
        </w:tc>
        <w:tc>
          <w:tcPr>
            <w:tcW w:w="1179"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w:t>
            </w:r>
          </w:p>
        </w:tc>
        <w:tc>
          <w:tcPr>
            <w:tcW w:w="1272"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w:t>
            </w:r>
          </w:p>
        </w:tc>
        <w:tc>
          <w:tcPr>
            <w:tcW w:w="1131"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w:t>
            </w:r>
          </w:p>
        </w:tc>
        <w:tc>
          <w:tcPr>
            <w:tcW w:w="1179" w:type="dxa"/>
          </w:tcPr>
          <w:p w:rsidR="002761ED" w:rsidRPr="00EE3A31" w:rsidRDefault="002761ED" w:rsidP="004E1CFF">
            <w:pPr>
              <w:jc w:val="center"/>
              <w:rPr>
                <w:rFonts w:asciiTheme="minorEastAsia" w:eastAsiaTheme="minorEastAsia" w:hAnsiTheme="minorEastAsia"/>
              </w:rPr>
            </w:pPr>
          </w:p>
        </w:tc>
        <w:tc>
          <w:tcPr>
            <w:tcW w:w="1146" w:type="dxa"/>
          </w:tcPr>
          <w:p w:rsidR="002761ED" w:rsidRPr="00EE3A31" w:rsidRDefault="002761ED" w:rsidP="004E1CFF">
            <w:pPr>
              <w:jc w:val="center"/>
              <w:rPr>
                <w:rFonts w:asciiTheme="minorEastAsia" w:eastAsiaTheme="minorEastAsia" w:hAnsiTheme="minorEastAsia"/>
              </w:rPr>
            </w:pPr>
          </w:p>
        </w:tc>
      </w:tr>
      <w:tr w:rsidR="002761ED" w:rsidRPr="00EE3A31" w:rsidTr="00A364D7">
        <w:tc>
          <w:tcPr>
            <w:tcW w:w="582"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14</w:t>
            </w:r>
          </w:p>
        </w:tc>
        <w:tc>
          <w:tcPr>
            <w:tcW w:w="1046" w:type="dxa"/>
            <w:vMerge/>
          </w:tcPr>
          <w:p w:rsidR="002761ED" w:rsidRPr="00EE3A31" w:rsidRDefault="002761ED" w:rsidP="004E1CFF">
            <w:pPr>
              <w:rPr>
                <w:rFonts w:asciiTheme="minorEastAsia" w:eastAsiaTheme="minorEastAsia" w:hAnsiTheme="minorEastAsia"/>
              </w:rPr>
            </w:pPr>
          </w:p>
        </w:tc>
        <w:tc>
          <w:tcPr>
            <w:tcW w:w="1411" w:type="dxa"/>
          </w:tcPr>
          <w:p w:rsidR="002761ED" w:rsidRPr="00EE3A31" w:rsidRDefault="002761ED" w:rsidP="004E1CFF">
            <w:pPr>
              <w:rPr>
                <w:rFonts w:asciiTheme="minorEastAsia" w:eastAsiaTheme="minorEastAsia" w:hAnsiTheme="minorEastAsia"/>
              </w:rPr>
            </w:pPr>
            <w:r w:rsidRPr="00EE3A31">
              <w:rPr>
                <w:rFonts w:asciiTheme="minorEastAsia" w:eastAsiaTheme="minorEastAsia" w:hAnsiTheme="minorEastAsia" w:hint="eastAsia"/>
              </w:rPr>
              <w:t>提交</w:t>
            </w:r>
          </w:p>
        </w:tc>
        <w:tc>
          <w:tcPr>
            <w:tcW w:w="1179"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w:t>
            </w:r>
          </w:p>
        </w:tc>
        <w:tc>
          <w:tcPr>
            <w:tcW w:w="1272"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w:t>
            </w:r>
          </w:p>
        </w:tc>
        <w:tc>
          <w:tcPr>
            <w:tcW w:w="1131"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w:t>
            </w:r>
          </w:p>
        </w:tc>
        <w:tc>
          <w:tcPr>
            <w:tcW w:w="1179" w:type="dxa"/>
          </w:tcPr>
          <w:p w:rsidR="002761ED" w:rsidRPr="00EE3A31" w:rsidRDefault="002761ED" w:rsidP="004E1CFF">
            <w:pPr>
              <w:jc w:val="center"/>
              <w:rPr>
                <w:rFonts w:asciiTheme="minorEastAsia" w:eastAsiaTheme="minorEastAsia" w:hAnsiTheme="minorEastAsia"/>
              </w:rPr>
            </w:pPr>
          </w:p>
        </w:tc>
        <w:tc>
          <w:tcPr>
            <w:tcW w:w="1146" w:type="dxa"/>
          </w:tcPr>
          <w:p w:rsidR="002761ED" w:rsidRPr="00EE3A31" w:rsidRDefault="002761ED" w:rsidP="004E1CFF">
            <w:pPr>
              <w:jc w:val="center"/>
              <w:rPr>
                <w:rFonts w:asciiTheme="minorEastAsia" w:eastAsiaTheme="minorEastAsia" w:hAnsiTheme="minorEastAsia"/>
              </w:rPr>
            </w:pPr>
          </w:p>
        </w:tc>
      </w:tr>
      <w:tr w:rsidR="002761ED" w:rsidRPr="00EE3A31" w:rsidTr="00A364D7">
        <w:tc>
          <w:tcPr>
            <w:tcW w:w="582" w:type="dxa"/>
          </w:tcPr>
          <w:p w:rsidR="002761ED" w:rsidRPr="00EE3A31" w:rsidRDefault="002761ED" w:rsidP="004E1CFF">
            <w:pPr>
              <w:jc w:val="center"/>
              <w:rPr>
                <w:rFonts w:asciiTheme="minorEastAsia" w:eastAsiaTheme="minorEastAsia" w:hAnsiTheme="minorEastAsia"/>
              </w:rPr>
            </w:pPr>
          </w:p>
        </w:tc>
        <w:tc>
          <w:tcPr>
            <w:tcW w:w="1046" w:type="dxa"/>
            <w:vMerge/>
          </w:tcPr>
          <w:p w:rsidR="002761ED" w:rsidRPr="00EE3A31" w:rsidRDefault="002761ED" w:rsidP="004E1CFF">
            <w:pPr>
              <w:rPr>
                <w:rFonts w:asciiTheme="minorEastAsia" w:eastAsiaTheme="minorEastAsia" w:hAnsiTheme="minorEastAsia"/>
              </w:rPr>
            </w:pPr>
          </w:p>
        </w:tc>
        <w:tc>
          <w:tcPr>
            <w:tcW w:w="1411" w:type="dxa"/>
          </w:tcPr>
          <w:p w:rsidR="002761ED" w:rsidRPr="00EE3A31" w:rsidRDefault="002761ED" w:rsidP="004E1CFF">
            <w:pPr>
              <w:rPr>
                <w:rFonts w:asciiTheme="minorEastAsia" w:eastAsiaTheme="minorEastAsia" w:hAnsiTheme="minorEastAsia"/>
              </w:rPr>
            </w:pPr>
            <w:r w:rsidRPr="00EE3A31">
              <w:rPr>
                <w:rFonts w:asciiTheme="minorEastAsia" w:eastAsiaTheme="minorEastAsia" w:hAnsiTheme="minorEastAsia" w:hint="eastAsia"/>
              </w:rPr>
              <w:t>内部退回</w:t>
            </w:r>
          </w:p>
        </w:tc>
        <w:tc>
          <w:tcPr>
            <w:tcW w:w="1179"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w:t>
            </w:r>
          </w:p>
        </w:tc>
        <w:tc>
          <w:tcPr>
            <w:tcW w:w="1272"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w:t>
            </w:r>
          </w:p>
        </w:tc>
        <w:tc>
          <w:tcPr>
            <w:tcW w:w="1131"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w:t>
            </w:r>
          </w:p>
        </w:tc>
        <w:tc>
          <w:tcPr>
            <w:tcW w:w="1179" w:type="dxa"/>
          </w:tcPr>
          <w:p w:rsidR="002761ED" w:rsidRPr="00EE3A31" w:rsidRDefault="002761ED" w:rsidP="004E1CFF">
            <w:pPr>
              <w:jc w:val="center"/>
              <w:rPr>
                <w:rFonts w:asciiTheme="minorEastAsia" w:eastAsiaTheme="minorEastAsia" w:hAnsiTheme="minorEastAsia"/>
              </w:rPr>
            </w:pPr>
          </w:p>
        </w:tc>
        <w:tc>
          <w:tcPr>
            <w:tcW w:w="1146" w:type="dxa"/>
          </w:tcPr>
          <w:p w:rsidR="002761ED" w:rsidRPr="00EE3A31" w:rsidRDefault="002761ED" w:rsidP="004E1CFF">
            <w:pPr>
              <w:jc w:val="center"/>
              <w:rPr>
                <w:rFonts w:asciiTheme="minorEastAsia" w:eastAsiaTheme="minorEastAsia" w:hAnsiTheme="minorEastAsia"/>
              </w:rPr>
            </w:pPr>
          </w:p>
        </w:tc>
      </w:tr>
      <w:tr w:rsidR="002761ED" w:rsidRPr="00EE3A31" w:rsidTr="00A364D7">
        <w:tc>
          <w:tcPr>
            <w:tcW w:w="582"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16</w:t>
            </w:r>
          </w:p>
        </w:tc>
        <w:tc>
          <w:tcPr>
            <w:tcW w:w="1046" w:type="dxa"/>
            <w:vMerge/>
          </w:tcPr>
          <w:p w:rsidR="002761ED" w:rsidRPr="00EE3A31" w:rsidRDefault="002761ED" w:rsidP="004E1CFF">
            <w:pPr>
              <w:rPr>
                <w:rFonts w:asciiTheme="minorEastAsia" w:eastAsiaTheme="minorEastAsia" w:hAnsiTheme="minorEastAsia"/>
              </w:rPr>
            </w:pPr>
          </w:p>
        </w:tc>
        <w:tc>
          <w:tcPr>
            <w:tcW w:w="1411" w:type="dxa"/>
          </w:tcPr>
          <w:p w:rsidR="002761ED" w:rsidRPr="00EE3A31" w:rsidRDefault="002761ED" w:rsidP="004E1CFF">
            <w:pPr>
              <w:rPr>
                <w:rFonts w:asciiTheme="minorEastAsia" w:eastAsiaTheme="minorEastAsia" w:hAnsiTheme="minorEastAsia"/>
              </w:rPr>
            </w:pPr>
            <w:r w:rsidRPr="00EE3A31">
              <w:rPr>
                <w:rFonts w:asciiTheme="minorEastAsia" w:eastAsiaTheme="minorEastAsia" w:hAnsiTheme="minorEastAsia" w:hint="eastAsia"/>
              </w:rPr>
              <w:t>内部撤回</w:t>
            </w:r>
          </w:p>
        </w:tc>
        <w:tc>
          <w:tcPr>
            <w:tcW w:w="1179"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w:t>
            </w:r>
          </w:p>
        </w:tc>
        <w:tc>
          <w:tcPr>
            <w:tcW w:w="1272"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w:t>
            </w:r>
          </w:p>
        </w:tc>
        <w:tc>
          <w:tcPr>
            <w:tcW w:w="1131"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w:t>
            </w:r>
          </w:p>
        </w:tc>
        <w:tc>
          <w:tcPr>
            <w:tcW w:w="1179" w:type="dxa"/>
          </w:tcPr>
          <w:p w:rsidR="002761ED" w:rsidRPr="00EE3A31" w:rsidRDefault="002761ED" w:rsidP="004E1CFF">
            <w:pPr>
              <w:jc w:val="center"/>
              <w:rPr>
                <w:rFonts w:asciiTheme="minorEastAsia" w:eastAsiaTheme="minorEastAsia" w:hAnsiTheme="minorEastAsia"/>
              </w:rPr>
            </w:pPr>
          </w:p>
        </w:tc>
        <w:tc>
          <w:tcPr>
            <w:tcW w:w="1146" w:type="dxa"/>
          </w:tcPr>
          <w:p w:rsidR="002761ED" w:rsidRPr="00EE3A31" w:rsidRDefault="002761ED" w:rsidP="004E1CFF">
            <w:pPr>
              <w:jc w:val="center"/>
              <w:rPr>
                <w:rFonts w:asciiTheme="minorEastAsia" w:eastAsiaTheme="minorEastAsia" w:hAnsiTheme="minorEastAsia"/>
              </w:rPr>
            </w:pPr>
          </w:p>
        </w:tc>
      </w:tr>
      <w:tr w:rsidR="002761ED" w:rsidRPr="00EE3A31" w:rsidTr="00A364D7">
        <w:tc>
          <w:tcPr>
            <w:tcW w:w="582"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17</w:t>
            </w:r>
          </w:p>
        </w:tc>
        <w:tc>
          <w:tcPr>
            <w:tcW w:w="1046" w:type="dxa"/>
            <w:vMerge/>
          </w:tcPr>
          <w:p w:rsidR="002761ED" w:rsidRPr="00EE3A31" w:rsidRDefault="002761ED" w:rsidP="004E1CFF">
            <w:pPr>
              <w:rPr>
                <w:rFonts w:asciiTheme="minorEastAsia" w:eastAsiaTheme="minorEastAsia" w:hAnsiTheme="minorEastAsia"/>
              </w:rPr>
            </w:pPr>
          </w:p>
        </w:tc>
        <w:tc>
          <w:tcPr>
            <w:tcW w:w="1411" w:type="dxa"/>
          </w:tcPr>
          <w:p w:rsidR="002761ED" w:rsidRPr="00EE3A31" w:rsidRDefault="002761ED" w:rsidP="004E1CFF">
            <w:pPr>
              <w:rPr>
                <w:rFonts w:asciiTheme="minorEastAsia" w:eastAsiaTheme="minorEastAsia" w:hAnsiTheme="minorEastAsia"/>
              </w:rPr>
            </w:pPr>
            <w:r w:rsidRPr="00EE3A31">
              <w:rPr>
                <w:rFonts w:asciiTheme="minorEastAsia" w:eastAsiaTheme="minorEastAsia" w:hAnsiTheme="minorEastAsia" w:hint="eastAsia"/>
              </w:rPr>
              <w:t>补正</w:t>
            </w:r>
          </w:p>
        </w:tc>
        <w:tc>
          <w:tcPr>
            <w:tcW w:w="1179" w:type="dxa"/>
          </w:tcPr>
          <w:p w:rsidR="002761ED" w:rsidRPr="00EE3A31" w:rsidRDefault="002761ED" w:rsidP="004E1CFF">
            <w:pPr>
              <w:jc w:val="center"/>
              <w:rPr>
                <w:rFonts w:asciiTheme="minorEastAsia" w:eastAsiaTheme="minorEastAsia" w:hAnsiTheme="minorEastAsia"/>
              </w:rPr>
            </w:pPr>
          </w:p>
        </w:tc>
        <w:tc>
          <w:tcPr>
            <w:tcW w:w="1272" w:type="dxa"/>
          </w:tcPr>
          <w:p w:rsidR="002761ED" w:rsidRPr="00EE3A31" w:rsidRDefault="002761ED" w:rsidP="004E1CFF">
            <w:pPr>
              <w:jc w:val="center"/>
              <w:rPr>
                <w:rFonts w:asciiTheme="minorEastAsia" w:eastAsiaTheme="minorEastAsia" w:hAnsiTheme="minorEastAsia"/>
              </w:rPr>
            </w:pPr>
          </w:p>
        </w:tc>
        <w:tc>
          <w:tcPr>
            <w:tcW w:w="1131"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w:t>
            </w:r>
          </w:p>
        </w:tc>
        <w:tc>
          <w:tcPr>
            <w:tcW w:w="1179" w:type="dxa"/>
          </w:tcPr>
          <w:p w:rsidR="002761ED" w:rsidRPr="00EE3A31" w:rsidRDefault="002761ED" w:rsidP="004E1CFF">
            <w:pPr>
              <w:jc w:val="center"/>
              <w:rPr>
                <w:rFonts w:asciiTheme="minorEastAsia" w:eastAsiaTheme="minorEastAsia" w:hAnsiTheme="minorEastAsia"/>
              </w:rPr>
            </w:pPr>
          </w:p>
        </w:tc>
        <w:tc>
          <w:tcPr>
            <w:tcW w:w="1146" w:type="dxa"/>
          </w:tcPr>
          <w:p w:rsidR="002761ED" w:rsidRPr="00EE3A31" w:rsidRDefault="002761ED" w:rsidP="004E1CFF">
            <w:pPr>
              <w:jc w:val="center"/>
              <w:rPr>
                <w:rFonts w:asciiTheme="minorEastAsia" w:eastAsiaTheme="minorEastAsia" w:hAnsiTheme="minorEastAsia"/>
              </w:rPr>
            </w:pPr>
          </w:p>
        </w:tc>
      </w:tr>
      <w:tr w:rsidR="002761ED" w:rsidRPr="00EE3A31" w:rsidTr="00A364D7">
        <w:tc>
          <w:tcPr>
            <w:tcW w:w="582"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18</w:t>
            </w:r>
          </w:p>
        </w:tc>
        <w:tc>
          <w:tcPr>
            <w:tcW w:w="1046" w:type="dxa"/>
            <w:vMerge/>
          </w:tcPr>
          <w:p w:rsidR="002761ED" w:rsidRPr="00EE3A31" w:rsidRDefault="002761ED" w:rsidP="004E1CFF">
            <w:pPr>
              <w:rPr>
                <w:rFonts w:asciiTheme="minorEastAsia" w:eastAsiaTheme="minorEastAsia" w:hAnsiTheme="minorEastAsia"/>
              </w:rPr>
            </w:pPr>
          </w:p>
        </w:tc>
        <w:tc>
          <w:tcPr>
            <w:tcW w:w="1411" w:type="dxa"/>
          </w:tcPr>
          <w:p w:rsidR="002761ED" w:rsidRPr="00EE3A31" w:rsidRDefault="002761ED" w:rsidP="004E1CFF">
            <w:pPr>
              <w:rPr>
                <w:rFonts w:asciiTheme="minorEastAsia" w:eastAsiaTheme="minorEastAsia" w:hAnsiTheme="minorEastAsia"/>
              </w:rPr>
            </w:pPr>
            <w:r w:rsidRPr="00EE3A31">
              <w:rPr>
                <w:rFonts w:asciiTheme="minorEastAsia" w:eastAsiaTheme="minorEastAsia" w:hAnsiTheme="minorEastAsia" w:hint="eastAsia"/>
              </w:rPr>
              <w:t>受理</w:t>
            </w:r>
          </w:p>
        </w:tc>
        <w:tc>
          <w:tcPr>
            <w:tcW w:w="1179" w:type="dxa"/>
          </w:tcPr>
          <w:p w:rsidR="002761ED" w:rsidRPr="00EE3A31" w:rsidRDefault="002761ED" w:rsidP="004E1CFF">
            <w:pPr>
              <w:jc w:val="center"/>
              <w:rPr>
                <w:rFonts w:asciiTheme="minorEastAsia" w:eastAsiaTheme="minorEastAsia" w:hAnsiTheme="minorEastAsia"/>
              </w:rPr>
            </w:pPr>
          </w:p>
        </w:tc>
        <w:tc>
          <w:tcPr>
            <w:tcW w:w="1272" w:type="dxa"/>
          </w:tcPr>
          <w:p w:rsidR="002761ED" w:rsidRPr="00EE3A31" w:rsidRDefault="002761ED" w:rsidP="004E1CFF">
            <w:pPr>
              <w:jc w:val="center"/>
              <w:rPr>
                <w:rFonts w:asciiTheme="minorEastAsia" w:eastAsiaTheme="minorEastAsia" w:hAnsiTheme="minorEastAsia"/>
              </w:rPr>
            </w:pPr>
          </w:p>
        </w:tc>
        <w:tc>
          <w:tcPr>
            <w:tcW w:w="1131"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w:t>
            </w:r>
          </w:p>
        </w:tc>
        <w:tc>
          <w:tcPr>
            <w:tcW w:w="1179" w:type="dxa"/>
          </w:tcPr>
          <w:p w:rsidR="002761ED" w:rsidRPr="00EE3A31" w:rsidRDefault="002761ED" w:rsidP="004E1CFF">
            <w:pPr>
              <w:jc w:val="center"/>
              <w:rPr>
                <w:rFonts w:asciiTheme="minorEastAsia" w:eastAsiaTheme="minorEastAsia" w:hAnsiTheme="minorEastAsia"/>
              </w:rPr>
            </w:pPr>
          </w:p>
        </w:tc>
        <w:tc>
          <w:tcPr>
            <w:tcW w:w="1146" w:type="dxa"/>
          </w:tcPr>
          <w:p w:rsidR="002761ED" w:rsidRPr="00EE3A31" w:rsidRDefault="002761ED" w:rsidP="004E1CFF">
            <w:pPr>
              <w:jc w:val="center"/>
              <w:rPr>
                <w:rFonts w:asciiTheme="minorEastAsia" w:eastAsiaTheme="minorEastAsia" w:hAnsiTheme="minorEastAsia"/>
              </w:rPr>
            </w:pPr>
          </w:p>
        </w:tc>
      </w:tr>
      <w:tr w:rsidR="002761ED" w:rsidRPr="00EE3A31" w:rsidTr="00A364D7">
        <w:tc>
          <w:tcPr>
            <w:tcW w:w="582"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19</w:t>
            </w:r>
          </w:p>
        </w:tc>
        <w:tc>
          <w:tcPr>
            <w:tcW w:w="1046" w:type="dxa"/>
            <w:vMerge/>
          </w:tcPr>
          <w:p w:rsidR="002761ED" w:rsidRPr="00EE3A31" w:rsidRDefault="002761ED" w:rsidP="004E1CFF">
            <w:pPr>
              <w:rPr>
                <w:rFonts w:asciiTheme="minorEastAsia" w:eastAsiaTheme="minorEastAsia" w:hAnsiTheme="minorEastAsia"/>
              </w:rPr>
            </w:pPr>
          </w:p>
        </w:tc>
        <w:tc>
          <w:tcPr>
            <w:tcW w:w="1411" w:type="dxa"/>
          </w:tcPr>
          <w:p w:rsidR="002761ED" w:rsidRPr="00EE3A31" w:rsidRDefault="002761ED" w:rsidP="004E1CFF">
            <w:pPr>
              <w:jc w:val="left"/>
              <w:rPr>
                <w:rFonts w:asciiTheme="minorEastAsia" w:eastAsiaTheme="minorEastAsia" w:hAnsiTheme="minorEastAsia"/>
              </w:rPr>
            </w:pPr>
            <w:r w:rsidRPr="001D28F8">
              <w:rPr>
                <w:rFonts w:asciiTheme="minorEastAsia" w:eastAsiaTheme="minorEastAsia" w:hAnsiTheme="minorEastAsia" w:hint="eastAsia"/>
              </w:rPr>
              <w:t>办结</w:t>
            </w:r>
          </w:p>
        </w:tc>
        <w:tc>
          <w:tcPr>
            <w:tcW w:w="1179" w:type="dxa"/>
          </w:tcPr>
          <w:p w:rsidR="002761ED" w:rsidRPr="00EE3A31" w:rsidRDefault="002761ED" w:rsidP="004E1CFF">
            <w:pPr>
              <w:jc w:val="center"/>
              <w:rPr>
                <w:rFonts w:asciiTheme="minorEastAsia" w:eastAsiaTheme="minorEastAsia" w:hAnsiTheme="minorEastAsia"/>
              </w:rPr>
            </w:pPr>
            <w:r w:rsidRPr="002761ED">
              <w:rPr>
                <w:rFonts w:asciiTheme="minorEastAsia" w:eastAsiaTheme="minorEastAsia" w:hAnsiTheme="minorEastAsia" w:hint="eastAsia"/>
              </w:rPr>
              <w:t>√</w:t>
            </w:r>
          </w:p>
        </w:tc>
        <w:tc>
          <w:tcPr>
            <w:tcW w:w="1272" w:type="dxa"/>
          </w:tcPr>
          <w:p w:rsidR="002761ED" w:rsidRPr="00EE3A31" w:rsidRDefault="002761ED" w:rsidP="004E1CFF">
            <w:pPr>
              <w:jc w:val="center"/>
              <w:rPr>
                <w:rFonts w:asciiTheme="minorEastAsia" w:eastAsiaTheme="minorEastAsia" w:hAnsiTheme="minorEastAsia"/>
              </w:rPr>
            </w:pPr>
            <w:r w:rsidRPr="002761ED">
              <w:rPr>
                <w:rFonts w:asciiTheme="minorEastAsia" w:eastAsiaTheme="minorEastAsia" w:hAnsiTheme="minorEastAsia" w:hint="eastAsia"/>
              </w:rPr>
              <w:t>√</w:t>
            </w:r>
          </w:p>
        </w:tc>
        <w:tc>
          <w:tcPr>
            <w:tcW w:w="1131" w:type="dxa"/>
          </w:tcPr>
          <w:p w:rsidR="002761ED" w:rsidRPr="00EE3A31" w:rsidRDefault="002761ED" w:rsidP="004E1CFF">
            <w:pPr>
              <w:jc w:val="center"/>
              <w:rPr>
                <w:rFonts w:asciiTheme="minorEastAsia" w:eastAsiaTheme="minorEastAsia" w:hAnsiTheme="minorEastAsia"/>
              </w:rPr>
            </w:pPr>
          </w:p>
        </w:tc>
        <w:tc>
          <w:tcPr>
            <w:tcW w:w="1179" w:type="dxa"/>
          </w:tcPr>
          <w:p w:rsidR="002761ED" w:rsidRPr="00EE3A31" w:rsidRDefault="002761ED" w:rsidP="004E1CFF">
            <w:pPr>
              <w:jc w:val="center"/>
              <w:rPr>
                <w:rFonts w:asciiTheme="minorEastAsia" w:eastAsiaTheme="minorEastAsia" w:hAnsiTheme="minorEastAsia"/>
              </w:rPr>
            </w:pPr>
          </w:p>
        </w:tc>
        <w:tc>
          <w:tcPr>
            <w:tcW w:w="1146" w:type="dxa"/>
          </w:tcPr>
          <w:p w:rsidR="002761ED" w:rsidRPr="00EE3A31" w:rsidRDefault="002761ED" w:rsidP="004E1CFF">
            <w:pPr>
              <w:jc w:val="center"/>
              <w:rPr>
                <w:rFonts w:asciiTheme="minorEastAsia" w:eastAsiaTheme="minorEastAsia" w:hAnsiTheme="minorEastAsia"/>
              </w:rPr>
            </w:pPr>
          </w:p>
        </w:tc>
      </w:tr>
      <w:tr w:rsidR="002761ED" w:rsidRPr="00EE3A31" w:rsidTr="00A364D7">
        <w:tc>
          <w:tcPr>
            <w:tcW w:w="582"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20</w:t>
            </w:r>
          </w:p>
        </w:tc>
        <w:tc>
          <w:tcPr>
            <w:tcW w:w="1046" w:type="dxa"/>
            <w:vMerge/>
          </w:tcPr>
          <w:p w:rsidR="002761ED" w:rsidRPr="00EE3A31" w:rsidRDefault="002761ED" w:rsidP="004E1CFF">
            <w:pPr>
              <w:rPr>
                <w:rFonts w:asciiTheme="minorEastAsia" w:eastAsiaTheme="minorEastAsia" w:hAnsiTheme="minorEastAsia"/>
              </w:rPr>
            </w:pPr>
          </w:p>
        </w:tc>
        <w:tc>
          <w:tcPr>
            <w:tcW w:w="1411" w:type="dxa"/>
          </w:tcPr>
          <w:p w:rsidR="002761ED" w:rsidRPr="00EE3A31" w:rsidRDefault="002761ED" w:rsidP="00A364D7">
            <w:pPr>
              <w:jc w:val="left"/>
              <w:rPr>
                <w:rFonts w:asciiTheme="minorEastAsia" w:eastAsiaTheme="minorEastAsia" w:hAnsiTheme="minorEastAsia"/>
              </w:rPr>
            </w:pPr>
            <w:r>
              <w:rPr>
                <w:rFonts w:asciiTheme="minorEastAsia" w:eastAsiaTheme="minorEastAsia" w:hAnsiTheme="minorEastAsia" w:hint="eastAsia"/>
              </w:rPr>
              <w:t>打印和导出</w:t>
            </w:r>
          </w:p>
        </w:tc>
        <w:tc>
          <w:tcPr>
            <w:tcW w:w="1179"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w:t>
            </w:r>
          </w:p>
        </w:tc>
        <w:tc>
          <w:tcPr>
            <w:tcW w:w="1272" w:type="dxa"/>
          </w:tcPr>
          <w:p w:rsidR="002761ED" w:rsidRPr="00EE3A31" w:rsidRDefault="002761ED" w:rsidP="004E1CFF">
            <w:pPr>
              <w:jc w:val="center"/>
              <w:rPr>
                <w:rFonts w:asciiTheme="minorEastAsia" w:eastAsiaTheme="minorEastAsia" w:hAnsiTheme="minorEastAsia"/>
              </w:rPr>
            </w:pPr>
            <w:r w:rsidRPr="002761ED">
              <w:rPr>
                <w:rFonts w:asciiTheme="minorEastAsia" w:eastAsiaTheme="minorEastAsia" w:hAnsiTheme="minorEastAsia" w:hint="eastAsia"/>
              </w:rPr>
              <w:t>√</w:t>
            </w:r>
          </w:p>
        </w:tc>
        <w:tc>
          <w:tcPr>
            <w:tcW w:w="1131" w:type="dxa"/>
          </w:tcPr>
          <w:p w:rsidR="002761ED" w:rsidRPr="00EE3A31" w:rsidRDefault="002761ED" w:rsidP="004E1CFF">
            <w:pPr>
              <w:jc w:val="center"/>
              <w:rPr>
                <w:rFonts w:asciiTheme="minorEastAsia" w:eastAsiaTheme="minorEastAsia" w:hAnsiTheme="minorEastAsia"/>
              </w:rPr>
            </w:pPr>
            <w:r w:rsidRPr="002761ED">
              <w:rPr>
                <w:rFonts w:asciiTheme="minorEastAsia" w:eastAsiaTheme="minorEastAsia" w:hAnsiTheme="minorEastAsia" w:hint="eastAsia"/>
              </w:rPr>
              <w:t>√</w:t>
            </w:r>
          </w:p>
        </w:tc>
        <w:tc>
          <w:tcPr>
            <w:tcW w:w="1179" w:type="dxa"/>
          </w:tcPr>
          <w:p w:rsidR="002761ED" w:rsidRPr="00EE3A31" w:rsidRDefault="002761ED" w:rsidP="004E1CFF">
            <w:pPr>
              <w:jc w:val="center"/>
              <w:rPr>
                <w:rFonts w:asciiTheme="minorEastAsia" w:eastAsiaTheme="minorEastAsia" w:hAnsiTheme="minorEastAsia"/>
              </w:rPr>
            </w:pPr>
          </w:p>
        </w:tc>
        <w:tc>
          <w:tcPr>
            <w:tcW w:w="1146" w:type="dxa"/>
          </w:tcPr>
          <w:p w:rsidR="002761ED" w:rsidRPr="00EE3A31" w:rsidRDefault="002761ED" w:rsidP="004E1CFF">
            <w:pPr>
              <w:jc w:val="center"/>
              <w:rPr>
                <w:rFonts w:asciiTheme="minorEastAsia" w:eastAsiaTheme="minorEastAsia" w:hAnsiTheme="minorEastAsia"/>
              </w:rPr>
            </w:pPr>
          </w:p>
        </w:tc>
      </w:tr>
      <w:tr w:rsidR="002761ED" w:rsidRPr="00EE3A31" w:rsidTr="00A364D7">
        <w:tc>
          <w:tcPr>
            <w:tcW w:w="582" w:type="dxa"/>
          </w:tcPr>
          <w:p w:rsidR="002761ED" w:rsidRPr="00EE3A31" w:rsidRDefault="002761ED" w:rsidP="004E1CFF">
            <w:pPr>
              <w:jc w:val="center"/>
              <w:rPr>
                <w:rFonts w:asciiTheme="minorEastAsia" w:eastAsiaTheme="minorEastAsia" w:hAnsiTheme="minorEastAsia"/>
              </w:rPr>
            </w:pPr>
            <w:r>
              <w:rPr>
                <w:rFonts w:asciiTheme="minorEastAsia" w:eastAsiaTheme="minorEastAsia" w:hAnsiTheme="minorEastAsia" w:hint="eastAsia"/>
              </w:rPr>
              <w:t>21</w:t>
            </w:r>
          </w:p>
        </w:tc>
        <w:tc>
          <w:tcPr>
            <w:tcW w:w="1046" w:type="dxa"/>
            <w:vMerge/>
          </w:tcPr>
          <w:p w:rsidR="002761ED" w:rsidRPr="00EE3A31" w:rsidRDefault="002761ED" w:rsidP="004E1CFF">
            <w:pPr>
              <w:rPr>
                <w:rFonts w:asciiTheme="minorEastAsia" w:eastAsiaTheme="minorEastAsia" w:hAnsiTheme="minorEastAsia"/>
              </w:rPr>
            </w:pPr>
          </w:p>
        </w:tc>
        <w:tc>
          <w:tcPr>
            <w:tcW w:w="1411" w:type="dxa"/>
          </w:tcPr>
          <w:p w:rsidR="002761ED" w:rsidRPr="00EE3A31" w:rsidRDefault="002761ED" w:rsidP="004E1CFF">
            <w:pPr>
              <w:jc w:val="left"/>
              <w:rPr>
                <w:rFonts w:asciiTheme="minorEastAsia" w:eastAsiaTheme="minorEastAsia" w:hAnsiTheme="minorEastAsia"/>
              </w:rPr>
            </w:pPr>
            <w:r>
              <w:rPr>
                <w:rFonts w:asciiTheme="minorEastAsia" w:eastAsiaTheme="minorEastAsia" w:hAnsiTheme="minorEastAsia" w:hint="eastAsia"/>
              </w:rPr>
              <w:t>审批流程历史信息查看</w:t>
            </w:r>
          </w:p>
        </w:tc>
        <w:tc>
          <w:tcPr>
            <w:tcW w:w="1179"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w:t>
            </w:r>
          </w:p>
        </w:tc>
        <w:tc>
          <w:tcPr>
            <w:tcW w:w="1272"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w:t>
            </w:r>
          </w:p>
        </w:tc>
        <w:tc>
          <w:tcPr>
            <w:tcW w:w="1131" w:type="dxa"/>
          </w:tcPr>
          <w:p w:rsidR="002761ED" w:rsidRPr="00EE3A31" w:rsidRDefault="002761ED" w:rsidP="004E1CFF">
            <w:pPr>
              <w:jc w:val="center"/>
              <w:rPr>
                <w:rFonts w:asciiTheme="minorEastAsia" w:eastAsiaTheme="minorEastAsia" w:hAnsiTheme="minorEastAsia"/>
              </w:rPr>
            </w:pPr>
            <w:r w:rsidRPr="002761ED">
              <w:rPr>
                <w:rFonts w:asciiTheme="minorEastAsia" w:eastAsiaTheme="minorEastAsia" w:hAnsiTheme="minorEastAsia" w:hint="eastAsia"/>
              </w:rPr>
              <w:t>√</w:t>
            </w:r>
          </w:p>
        </w:tc>
        <w:tc>
          <w:tcPr>
            <w:tcW w:w="1179" w:type="dxa"/>
          </w:tcPr>
          <w:p w:rsidR="002761ED" w:rsidRPr="00EE3A31" w:rsidRDefault="002761ED" w:rsidP="004E1CFF">
            <w:pPr>
              <w:jc w:val="center"/>
              <w:rPr>
                <w:rFonts w:asciiTheme="minorEastAsia" w:eastAsiaTheme="minorEastAsia" w:hAnsiTheme="minorEastAsia"/>
              </w:rPr>
            </w:pPr>
          </w:p>
        </w:tc>
        <w:tc>
          <w:tcPr>
            <w:tcW w:w="1146" w:type="dxa"/>
          </w:tcPr>
          <w:p w:rsidR="002761ED" w:rsidRPr="00EE3A31" w:rsidRDefault="002761ED" w:rsidP="004E1CFF">
            <w:pPr>
              <w:jc w:val="center"/>
              <w:rPr>
                <w:rFonts w:asciiTheme="minorEastAsia" w:eastAsiaTheme="minorEastAsia" w:hAnsiTheme="minorEastAsia"/>
              </w:rPr>
            </w:pPr>
          </w:p>
        </w:tc>
      </w:tr>
      <w:tr w:rsidR="002761ED" w:rsidRPr="00EE3A31" w:rsidTr="00081F47">
        <w:tc>
          <w:tcPr>
            <w:tcW w:w="582" w:type="dxa"/>
          </w:tcPr>
          <w:p w:rsidR="002761ED" w:rsidRDefault="002761ED" w:rsidP="004E1CFF">
            <w:pPr>
              <w:jc w:val="center"/>
              <w:rPr>
                <w:rFonts w:asciiTheme="minorEastAsia" w:eastAsiaTheme="minorEastAsia" w:hAnsiTheme="minorEastAsia"/>
              </w:rPr>
            </w:pPr>
            <w:r>
              <w:rPr>
                <w:rFonts w:asciiTheme="minorEastAsia" w:eastAsiaTheme="minorEastAsia" w:hAnsiTheme="minorEastAsia" w:hint="eastAsia"/>
              </w:rPr>
              <w:t>22</w:t>
            </w:r>
          </w:p>
        </w:tc>
        <w:tc>
          <w:tcPr>
            <w:tcW w:w="1046" w:type="dxa"/>
            <w:vMerge/>
          </w:tcPr>
          <w:p w:rsidR="002761ED" w:rsidRPr="00EE3A31" w:rsidRDefault="002761ED" w:rsidP="004E1CFF">
            <w:pPr>
              <w:rPr>
                <w:rFonts w:asciiTheme="minorEastAsia" w:eastAsiaTheme="minorEastAsia" w:hAnsiTheme="minorEastAsia"/>
              </w:rPr>
            </w:pPr>
          </w:p>
        </w:tc>
        <w:tc>
          <w:tcPr>
            <w:tcW w:w="1411" w:type="dxa"/>
          </w:tcPr>
          <w:p w:rsidR="002761ED" w:rsidRDefault="002761ED" w:rsidP="00A364D7">
            <w:pPr>
              <w:jc w:val="left"/>
              <w:rPr>
                <w:rFonts w:asciiTheme="minorEastAsia" w:eastAsiaTheme="minorEastAsia" w:hAnsiTheme="minorEastAsia"/>
              </w:rPr>
            </w:pPr>
            <w:r w:rsidRPr="002761ED">
              <w:rPr>
                <w:rFonts w:asciiTheme="minorEastAsia" w:eastAsiaTheme="minorEastAsia" w:hAnsiTheme="minorEastAsia" w:hint="eastAsia"/>
              </w:rPr>
              <w:t>审批流程历史</w:t>
            </w:r>
            <w:r>
              <w:rPr>
                <w:rFonts w:asciiTheme="minorEastAsia" w:eastAsiaTheme="minorEastAsia" w:hAnsiTheme="minorEastAsia" w:hint="eastAsia"/>
              </w:rPr>
              <w:t>处理意见修改</w:t>
            </w:r>
          </w:p>
        </w:tc>
        <w:tc>
          <w:tcPr>
            <w:tcW w:w="1179"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w:t>
            </w:r>
          </w:p>
        </w:tc>
        <w:tc>
          <w:tcPr>
            <w:tcW w:w="1272" w:type="dxa"/>
          </w:tcPr>
          <w:p w:rsidR="002761ED" w:rsidRPr="002761ED"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w:t>
            </w:r>
          </w:p>
        </w:tc>
        <w:tc>
          <w:tcPr>
            <w:tcW w:w="1131" w:type="dxa"/>
          </w:tcPr>
          <w:p w:rsidR="002761ED" w:rsidRPr="00EE3A31" w:rsidRDefault="002761ED" w:rsidP="004E1CFF">
            <w:pPr>
              <w:jc w:val="center"/>
              <w:rPr>
                <w:rFonts w:asciiTheme="minorEastAsia" w:eastAsiaTheme="minorEastAsia" w:hAnsiTheme="minorEastAsia"/>
              </w:rPr>
            </w:pPr>
            <w:r w:rsidRPr="002761ED">
              <w:rPr>
                <w:rFonts w:asciiTheme="minorEastAsia" w:eastAsiaTheme="minorEastAsia" w:hAnsiTheme="minorEastAsia" w:hint="eastAsia"/>
              </w:rPr>
              <w:t>√</w:t>
            </w:r>
          </w:p>
        </w:tc>
        <w:tc>
          <w:tcPr>
            <w:tcW w:w="1179" w:type="dxa"/>
          </w:tcPr>
          <w:p w:rsidR="002761ED" w:rsidRPr="00EE3A31" w:rsidRDefault="002761ED" w:rsidP="004E1CFF">
            <w:pPr>
              <w:jc w:val="center"/>
              <w:rPr>
                <w:rFonts w:asciiTheme="minorEastAsia" w:eastAsiaTheme="minorEastAsia" w:hAnsiTheme="minorEastAsia"/>
              </w:rPr>
            </w:pPr>
          </w:p>
        </w:tc>
        <w:tc>
          <w:tcPr>
            <w:tcW w:w="1146" w:type="dxa"/>
          </w:tcPr>
          <w:p w:rsidR="002761ED" w:rsidRPr="00EE3A31" w:rsidRDefault="002761ED" w:rsidP="004E1CFF">
            <w:pPr>
              <w:jc w:val="center"/>
              <w:rPr>
                <w:rFonts w:asciiTheme="minorEastAsia" w:eastAsiaTheme="minorEastAsia" w:hAnsiTheme="minorEastAsia"/>
              </w:rPr>
            </w:pPr>
          </w:p>
        </w:tc>
      </w:tr>
      <w:tr w:rsidR="002761ED" w:rsidRPr="00EE3A31" w:rsidTr="00A364D7">
        <w:tc>
          <w:tcPr>
            <w:tcW w:w="582" w:type="dxa"/>
          </w:tcPr>
          <w:p w:rsidR="002761ED" w:rsidRPr="00EE3A31" w:rsidRDefault="002761ED" w:rsidP="004E1CFF">
            <w:pPr>
              <w:jc w:val="center"/>
              <w:rPr>
                <w:rFonts w:asciiTheme="minorEastAsia" w:eastAsiaTheme="minorEastAsia" w:hAnsiTheme="minorEastAsia"/>
              </w:rPr>
            </w:pPr>
            <w:r>
              <w:rPr>
                <w:rFonts w:asciiTheme="minorEastAsia" w:eastAsiaTheme="minorEastAsia" w:hAnsiTheme="minorEastAsia" w:hint="eastAsia"/>
              </w:rPr>
              <w:t>23</w:t>
            </w:r>
          </w:p>
        </w:tc>
        <w:tc>
          <w:tcPr>
            <w:tcW w:w="1046" w:type="dxa"/>
            <w:vMerge/>
          </w:tcPr>
          <w:p w:rsidR="002761ED" w:rsidRPr="00EE3A31" w:rsidRDefault="002761ED" w:rsidP="004E1CFF">
            <w:pPr>
              <w:rPr>
                <w:rFonts w:asciiTheme="minorEastAsia" w:eastAsiaTheme="minorEastAsia" w:hAnsiTheme="minorEastAsia"/>
              </w:rPr>
            </w:pPr>
          </w:p>
        </w:tc>
        <w:tc>
          <w:tcPr>
            <w:tcW w:w="1411" w:type="dxa"/>
          </w:tcPr>
          <w:p w:rsidR="002761ED" w:rsidRPr="00EE3A31" w:rsidRDefault="002761ED" w:rsidP="004E1CFF">
            <w:pPr>
              <w:rPr>
                <w:rFonts w:asciiTheme="minorEastAsia" w:eastAsiaTheme="minorEastAsia" w:hAnsiTheme="minorEastAsia"/>
              </w:rPr>
            </w:pPr>
            <w:r>
              <w:rPr>
                <w:rFonts w:asciiTheme="minorEastAsia" w:eastAsiaTheme="minorEastAsia" w:hAnsiTheme="minorEastAsia" w:hint="eastAsia"/>
              </w:rPr>
              <w:t>任务提醒</w:t>
            </w:r>
          </w:p>
        </w:tc>
        <w:tc>
          <w:tcPr>
            <w:tcW w:w="1179"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w:t>
            </w:r>
          </w:p>
        </w:tc>
        <w:tc>
          <w:tcPr>
            <w:tcW w:w="1272"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w:t>
            </w:r>
          </w:p>
        </w:tc>
        <w:tc>
          <w:tcPr>
            <w:tcW w:w="1131" w:type="dxa"/>
          </w:tcPr>
          <w:p w:rsidR="002761ED" w:rsidRPr="00EE3A31" w:rsidRDefault="002761ED" w:rsidP="004E1CFF">
            <w:pPr>
              <w:jc w:val="center"/>
              <w:rPr>
                <w:rFonts w:asciiTheme="minorEastAsia" w:eastAsiaTheme="minorEastAsia" w:hAnsiTheme="minorEastAsia"/>
              </w:rPr>
            </w:pPr>
            <w:r w:rsidRPr="002761ED">
              <w:rPr>
                <w:rFonts w:asciiTheme="minorEastAsia" w:eastAsiaTheme="minorEastAsia" w:hAnsiTheme="minorEastAsia" w:hint="eastAsia"/>
              </w:rPr>
              <w:t>√</w:t>
            </w:r>
          </w:p>
        </w:tc>
        <w:tc>
          <w:tcPr>
            <w:tcW w:w="1179" w:type="dxa"/>
          </w:tcPr>
          <w:p w:rsidR="002761ED" w:rsidRPr="00EE3A31" w:rsidRDefault="002761ED" w:rsidP="004E1CFF">
            <w:pPr>
              <w:jc w:val="center"/>
              <w:rPr>
                <w:rFonts w:asciiTheme="minorEastAsia" w:eastAsiaTheme="minorEastAsia" w:hAnsiTheme="minorEastAsia"/>
              </w:rPr>
            </w:pPr>
          </w:p>
        </w:tc>
        <w:tc>
          <w:tcPr>
            <w:tcW w:w="1146" w:type="dxa"/>
          </w:tcPr>
          <w:p w:rsidR="002761ED" w:rsidRPr="00EE3A31" w:rsidRDefault="002761ED" w:rsidP="004E1CFF">
            <w:pPr>
              <w:jc w:val="center"/>
              <w:rPr>
                <w:rFonts w:asciiTheme="minorEastAsia" w:eastAsiaTheme="minorEastAsia" w:hAnsiTheme="minorEastAsia"/>
              </w:rPr>
            </w:pPr>
          </w:p>
        </w:tc>
      </w:tr>
      <w:tr w:rsidR="002761ED" w:rsidRPr="00EE3A31" w:rsidTr="00A364D7">
        <w:tc>
          <w:tcPr>
            <w:tcW w:w="582" w:type="dxa"/>
          </w:tcPr>
          <w:p w:rsidR="002761ED" w:rsidRPr="00EE3A31" w:rsidRDefault="002761ED" w:rsidP="004E1CFF">
            <w:pPr>
              <w:jc w:val="center"/>
              <w:rPr>
                <w:rFonts w:asciiTheme="minorEastAsia" w:eastAsiaTheme="minorEastAsia" w:hAnsiTheme="minorEastAsia"/>
              </w:rPr>
            </w:pPr>
            <w:r>
              <w:rPr>
                <w:rFonts w:asciiTheme="minorEastAsia" w:eastAsiaTheme="minorEastAsia" w:hAnsiTheme="minorEastAsia" w:hint="eastAsia"/>
              </w:rPr>
              <w:t>24</w:t>
            </w:r>
          </w:p>
        </w:tc>
        <w:tc>
          <w:tcPr>
            <w:tcW w:w="1046" w:type="dxa"/>
            <w:vMerge/>
          </w:tcPr>
          <w:p w:rsidR="002761ED" w:rsidRPr="00EE3A31" w:rsidRDefault="002761ED" w:rsidP="004E1CFF">
            <w:pPr>
              <w:rPr>
                <w:rFonts w:asciiTheme="minorEastAsia" w:eastAsiaTheme="minorEastAsia" w:hAnsiTheme="minorEastAsia"/>
              </w:rPr>
            </w:pPr>
          </w:p>
        </w:tc>
        <w:tc>
          <w:tcPr>
            <w:tcW w:w="1411" w:type="dxa"/>
          </w:tcPr>
          <w:p w:rsidR="002761ED" w:rsidRPr="00EE3A31" w:rsidRDefault="002761ED" w:rsidP="004E1CFF">
            <w:pPr>
              <w:rPr>
                <w:rFonts w:asciiTheme="minorEastAsia" w:eastAsiaTheme="minorEastAsia" w:hAnsiTheme="minorEastAsia"/>
              </w:rPr>
            </w:pPr>
            <w:r>
              <w:rPr>
                <w:rFonts w:asciiTheme="minorEastAsia" w:eastAsiaTheme="minorEastAsia" w:hAnsiTheme="minorEastAsia" w:hint="eastAsia"/>
              </w:rPr>
              <w:t>数据导出</w:t>
            </w:r>
          </w:p>
        </w:tc>
        <w:tc>
          <w:tcPr>
            <w:tcW w:w="1179"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w:t>
            </w:r>
          </w:p>
        </w:tc>
        <w:tc>
          <w:tcPr>
            <w:tcW w:w="1272"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w:t>
            </w:r>
          </w:p>
        </w:tc>
        <w:tc>
          <w:tcPr>
            <w:tcW w:w="1131" w:type="dxa"/>
          </w:tcPr>
          <w:p w:rsidR="002761ED" w:rsidRPr="00EE3A31" w:rsidRDefault="002761ED" w:rsidP="004E1CFF">
            <w:pPr>
              <w:jc w:val="center"/>
              <w:rPr>
                <w:rFonts w:asciiTheme="minorEastAsia" w:eastAsiaTheme="minorEastAsia" w:hAnsiTheme="minorEastAsia"/>
              </w:rPr>
            </w:pPr>
          </w:p>
        </w:tc>
        <w:tc>
          <w:tcPr>
            <w:tcW w:w="1179" w:type="dxa"/>
          </w:tcPr>
          <w:p w:rsidR="002761ED" w:rsidRPr="00EE3A31" w:rsidRDefault="002761ED" w:rsidP="004E1CFF">
            <w:pPr>
              <w:jc w:val="center"/>
              <w:rPr>
                <w:rFonts w:asciiTheme="minorEastAsia" w:eastAsiaTheme="minorEastAsia" w:hAnsiTheme="minorEastAsia"/>
              </w:rPr>
            </w:pPr>
          </w:p>
        </w:tc>
        <w:tc>
          <w:tcPr>
            <w:tcW w:w="1146" w:type="dxa"/>
          </w:tcPr>
          <w:p w:rsidR="002761ED" w:rsidRPr="00EE3A31" w:rsidRDefault="002761ED" w:rsidP="004E1CFF">
            <w:pPr>
              <w:jc w:val="center"/>
              <w:rPr>
                <w:rFonts w:asciiTheme="minorEastAsia" w:eastAsiaTheme="minorEastAsia" w:hAnsiTheme="minorEastAsia"/>
              </w:rPr>
            </w:pPr>
          </w:p>
        </w:tc>
      </w:tr>
      <w:tr w:rsidR="002761ED" w:rsidRPr="00EE3A31" w:rsidTr="00A364D7">
        <w:tc>
          <w:tcPr>
            <w:tcW w:w="582" w:type="dxa"/>
          </w:tcPr>
          <w:p w:rsidR="002761ED" w:rsidRPr="00EE3A31" w:rsidRDefault="002761ED" w:rsidP="004E1CFF">
            <w:pPr>
              <w:jc w:val="center"/>
              <w:rPr>
                <w:rFonts w:asciiTheme="minorEastAsia" w:eastAsiaTheme="minorEastAsia" w:hAnsiTheme="minorEastAsia"/>
              </w:rPr>
            </w:pPr>
            <w:r>
              <w:rPr>
                <w:rFonts w:asciiTheme="minorEastAsia" w:eastAsiaTheme="minorEastAsia" w:hAnsiTheme="minorEastAsia" w:hint="eastAsia"/>
              </w:rPr>
              <w:lastRenderedPageBreak/>
              <w:t>25</w:t>
            </w:r>
          </w:p>
        </w:tc>
        <w:tc>
          <w:tcPr>
            <w:tcW w:w="1046" w:type="dxa"/>
            <w:vMerge/>
          </w:tcPr>
          <w:p w:rsidR="002761ED" w:rsidRPr="00EE3A31" w:rsidRDefault="002761ED" w:rsidP="004E1CFF">
            <w:pPr>
              <w:rPr>
                <w:rFonts w:asciiTheme="minorEastAsia" w:eastAsiaTheme="minorEastAsia" w:hAnsiTheme="minorEastAsia"/>
              </w:rPr>
            </w:pPr>
          </w:p>
        </w:tc>
        <w:tc>
          <w:tcPr>
            <w:tcW w:w="1411" w:type="dxa"/>
          </w:tcPr>
          <w:p w:rsidR="002761ED" w:rsidRPr="00EE3A31" w:rsidRDefault="002761ED" w:rsidP="004E1CFF">
            <w:pPr>
              <w:rPr>
                <w:rFonts w:asciiTheme="minorEastAsia" w:eastAsiaTheme="minorEastAsia" w:hAnsiTheme="minorEastAsia"/>
              </w:rPr>
            </w:pPr>
            <w:r w:rsidRPr="00EE3A31">
              <w:rPr>
                <w:rFonts w:asciiTheme="minorEastAsia" w:eastAsiaTheme="minorEastAsia" w:hAnsiTheme="minorEastAsia" w:hint="eastAsia"/>
              </w:rPr>
              <w:t>人工分派</w:t>
            </w:r>
          </w:p>
        </w:tc>
        <w:tc>
          <w:tcPr>
            <w:tcW w:w="1179" w:type="dxa"/>
          </w:tcPr>
          <w:p w:rsidR="002761ED" w:rsidRPr="00EE3A31" w:rsidRDefault="002761ED" w:rsidP="004E1CFF">
            <w:pPr>
              <w:jc w:val="center"/>
              <w:rPr>
                <w:rFonts w:asciiTheme="minorEastAsia" w:eastAsiaTheme="minorEastAsia" w:hAnsiTheme="minorEastAsia"/>
              </w:rPr>
            </w:pPr>
          </w:p>
        </w:tc>
        <w:tc>
          <w:tcPr>
            <w:tcW w:w="1272"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w:t>
            </w:r>
          </w:p>
        </w:tc>
        <w:tc>
          <w:tcPr>
            <w:tcW w:w="1131" w:type="dxa"/>
          </w:tcPr>
          <w:p w:rsidR="002761ED" w:rsidRPr="00E80C81" w:rsidRDefault="002761ED" w:rsidP="004E1CFF">
            <w:pPr>
              <w:jc w:val="center"/>
              <w:rPr>
                <w:rFonts w:asciiTheme="minorEastAsia" w:eastAsiaTheme="minorEastAsia" w:hAnsiTheme="minorEastAsia"/>
              </w:rPr>
            </w:pPr>
          </w:p>
        </w:tc>
        <w:tc>
          <w:tcPr>
            <w:tcW w:w="1179" w:type="dxa"/>
          </w:tcPr>
          <w:p w:rsidR="002761ED" w:rsidRPr="00EE3A31" w:rsidRDefault="002761ED" w:rsidP="004E1CFF">
            <w:pPr>
              <w:jc w:val="center"/>
              <w:rPr>
                <w:rFonts w:asciiTheme="minorEastAsia" w:eastAsiaTheme="minorEastAsia" w:hAnsiTheme="minorEastAsia"/>
              </w:rPr>
            </w:pPr>
          </w:p>
        </w:tc>
        <w:tc>
          <w:tcPr>
            <w:tcW w:w="1146" w:type="dxa"/>
          </w:tcPr>
          <w:p w:rsidR="002761ED" w:rsidRPr="00EE3A31" w:rsidRDefault="002761ED" w:rsidP="004E1CFF">
            <w:pPr>
              <w:jc w:val="center"/>
              <w:rPr>
                <w:rFonts w:asciiTheme="minorEastAsia" w:eastAsiaTheme="minorEastAsia" w:hAnsiTheme="minorEastAsia"/>
              </w:rPr>
            </w:pPr>
          </w:p>
        </w:tc>
      </w:tr>
      <w:tr w:rsidR="002761ED" w:rsidRPr="00EE3A31" w:rsidTr="00A364D7">
        <w:tc>
          <w:tcPr>
            <w:tcW w:w="582" w:type="dxa"/>
          </w:tcPr>
          <w:p w:rsidR="002761ED" w:rsidRPr="00EE3A31" w:rsidRDefault="002761ED" w:rsidP="004E1CFF">
            <w:pPr>
              <w:jc w:val="center"/>
              <w:rPr>
                <w:rFonts w:asciiTheme="minorEastAsia" w:eastAsiaTheme="minorEastAsia" w:hAnsiTheme="minorEastAsia"/>
              </w:rPr>
            </w:pPr>
            <w:r>
              <w:rPr>
                <w:rFonts w:asciiTheme="minorEastAsia" w:eastAsiaTheme="minorEastAsia" w:hAnsiTheme="minorEastAsia" w:hint="eastAsia"/>
              </w:rPr>
              <w:t>1</w:t>
            </w:r>
          </w:p>
        </w:tc>
        <w:tc>
          <w:tcPr>
            <w:tcW w:w="1046" w:type="dxa"/>
            <w:vMerge w:val="restart"/>
            <w:vAlign w:val="center"/>
          </w:tcPr>
          <w:p w:rsidR="002761ED" w:rsidRPr="00EE3A31" w:rsidRDefault="002761ED">
            <w:pPr>
              <w:jc w:val="center"/>
              <w:rPr>
                <w:rFonts w:asciiTheme="minorEastAsia" w:eastAsiaTheme="minorEastAsia" w:hAnsiTheme="minorEastAsia"/>
              </w:rPr>
            </w:pPr>
            <w:r>
              <w:rPr>
                <w:rFonts w:asciiTheme="minorEastAsia" w:eastAsiaTheme="minorEastAsia" w:hAnsiTheme="minorEastAsia" w:hint="eastAsia"/>
              </w:rPr>
              <w:t>正式</w:t>
            </w:r>
            <w:r w:rsidRPr="00EE3A31">
              <w:rPr>
                <w:rFonts w:asciiTheme="minorEastAsia" w:eastAsiaTheme="minorEastAsia" w:hAnsiTheme="minorEastAsia" w:hint="eastAsia"/>
              </w:rPr>
              <w:t>审批</w:t>
            </w:r>
          </w:p>
        </w:tc>
        <w:tc>
          <w:tcPr>
            <w:tcW w:w="1411" w:type="dxa"/>
          </w:tcPr>
          <w:p w:rsidR="002761ED" w:rsidRPr="00EE3A31" w:rsidRDefault="002761ED" w:rsidP="004E1CFF">
            <w:pPr>
              <w:rPr>
                <w:rFonts w:asciiTheme="minorEastAsia" w:eastAsiaTheme="minorEastAsia" w:hAnsiTheme="minorEastAsia"/>
              </w:rPr>
            </w:pPr>
            <w:r>
              <w:rPr>
                <w:rFonts w:asciiTheme="minorEastAsia" w:eastAsiaTheme="minorEastAsia" w:hAnsiTheme="minorEastAsia" w:hint="eastAsia"/>
              </w:rPr>
              <w:t>手工录入</w:t>
            </w:r>
          </w:p>
        </w:tc>
        <w:tc>
          <w:tcPr>
            <w:tcW w:w="1179" w:type="dxa"/>
          </w:tcPr>
          <w:p w:rsidR="002761ED" w:rsidRPr="00EE3A31" w:rsidRDefault="002761ED" w:rsidP="004E1CFF">
            <w:pPr>
              <w:jc w:val="center"/>
              <w:rPr>
                <w:rFonts w:asciiTheme="minorEastAsia" w:eastAsiaTheme="minorEastAsia" w:hAnsiTheme="minorEastAsia"/>
              </w:rPr>
            </w:pPr>
            <w:r w:rsidRPr="00E80C81">
              <w:rPr>
                <w:rFonts w:asciiTheme="minorEastAsia" w:eastAsiaTheme="minorEastAsia" w:hAnsiTheme="minorEastAsia" w:hint="eastAsia"/>
              </w:rPr>
              <w:t>√</w:t>
            </w:r>
          </w:p>
        </w:tc>
        <w:tc>
          <w:tcPr>
            <w:tcW w:w="1272" w:type="dxa"/>
          </w:tcPr>
          <w:p w:rsidR="002761ED" w:rsidRPr="00EE3A31" w:rsidRDefault="002761ED" w:rsidP="004E1CFF">
            <w:pPr>
              <w:jc w:val="center"/>
              <w:rPr>
                <w:rFonts w:asciiTheme="minorEastAsia" w:eastAsiaTheme="minorEastAsia" w:hAnsiTheme="minorEastAsia"/>
              </w:rPr>
            </w:pPr>
            <w:r w:rsidRPr="00E80C81">
              <w:rPr>
                <w:rFonts w:asciiTheme="minorEastAsia" w:eastAsiaTheme="minorEastAsia" w:hAnsiTheme="minorEastAsia" w:hint="eastAsia"/>
              </w:rPr>
              <w:t>√</w:t>
            </w:r>
          </w:p>
        </w:tc>
        <w:tc>
          <w:tcPr>
            <w:tcW w:w="1131" w:type="dxa"/>
          </w:tcPr>
          <w:p w:rsidR="002761ED" w:rsidRPr="00EE3A31" w:rsidRDefault="002761ED" w:rsidP="004E1CFF">
            <w:pPr>
              <w:jc w:val="center"/>
              <w:rPr>
                <w:rFonts w:asciiTheme="minorEastAsia" w:eastAsiaTheme="minorEastAsia" w:hAnsiTheme="minorEastAsia"/>
              </w:rPr>
            </w:pPr>
          </w:p>
        </w:tc>
        <w:tc>
          <w:tcPr>
            <w:tcW w:w="1179" w:type="dxa"/>
          </w:tcPr>
          <w:p w:rsidR="002761ED" w:rsidRPr="00EE3A31" w:rsidRDefault="002761ED" w:rsidP="004E1CFF">
            <w:pPr>
              <w:jc w:val="center"/>
              <w:rPr>
                <w:rFonts w:asciiTheme="minorEastAsia" w:eastAsiaTheme="minorEastAsia" w:hAnsiTheme="minorEastAsia"/>
              </w:rPr>
            </w:pPr>
          </w:p>
        </w:tc>
        <w:tc>
          <w:tcPr>
            <w:tcW w:w="1146" w:type="dxa"/>
          </w:tcPr>
          <w:p w:rsidR="002761ED" w:rsidRPr="00EE3A31" w:rsidRDefault="002761ED" w:rsidP="004E1CFF">
            <w:pPr>
              <w:jc w:val="center"/>
              <w:rPr>
                <w:rFonts w:asciiTheme="minorEastAsia" w:eastAsiaTheme="minorEastAsia" w:hAnsiTheme="minorEastAsia"/>
              </w:rPr>
            </w:pPr>
          </w:p>
        </w:tc>
      </w:tr>
      <w:tr w:rsidR="002761ED" w:rsidRPr="00EE3A31" w:rsidTr="00A364D7">
        <w:tc>
          <w:tcPr>
            <w:tcW w:w="582" w:type="dxa"/>
          </w:tcPr>
          <w:p w:rsidR="002761ED" w:rsidRPr="00EE3A31" w:rsidRDefault="002761ED" w:rsidP="004E1CFF">
            <w:pPr>
              <w:jc w:val="center"/>
              <w:rPr>
                <w:rFonts w:asciiTheme="minorEastAsia" w:eastAsiaTheme="minorEastAsia" w:hAnsiTheme="minorEastAsia"/>
              </w:rPr>
            </w:pPr>
            <w:r>
              <w:rPr>
                <w:rFonts w:asciiTheme="minorEastAsia" w:eastAsiaTheme="minorEastAsia" w:hAnsiTheme="minorEastAsia" w:hint="eastAsia"/>
              </w:rPr>
              <w:t>2</w:t>
            </w:r>
          </w:p>
        </w:tc>
        <w:tc>
          <w:tcPr>
            <w:tcW w:w="1046" w:type="dxa"/>
            <w:vMerge/>
            <w:vAlign w:val="center"/>
          </w:tcPr>
          <w:p w:rsidR="002761ED" w:rsidRPr="00EE3A31" w:rsidRDefault="002761ED" w:rsidP="004E1CFF">
            <w:pPr>
              <w:jc w:val="center"/>
              <w:rPr>
                <w:rFonts w:asciiTheme="minorEastAsia" w:eastAsiaTheme="minorEastAsia" w:hAnsiTheme="minorEastAsia"/>
              </w:rPr>
            </w:pPr>
          </w:p>
        </w:tc>
        <w:tc>
          <w:tcPr>
            <w:tcW w:w="1411" w:type="dxa"/>
          </w:tcPr>
          <w:p w:rsidR="002761ED" w:rsidRPr="00EE3A31" w:rsidRDefault="002761ED" w:rsidP="004E1CFF">
            <w:pPr>
              <w:rPr>
                <w:rFonts w:asciiTheme="minorEastAsia" w:eastAsiaTheme="minorEastAsia" w:hAnsiTheme="minorEastAsia"/>
              </w:rPr>
            </w:pPr>
            <w:r>
              <w:rPr>
                <w:rFonts w:asciiTheme="minorEastAsia" w:eastAsiaTheme="minorEastAsia" w:hAnsiTheme="minorEastAsia" w:hint="eastAsia"/>
              </w:rPr>
              <w:t>数据导入</w:t>
            </w:r>
          </w:p>
        </w:tc>
        <w:tc>
          <w:tcPr>
            <w:tcW w:w="1179"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w:t>
            </w:r>
          </w:p>
        </w:tc>
        <w:tc>
          <w:tcPr>
            <w:tcW w:w="1272"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w:t>
            </w:r>
          </w:p>
        </w:tc>
        <w:tc>
          <w:tcPr>
            <w:tcW w:w="1131" w:type="dxa"/>
          </w:tcPr>
          <w:p w:rsidR="002761ED" w:rsidRPr="00EE3A31" w:rsidRDefault="002761ED" w:rsidP="004E1CFF">
            <w:pPr>
              <w:jc w:val="center"/>
              <w:rPr>
                <w:rFonts w:asciiTheme="minorEastAsia" w:eastAsiaTheme="minorEastAsia" w:hAnsiTheme="minorEastAsia"/>
              </w:rPr>
            </w:pPr>
          </w:p>
        </w:tc>
        <w:tc>
          <w:tcPr>
            <w:tcW w:w="1179" w:type="dxa"/>
          </w:tcPr>
          <w:p w:rsidR="002761ED" w:rsidRPr="00EE3A31" w:rsidRDefault="002761ED" w:rsidP="004E1CFF">
            <w:pPr>
              <w:jc w:val="center"/>
              <w:rPr>
                <w:rFonts w:asciiTheme="minorEastAsia" w:eastAsiaTheme="minorEastAsia" w:hAnsiTheme="minorEastAsia"/>
              </w:rPr>
            </w:pPr>
          </w:p>
        </w:tc>
        <w:tc>
          <w:tcPr>
            <w:tcW w:w="1146" w:type="dxa"/>
          </w:tcPr>
          <w:p w:rsidR="002761ED" w:rsidRPr="00EE3A31" w:rsidRDefault="002761ED" w:rsidP="004E1CFF">
            <w:pPr>
              <w:jc w:val="center"/>
              <w:rPr>
                <w:rFonts w:asciiTheme="minorEastAsia" w:eastAsiaTheme="minorEastAsia" w:hAnsiTheme="minorEastAsia"/>
              </w:rPr>
            </w:pPr>
          </w:p>
        </w:tc>
      </w:tr>
      <w:tr w:rsidR="002761ED" w:rsidRPr="00EE3A31" w:rsidTr="00A364D7">
        <w:tc>
          <w:tcPr>
            <w:tcW w:w="582"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3</w:t>
            </w:r>
          </w:p>
        </w:tc>
        <w:tc>
          <w:tcPr>
            <w:tcW w:w="1046" w:type="dxa"/>
            <w:vMerge/>
          </w:tcPr>
          <w:p w:rsidR="002761ED" w:rsidRPr="00EE3A31" w:rsidRDefault="002761ED" w:rsidP="004E1CFF">
            <w:pPr>
              <w:rPr>
                <w:rFonts w:asciiTheme="minorEastAsia" w:eastAsiaTheme="minorEastAsia" w:hAnsiTheme="minorEastAsia"/>
              </w:rPr>
            </w:pPr>
          </w:p>
        </w:tc>
        <w:tc>
          <w:tcPr>
            <w:tcW w:w="1411" w:type="dxa"/>
          </w:tcPr>
          <w:p w:rsidR="002761ED" w:rsidRPr="00EE3A31" w:rsidRDefault="002761ED" w:rsidP="004E1CFF">
            <w:pPr>
              <w:rPr>
                <w:rFonts w:asciiTheme="minorEastAsia" w:eastAsiaTheme="minorEastAsia" w:hAnsiTheme="minorEastAsia"/>
              </w:rPr>
            </w:pPr>
            <w:r>
              <w:rPr>
                <w:rFonts w:asciiTheme="minorEastAsia" w:eastAsiaTheme="minorEastAsia" w:hAnsiTheme="minorEastAsia" w:hint="eastAsia"/>
              </w:rPr>
              <w:t>启动审批</w:t>
            </w:r>
          </w:p>
        </w:tc>
        <w:tc>
          <w:tcPr>
            <w:tcW w:w="1179"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w:t>
            </w:r>
          </w:p>
        </w:tc>
        <w:tc>
          <w:tcPr>
            <w:tcW w:w="1272"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w:t>
            </w:r>
          </w:p>
        </w:tc>
        <w:tc>
          <w:tcPr>
            <w:tcW w:w="1131" w:type="dxa"/>
          </w:tcPr>
          <w:p w:rsidR="002761ED" w:rsidRPr="00EE3A31" w:rsidRDefault="002761ED" w:rsidP="004E1CFF">
            <w:pPr>
              <w:jc w:val="center"/>
              <w:rPr>
                <w:rFonts w:asciiTheme="minorEastAsia" w:eastAsiaTheme="minorEastAsia" w:hAnsiTheme="minorEastAsia"/>
              </w:rPr>
            </w:pPr>
          </w:p>
        </w:tc>
        <w:tc>
          <w:tcPr>
            <w:tcW w:w="1179" w:type="dxa"/>
          </w:tcPr>
          <w:p w:rsidR="002761ED" w:rsidRPr="00EE3A31" w:rsidRDefault="002761ED" w:rsidP="004E1CFF">
            <w:pPr>
              <w:jc w:val="center"/>
              <w:rPr>
                <w:rFonts w:asciiTheme="minorEastAsia" w:eastAsiaTheme="minorEastAsia" w:hAnsiTheme="minorEastAsia"/>
              </w:rPr>
            </w:pPr>
          </w:p>
        </w:tc>
        <w:tc>
          <w:tcPr>
            <w:tcW w:w="1146" w:type="dxa"/>
          </w:tcPr>
          <w:p w:rsidR="002761ED" w:rsidRPr="00EE3A31" w:rsidRDefault="002761ED" w:rsidP="004E1CFF">
            <w:pPr>
              <w:jc w:val="center"/>
              <w:rPr>
                <w:rFonts w:asciiTheme="minorEastAsia" w:eastAsiaTheme="minorEastAsia" w:hAnsiTheme="minorEastAsia"/>
              </w:rPr>
            </w:pPr>
          </w:p>
        </w:tc>
      </w:tr>
      <w:tr w:rsidR="002761ED" w:rsidRPr="00EE3A31" w:rsidTr="00A364D7">
        <w:tc>
          <w:tcPr>
            <w:tcW w:w="582" w:type="dxa"/>
          </w:tcPr>
          <w:p w:rsidR="002761ED" w:rsidRPr="00EE3A31" w:rsidRDefault="002761ED" w:rsidP="004E1CFF">
            <w:pPr>
              <w:jc w:val="center"/>
              <w:rPr>
                <w:rFonts w:asciiTheme="minorEastAsia" w:eastAsiaTheme="minorEastAsia" w:hAnsiTheme="minorEastAsia"/>
              </w:rPr>
            </w:pPr>
            <w:r>
              <w:rPr>
                <w:rFonts w:asciiTheme="minorEastAsia" w:eastAsiaTheme="minorEastAsia" w:hAnsiTheme="minorEastAsia" w:hint="eastAsia"/>
              </w:rPr>
              <w:t>4</w:t>
            </w:r>
          </w:p>
        </w:tc>
        <w:tc>
          <w:tcPr>
            <w:tcW w:w="1046" w:type="dxa"/>
            <w:vMerge/>
          </w:tcPr>
          <w:p w:rsidR="002761ED" w:rsidRPr="00EE3A31" w:rsidRDefault="002761ED" w:rsidP="004E1CFF">
            <w:pPr>
              <w:rPr>
                <w:rFonts w:asciiTheme="minorEastAsia" w:eastAsiaTheme="minorEastAsia" w:hAnsiTheme="minorEastAsia"/>
              </w:rPr>
            </w:pPr>
          </w:p>
        </w:tc>
        <w:tc>
          <w:tcPr>
            <w:tcW w:w="1411" w:type="dxa"/>
          </w:tcPr>
          <w:p w:rsidR="002761ED" w:rsidRPr="00EE3A31" w:rsidRDefault="002761ED" w:rsidP="004E1CFF">
            <w:pPr>
              <w:rPr>
                <w:rFonts w:asciiTheme="minorEastAsia" w:eastAsiaTheme="minorEastAsia" w:hAnsiTheme="minorEastAsia"/>
              </w:rPr>
            </w:pPr>
            <w:r>
              <w:rPr>
                <w:rFonts w:asciiTheme="minorEastAsia" w:eastAsiaTheme="minorEastAsia" w:hAnsiTheme="minorEastAsia" w:hint="eastAsia"/>
              </w:rPr>
              <w:t>撤销审批</w:t>
            </w:r>
          </w:p>
        </w:tc>
        <w:tc>
          <w:tcPr>
            <w:tcW w:w="1179" w:type="dxa"/>
          </w:tcPr>
          <w:p w:rsidR="002761ED" w:rsidRPr="00EE3A31" w:rsidRDefault="002761ED" w:rsidP="004E1CFF">
            <w:pPr>
              <w:jc w:val="center"/>
              <w:rPr>
                <w:rFonts w:asciiTheme="minorEastAsia" w:eastAsiaTheme="minorEastAsia" w:hAnsiTheme="minorEastAsia"/>
              </w:rPr>
            </w:pPr>
            <w:r w:rsidRPr="00E80C81">
              <w:rPr>
                <w:rFonts w:asciiTheme="minorEastAsia" w:eastAsiaTheme="minorEastAsia" w:hAnsiTheme="minorEastAsia" w:hint="eastAsia"/>
              </w:rPr>
              <w:t>√</w:t>
            </w:r>
          </w:p>
        </w:tc>
        <w:tc>
          <w:tcPr>
            <w:tcW w:w="1272" w:type="dxa"/>
          </w:tcPr>
          <w:p w:rsidR="002761ED" w:rsidRPr="00EE3A31" w:rsidRDefault="002761ED" w:rsidP="004E1CFF">
            <w:pPr>
              <w:jc w:val="center"/>
              <w:rPr>
                <w:rFonts w:asciiTheme="minorEastAsia" w:eastAsiaTheme="minorEastAsia" w:hAnsiTheme="minorEastAsia"/>
              </w:rPr>
            </w:pPr>
            <w:r w:rsidRPr="00E80C81">
              <w:rPr>
                <w:rFonts w:asciiTheme="minorEastAsia" w:eastAsiaTheme="minorEastAsia" w:hAnsiTheme="minorEastAsia" w:hint="eastAsia"/>
              </w:rPr>
              <w:t>√</w:t>
            </w:r>
          </w:p>
        </w:tc>
        <w:tc>
          <w:tcPr>
            <w:tcW w:w="1131" w:type="dxa"/>
          </w:tcPr>
          <w:p w:rsidR="002761ED" w:rsidRPr="00EE3A31" w:rsidRDefault="002761ED" w:rsidP="004E1CFF">
            <w:pPr>
              <w:jc w:val="center"/>
              <w:rPr>
                <w:rFonts w:asciiTheme="minorEastAsia" w:eastAsiaTheme="minorEastAsia" w:hAnsiTheme="minorEastAsia"/>
              </w:rPr>
            </w:pPr>
          </w:p>
        </w:tc>
        <w:tc>
          <w:tcPr>
            <w:tcW w:w="1179" w:type="dxa"/>
          </w:tcPr>
          <w:p w:rsidR="002761ED" w:rsidRPr="00EE3A31" w:rsidRDefault="002761ED" w:rsidP="004E1CFF">
            <w:pPr>
              <w:jc w:val="center"/>
              <w:rPr>
                <w:rFonts w:asciiTheme="minorEastAsia" w:eastAsiaTheme="minorEastAsia" w:hAnsiTheme="minorEastAsia"/>
              </w:rPr>
            </w:pPr>
          </w:p>
        </w:tc>
        <w:tc>
          <w:tcPr>
            <w:tcW w:w="1146" w:type="dxa"/>
          </w:tcPr>
          <w:p w:rsidR="002761ED" w:rsidRPr="00EE3A31" w:rsidRDefault="002761ED" w:rsidP="004E1CFF">
            <w:pPr>
              <w:jc w:val="center"/>
              <w:rPr>
                <w:rFonts w:asciiTheme="minorEastAsia" w:eastAsiaTheme="minorEastAsia" w:hAnsiTheme="minorEastAsia"/>
              </w:rPr>
            </w:pPr>
          </w:p>
        </w:tc>
      </w:tr>
      <w:tr w:rsidR="002761ED" w:rsidRPr="00EE3A31" w:rsidTr="00A364D7">
        <w:tc>
          <w:tcPr>
            <w:tcW w:w="582" w:type="dxa"/>
          </w:tcPr>
          <w:p w:rsidR="002761ED" w:rsidRPr="00EE3A31" w:rsidRDefault="002761ED" w:rsidP="004E1CFF">
            <w:pPr>
              <w:jc w:val="center"/>
              <w:rPr>
                <w:rFonts w:asciiTheme="minorEastAsia" w:eastAsiaTheme="minorEastAsia" w:hAnsiTheme="minorEastAsia"/>
              </w:rPr>
            </w:pPr>
            <w:r>
              <w:rPr>
                <w:rFonts w:asciiTheme="minorEastAsia" w:eastAsiaTheme="minorEastAsia" w:hAnsiTheme="minorEastAsia" w:hint="eastAsia"/>
              </w:rPr>
              <w:t>5</w:t>
            </w:r>
          </w:p>
        </w:tc>
        <w:tc>
          <w:tcPr>
            <w:tcW w:w="1046" w:type="dxa"/>
            <w:vMerge/>
          </w:tcPr>
          <w:p w:rsidR="002761ED" w:rsidRPr="00EE3A31" w:rsidRDefault="002761ED" w:rsidP="004E1CFF">
            <w:pPr>
              <w:rPr>
                <w:rFonts w:asciiTheme="minorEastAsia" w:eastAsiaTheme="minorEastAsia" w:hAnsiTheme="minorEastAsia"/>
              </w:rPr>
            </w:pPr>
          </w:p>
        </w:tc>
        <w:tc>
          <w:tcPr>
            <w:tcW w:w="1411" w:type="dxa"/>
          </w:tcPr>
          <w:p w:rsidR="002761ED" w:rsidRPr="00EE3A31" w:rsidRDefault="002761ED" w:rsidP="004E1CFF">
            <w:pPr>
              <w:rPr>
                <w:rFonts w:asciiTheme="minorEastAsia" w:eastAsiaTheme="minorEastAsia" w:hAnsiTheme="minorEastAsia"/>
              </w:rPr>
            </w:pPr>
            <w:r>
              <w:rPr>
                <w:rFonts w:asciiTheme="minorEastAsia" w:eastAsiaTheme="minorEastAsia" w:hAnsiTheme="minorEastAsia" w:hint="eastAsia"/>
              </w:rPr>
              <w:t>查看</w:t>
            </w:r>
          </w:p>
        </w:tc>
        <w:tc>
          <w:tcPr>
            <w:tcW w:w="1179"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w:t>
            </w:r>
          </w:p>
        </w:tc>
        <w:tc>
          <w:tcPr>
            <w:tcW w:w="1272"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w:t>
            </w:r>
          </w:p>
        </w:tc>
        <w:tc>
          <w:tcPr>
            <w:tcW w:w="1131"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w:t>
            </w:r>
          </w:p>
        </w:tc>
        <w:tc>
          <w:tcPr>
            <w:tcW w:w="1179" w:type="dxa"/>
          </w:tcPr>
          <w:p w:rsidR="002761ED" w:rsidRPr="00EE3A31" w:rsidRDefault="002761ED" w:rsidP="004E1CFF">
            <w:pPr>
              <w:jc w:val="center"/>
              <w:rPr>
                <w:rFonts w:asciiTheme="minorEastAsia" w:eastAsiaTheme="minorEastAsia" w:hAnsiTheme="minorEastAsia"/>
              </w:rPr>
            </w:pPr>
          </w:p>
        </w:tc>
        <w:tc>
          <w:tcPr>
            <w:tcW w:w="1146" w:type="dxa"/>
          </w:tcPr>
          <w:p w:rsidR="002761ED" w:rsidRPr="00EE3A31" w:rsidRDefault="002761ED" w:rsidP="004E1CFF">
            <w:pPr>
              <w:jc w:val="center"/>
              <w:rPr>
                <w:rFonts w:asciiTheme="minorEastAsia" w:eastAsiaTheme="minorEastAsia" w:hAnsiTheme="minorEastAsia"/>
              </w:rPr>
            </w:pPr>
          </w:p>
        </w:tc>
      </w:tr>
      <w:tr w:rsidR="002761ED" w:rsidRPr="00EE3A31" w:rsidTr="00A364D7">
        <w:tc>
          <w:tcPr>
            <w:tcW w:w="582"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6</w:t>
            </w:r>
          </w:p>
        </w:tc>
        <w:tc>
          <w:tcPr>
            <w:tcW w:w="1046" w:type="dxa"/>
            <w:vMerge/>
          </w:tcPr>
          <w:p w:rsidR="002761ED" w:rsidRPr="00EE3A31" w:rsidRDefault="002761ED" w:rsidP="004E1CFF">
            <w:pPr>
              <w:rPr>
                <w:rFonts w:asciiTheme="minorEastAsia" w:eastAsiaTheme="minorEastAsia" w:hAnsiTheme="minorEastAsia"/>
              </w:rPr>
            </w:pPr>
          </w:p>
        </w:tc>
        <w:tc>
          <w:tcPr>
            <w:tcW w:w="1411" w:type="dxa"/>
          </w:tcPr>
          <w:p w:rsidR="002761ED" w:rsidRPr="00EE3A31" w:rsidRDefault="002761ED" w:rsidP="004E1CFF">
            <w:pPr>
              <w:rPr>
                <w:rFonts w:asciiTheme="minorEastAsia" w:eastAsiaTheme="minorEastAsia" w:hAnsiTheme="minorEastAsia"/>
              </w:rPr>
            </w:pPr>
            <w:r>
              <w:rPr>
                <w:rFonts w:asciiTheme="minorEastAsia" w:eastAsiaTheme="minorEastAsia" w:hAnsiTheme="minorEastAsia" w:hint="eastAsia"/>
              </w:rPr>
              <w:t>修改</w:t>
            </w:r>
          </w:p>
        </w:tc>
        <w:tc>
          <w:tcPr>
            <w:tcW w:w="1179"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w:t>
            </w:r>
          </w:p>
        </w:tc>
        <w:tc>
          <w:tcPr>
            <w:tcW w:w="1272"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w:t>
            </w:r>
          </w:p>
        </w:tc>
        <w:tc>
          <w:tcPr>
            <w:tcW w:w="1131"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w:t>
            </w:r>
          </w:p>
        </w:tc>
        <w:tc>
          <w:tcPr>
            <w:tcW w:w="1179" w:type="dxa"/>
          </w:tcPr>
          <w:p w:rsidR="002761ED" w:rsidRPr="00EE3A31" w:rsidRDefault="002761ED" w:rsidP="004E1CFF">
            <w:pPr>
              <w:jc w:val="center"/>
              <w:rPr>
                <w:rFonts w:asciiTheme="minorEastAsia" w:eastAsiaTheme="minorEastAsia" w:hAnsiTheme="minorEastAsia"/>
              </w:rPr>
            </w:pPr>
          </w:p>
        </w:tc>
        <w:tc>
          <w:tcPr>
            <w:tcW w:w="1146" w:type="dxa"/>
          </w:tcPr>
          <w:p w:rsidR="002761ED" w:rsidRPr="00EE3A31" w:rsidRDefault="002761ED" w:rsidP="004E1CFF">
            <w:pPr>
              <w:jc w:val="center"/>
              <w:rPr>
                <w:rFonts w:asciiTheme="minorEastAsia" w:eastAsiaTheme="minorEastAsia" w:hAnsiTheme="minorEastAsia"/>
              </w:rPr>
            </w:pPr>
          </w:p>
        </w:tc>
      </w:tr>
      <w:tr w:rsidR="002761ED" w:rsidRPr="00EE3A31" w:rsidTr="00A364D7">
        <w:tc>
          <w:tcPr>
            <w:tcW w:w="582"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7</w:t>
            </w:r>
          </w:p>
        </w:tc>
        <w:tc>
          <w:tcPr>
            <w:tcW w:w="1046" w:type="dxa"/>
            <w:vMerge/>
          </w:tcPr>
          <w:p w:rsidR="002761ED" w:rsidRPr="00EE3A31" w:rsidRDefault="002761ED" w:rsidP="004E1CFF">
            <w:pPr>
              <w:rPr>
                <w:rFonts w:asciiTheme="minorEastAsia" w:eastAsiaTheme="minorEastAsia" w:hAnsiTheme="minorEastAsia"/>
              </w:rPr>
            </w:pPr>
          </w:p>
        </w:tc>
        <w:tc>
          <w:tcPr>
            <w:tcW w:w="1411" w:type="dxa"/>
          </w:tcPr>
          <w:p w:rsidR="002761ED" w:rsidRPr="00EE3A31" w:rsidRDefault="002761ED" w:rsidP="004E1CFF">
            <w:pPr>
              <w:rPr>
                <w:rFonts w:asciiTheme="minorEastAsia" w:eastAsiaTheme="minorEastAsia" w:hAnsiTheme="minorEastAsia"/>
              </w:rPr>
            </w:pPr>
            <w:r>
              <w:rPr>
                <w:rFonts w:asciiTheme="minorEastAsia" w:eastAsiaTheme="minorEastAsia" w:hAnsiTheme="minorEastAsia" w:hint="eastAsia"/>
              </w:rPr>
              <w:t>查看附件</w:t>
            </w:r>
          </w:p>
        </w:tc>
        <w:tc>
          <w:tcPr>
            <w:tcW w:w="1179"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w:t>
            </w:r>
          </w:p>
        </w:tc>
        <w:tc>
          <w:tcPr>
            <w:tcW w:w="1272"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w:t>
            </w:r>
          </w:p>
        </w:tc>
        <w:tc>
          <w:tcPr>
            <w:tcW w:w="1131"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w:t>
            </w:r>
          </w:p>
        </w:tc>
        <w:tc>
          <w:tcPr>
            <w:tcW w:w="1179" w:type="dxa"/>
          </w:tcPr>
          <w:p w:rsidR="002761ED" w:rsidRPr="00EE3A31" w:rsidRDefault="002761ED" w:rsidP="004E1CFF">
            <w:pPr>
              <w:jc w:val="center"/>
              <w:rPr>
                <w:rFonts w:asciiTheme="minorEastAsia" w:eastAsiaTheme="minorEastAsia" w:hAnsiTheme="minorEastAsia"/>
              </w:rPr>
            </w:pPr>
          </w:p>
        </w:tc>
        <w:tc>
          <w:tcPr>
            <w:tcW w:w="1146" w:type="dxa"/>
          </w:tcPr>
          <w:p w:rsidR="002761ED" w:rsidRPr="00EE3A31" w:rsidRDefault="002761ED" w:rsidP="004E1CFF">
            <w:pPr>
              <w:jc w:val="center"/>
              <w:rPr>
                <w:rFonts w:asciiTheme="minorEastAsia" w:eastAsiaTheme="minorEastAsia" w:hAnsiTheme="minorEastAsia"/>
              </w:rPr>
            </w:pPr>
          </w:p>
        </w:tc>
      </w:tr>
      <w:tr w:rsidR="002761ED" w:rsidRPr="00EE3A31" w:rsidTr="00A364D7">
        <w:tc>
          <w:tcPr>
            <w:tcW w:w="582"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9</w:t>
            </w:r>
          </w:p>
        </w:tc>
        <w:tc>
          <w:tcPr>
            <w:tcW w:w="1046" w:type="dxa"/>
            <w:vMerge/>
          </w:tcPr>
          <w:p w:rsidR="002761ED" w:rsidRPr="00EE3A31" w:rsidRDefault="002761ED" w:rsidP="004E1CFF">
            <w:pPr>
              <w:rPr>
                <w:rFonts w:asciiTheme="minorEastAsia" w:eastAsiaTheme="minorEastAsia" w:hAnsiTheme="minorEastAsia"/>
              </w:rPr>
            </w:pPr>
          </w:p>
        </w:tc>
        <w:tc>
          <w:tcPr>
            <w:tcW w:w="1411" w:type="dxa"/>
          </w:tcPr>
          <w:p w:rsidR="002761ED" w:rsidRPr="00EE3A31" w:rsidRDefault="002761ED" w:rsidP="004E1CFF">
            <w:pPr>
              <w:rPr>
                <w:rFonts w:asciiTheme="minorEastAsia" w:eastAsiaTheme="minorEastAsia" w:hAnsiTheme="minorEastAsia"/>
              </w:rPr>
            </w:pPr>
            <w:r>
              <w:rPr>
                <w:rFonts w:asciiTheme="minorEastAsia" w:eastAsiaTheme="minorEastAsia" w:hAnsiTheme="minorEastAsia" w:hint="eastAsia"/>
              </w:rPr>
              <w:t>上传附件</w:t>
            </w:r>
          </w:p>
        </w:tc>
        <w:tc>
          <w:tcPr>
            <w:tcW w:w="1179"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w:t>
            </w:r>
          </w:p>
        </w:tc>
        <w:tc>
          <w:tcPr>
            <w:tcW w:w="1272"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w:t>
            </w:r>
          </w:p>
        </w:tc>
        <w:tc>
          <w:tcPr>
            <w:tcW w:w="1131"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w:t>
            </w:r>
          </w:p>
        </w:tc>
        <w:tc>
          <w:tcPr>
            <w:tcW w:w="1179" w:type="dxa"/>
          </w:tcPr>
          <w:p w:rsidR="002761ED" w:rsidRPr="00EE3A31" w:rsidRDefault="002761ED" w:rsidP="004E1CFF">
            <w:pPr>
              <w:jc w:val="center"/>
              <w:rPr>
                <w:rFonts w:asciiTheme="minorEastAsia" w:eastAsiaTheme="minorEastAsia" w:hAnsiTheme="minorEastAsia"/>
              </w:rPr>
            </w:pPr>
          </w:p>
        </w:tc>
        <w:tc>
          <w:tcPr>
            <w:tcW w:w="1146" w:type="dxa"/>
          </w:tcPr>
          <w:p w:rsidR="002761ED" w:rsidRPr="00EE3A31" w:rsidRDefault="002761ED" w:rsidP="004E1CFF">
            <w:pPr>
              <w:jc w:val="center"/>
              <w:rPr>
                <w:rFonts w:asciiTheme="minorEastAsia" w:eastAsiaTheme="minorEastAsia" w:hAnsiTheme="minorEastAsia"/>
              </w:rPr>
            </w:pPr>
          </w:p>
        </w:tc>
      </w:tr>
      <w:tr w:rsidR="002761ED" w:rsidRPr="00EE3A31" w:rsidTr="00A364D7">
        <w:tc>
          <w:tcPr>
            <w:tcW w:w="582"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10</w:t>
            </w:r>
          </w:p>
        </w:tc>
        <w:tc>
          <w:tcPr>
            <w:tcW w:w="1046" w:type="dxa"/>
            <w:vMerge/>
          </w:tcPr>
          <w:p w:rsidR="002761ED" w:rsidRPr="00EE3A31" w:rsidRDefault="002761ED" w:rsidP="004E1CFF">
            <w:pPr>
              <w:rPr>
                <w:rFonts w:asciiTheme="minorEastAsia" w:eastAsiaTheme="minorEastAsia" w:hAnsiTheme="minorEastAsia"/>
              </w:rPr>
            </w:pPr>
          </w:p>
        </w:tc>
        <w:tc>
          <w:tcPr>
            <w:tcW w:w="1411" w:type="dxa"/>
          </w:tcPr>
          <w:p w:rsidR="002761ED" w:rsidRPr="00EE3A31" w:rsidRDefault="002761ED" w:rsidP="004E1CFF">
            <w:pPr>
              <w:rPr>
                <w:rFonts w:asciiTheme="minorEastAsia" w:eastAsiaTheme="minorEastAsia" w:hAnsiTheme="minorEastAsia"/>
              </w:rPr>
            </w:pPr>
            <w:r>
              <w:rPr>
                <w:rFonts w:asciiTheme="minorEastAsia" w:eastAsiaTheme="minorEastAsia" w:hAnsiTheme="minorEastAsia" w:hint="eastAsia"/>
              </w:rPr>
              <w:t>删除附件</w:t>
            </w:r>
          </w:p>
        </w:tc>
        <w:tc>
          <w:tcPr>
            <w:tcW w:w="1179"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w:t>
            </w:r>
          </w:p>
        </w:tc>
        <w:tc>
          <w:tcPr>
            <w:tcW w:w="1272"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w:t>
            </w:r>
          </w:p>
        </w:tc>
        <w:tc>
          <w:tcPr>
            <w:tcW w:w="1131"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w:t>
            </w:r>
          </w:p>
        </w:tc>
        <w:tc>
          <w:tcPr>
            <w:tcW w:w="1179" w:type="dxa"/>
          </w:tcPr>
          <w:p w:rsidR="002761ED" w:rsidRPr="00EE3A31" w:rsidRDefault="002761ED" w:rsidP="004E1CFF">
            <w:pPr>
              <w:jc w:val="center"/>
              <w:rPr>
                <w:rFonts w:asciiTheme="minorEastAsia" w:eastAsiaTheme="minorEastAsia" w:hAnsiTheme="minorEastAsia"/>
              </w:rPr>
            </w:pPr>
          </w:p>
        </w:tc>
        <w:tc>
          <w:tcPr>
            <w:tcW w:w="1146" w:type="dxa"/>
          </w:tcPr>
          <w:p w:rsidR="002761ED" w:rsidRPr="00EE3A31" w:rsidRDefault="002761ED" w:rsidP="004E1CFF">
            <w:pPr>
              <w:jc w:val="center"/>
              <w:rPr>
                <w:rFonts w:asciiTheme="minorEastAsia" w:eastAsiaTheme="minorEastAsia" w:hAnsiTheme="minorEastAsia"/>
              </w:rPr>
            </w:pPr>
          </w:p>
        </w:tc>
      </w:tr>
      <w:tr w:rsidR="002761ED" w:rsidRPr="00EE3A31" w:rsidTr="00A364D7">
        <w:tc>
          <w:tcPr>
            <w:tcW w:w="582"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11</w:t>
            </w:r>
          </w:p>
        </w:tc>
        <w:tc>
          <w:tcPr>
            <w:tcW w:w="1046" w:type="dxa"/>
            <w:vMerge/>
          </w:tcPr>
          <w:p w:rsidR="002761ED" w:rsidRPr="00EE3A31" w:rsidRDefault="002761ED" w:rsidP="004E1CFF">
            <w:pPr>
              <w:rPr>
                <w:rFonts w:asciiTheme="minorEastAsia" w:eastAsiaTheme="minorEastAsia" w:hAnsiTheme="minorEastAsia"/>
              </w:rPr>
            </w:pPr>
          </w:p>
        </w:tc>
        <w:tc>
          <w:tcPr>
            <w:tcW w:w="1411" w:type="dxa"/>
          </w:tcPr>
          <w:p w:rsidR="002761ED" w:rsidRPr="00EE3A31" w:rsidRDefault="002761ED" w:rsidP="004E1CFF">
            <w:pPr>
              <w:rPr>
                <w:rFonts w:asciiTheme="minorEastAsia" w:eastAsiaTheme="minorEastAsia" w:hAnsiTheme="minorEastAsia"/>
              </w:rPr>
            </w:pPr>
            <w:r w:rsidRPr="00EE3A31">
              <w:rPr>
                <w:rFonts w:asciiTheme="minorEastAsia" w:eastAsiaTheme="minorEastAsia" w:hAnsiTheme="minorEastAsia" w:hint="eastAsia"/>
              </w:rPr>
              <w:t>加批注</w:t>
            </w:r>
          </w:p>
        </w:tc>
        <w:tc>
          <w:tcPr>
            <w:tcW w:w="1179"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w:t>
            </w:r>
          </w:p>
        </w:tc>
        <w:tc>
          <w:tcPr>
            <w:tcW w:w="1272"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w:t>
            </w:r>
          </w:p>
        </w:tc>
        <w:tc>
          <w:tcPr>
            <w:tcW w:w="1131"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w:t>
            </w:r>
          </w:p>
        </w:tc>
        <w:tc>
          <w:tcPr>
            <w:tcW w:w="1179" w:type="dxa"/>
          </w:tcPr>
          <w:p w:rsidR="002761ED" w:rsidRPr="00EE3A31" w:rsidRDefault="002761ED" w:rsidP="004E1CFF">
            <w:pPr>
              <w:jc w:val="center"/>
              <w:rPr>
                <w:rFonts w:asciiTheme="minorEastAsia" w:eastAsiaTheme="minorEastAsia" w:hAnsiTheme="minorEastAsia"/>
              </w:rPr>
            </w:pPr>
          </w:p>
        </w:tc>
        <w:tc>
          <w:tcPr>
            <w:tcW w:w="1146" w:type="dxa"/>
          </w:tcPr>
          <w:p w:rsidR="002761ED" w:rsidRPr="00EE3A31" w:rsidRDefault="002761ED" w:rsidP="004E1CFF">
            <w:pPr>
              <w:jc w:val="center"/>
              <w:rPr>
                <w:rFonts w:asciiTheme="minorEastAsia" w:eastAsiaTheme="minorEastAsia" w:hAnsiTheme="minorEastAsia"/>
              </w:rPr>
            </w:pPr>
          </w:p>
        </w:tc>
      </w:tr>
      <w:tr w:rsidR="002761ED" w:rsidRPr="00EE3A31" w:rsidTr="00A364D7">
        <w:tc>
          <w:tcPr>
            <w:tcW w:w="582"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12</w:t>
            </w:r>
          </w:p>
        </w:tc>
        <w:tc>
          <w:tcPr>
            <w:tcW w:w="1046" w:type="dxa"/>
            <w:vMerge/>
          </w:tcPr>
          <w:p w:rsidR="002761ED" w:rsidRPr="00EE3A31" w:rsidRDefault="002761ED" w:rsidP="004E1CFF">
            <w:pPr>
              <w:rPr>
                <w:rFonts w:asciiTheme="minorEastAsia" w:eastAsiaTheme="minorEastAsia" w:hAnsiTheme="minorEastAsia"/>
              </w:rPr>
            </w:pPr>
          </w:p>
        </w:tc>
        <w:tc>
          <w:tcPr>
            <w:tcW w:w="1411" w:type="dxa"/>
          </w:tcPr>
          <w:p w:rsidR="002761ED" w:rsidRPr="00EE3A31" w:rsidRDefault="002761ED" w:rsidP="004E1CFF">
            <w:pPr>
              <w:rPr>
                <w:rFonts w:asciiTheme="minorEastAsia" w:eastAsiaTheme="minorEastAsia" w:hAnsiTheme="minorEastAsia"/>
              </w:rPr>
            </w:pPr>
            <w:r>
              <w:rPr>
                <w:rFonts w:asciiTheme="minorEastAsia" w:eastAsiaTheme="minorEastAsia" w:hAnsiTheme="minorEastAsia" w:hint="eastAsia"/>
              </w:rPr>
              <w:t>处理意见</w:t>
            </w:r>
          </w:p>
        </w:tc>
        <w:tc>
          <w:tcPr>
            <w:tcW w:w="1179"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w:t>
            </w:r>
          </w:p>
        </w:tc>
        <w:tc>
          <w:tcPr>
            <w:tcW w:w="1272"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w:t>
            </w:r>
          </w:p>
        </w:tc>
        <w:tc>
          <w:tcPr>
            <w:tcW w:w="1131"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w:t>
            </w:r>
          </w:p>
        </w:tc>
        <w:tc>
          <w:tcPr>
            <w:tcW w:w="1179" w:type="dxa"/>
          </w:tcPr>
          <w:p w:rsidR="002761ED" w:rsidRPr="00EE3A31" w:rsidRDefault="002761ED" w:rsidP="004E1CFF">
            <w:pPr>
              <w:jc w:val="center"/>
              <w:rPr>
                <w:rFonts w:asciiTheme="minorEastAsia" w:eastAsiaTheme="minorEastAsia" w:hAnsiTheme="minorEastAsia"/>
              </w:rPr>
            </w:pPr>
          </w:p>
        </w:tc>
        <w:tc>
          <w:tcPr>
            <w:tcW w:w="1146" w:type="dxa"/>
          </w:tcPr>
          <w:p w:rsidR="002761ED" w:rsidRPr="00EE3A31" w:rsidRDefault="002761ED" w:rsidP="004E1CFF">
            <w:pPr>
              <w:jc w:val="center"/>
              <w:rPr>
                <w:rFonts w:asciiTheme="minorEastAsia" w:eastAsiaTheme="minorEastAsia" w:hAnsiTheme="minorEastAsia"/>
              </w:rPr>
            </w:pPr>
          </w:p>
        </w:tc>
      </w:tr>
      <w:tr w:rsidR="002761ED" w:rsidRPr="00EE3A31" w:rsidTr="00A364D7">
        <w:tc>
          <w:tcPr>
            <w:tcW w:w="582"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13</w:t>
            </w:r>
          </w:p>
        </w:tc>
        <w:tc>
          <w:tcPr>
            <w:tcW w:w="1046" w:type="dxa"/>
            <w:vMerge/>
          </w:tcPr>
          <w:p w:rsidR="002761ED" w:rsidRPr="00EE3A31" w:rsidRDefault="002761ED" w:rsidP="004E1CFF">
            <w:pPr>
              <w:rPr>
                <w:rFonts w:asciiTheme="minorEastAsia" w:eastAsiaTheme="minorEastAsia" w:hAnsiTheme="minorEastAsia"/>
              </w:rPr>
            </w:pPr>
          </w:p>
        </w:tc>
        <w:tc>
          <w:tcPr>
            <w:tcW w:w="1411" w:type="dxa"/>
          </w:tcPr>
          <w:p w:rsidR="002761ED" w:rsidRPr="00EE3A31" w:rsidRDefault="002761ED" w:rsidP="004E1CFF">
            <w:pPr>
              <w:rPr>
                <w:rFonts w:asciiTheme="minorEastAsia" w:eastAsiaTheme="minorEastAsia" w:hAnsiTheme="minorEastAsia"/>
              </w:rPr>
            </w:pPr>
            <w:r w:rsidRPr="00EE3A31">
              <w:rPr>
                <w:rFonts w:asciiTheme="minorEastAsia" w:eastAsiaTheme="minorEastAsia" w:hAnsiTheme="minorEastAsia" w:hint="eastAsia"/>
              </w:rPr>
              <w:t>保存</w:t>
            </w:r>
          </w:p>
        </w:tc>
        <w:tc>
          <w:tcPr>
            <w:tcW w:w="1179"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w:t>
            </w:r>
          </w:p>
        </w:tc>
        <w:tc>
          <w:tcPr>
            <w:tcW w:w="1272"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w:t>
            </w:r>
          </w:p>
        </w:tc>
        <w:tc>
          <w:tcPr>
            <w:tcW w:w="1131"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w:t>
            </w:r>
          </w:p>
        </w:tc>
        <w:tc>
          <w:tcPr>
            <w:tcW w:w="1179" w:type="dxa"/>
          </w:tcPr>
          <w:p w:rsidR="002761ED" w:rsidRPr="00EE3A31" w:rsidRDefault="002761ED" w:rsidP="004E1CFF">
            <w:pPr>
              <w:jc w:val="center"/>
              <w:rPr>
                <w:rFonts w:asciiTheme="minorEastAsia" w:eastAsiaTheme="minorEastAsia" w:hAnsiTheme="minorEastAsia"/>
              </w:rPr>
            </w:pPr>
          </w:p>
        </w:tc>
        <w:tc>
          <w:tcPr>
            <w:tcW w:w="1146" w:type="dxa"/>
          </w:tcPr>
          <w:p w:rsidR="002761ED" w:rsidRPr="00EE3A31" w:rsidRDefault="002761ED" w:rsidP="004E1CFF">
            <w:pPr>
              <w:jc w:val="center"/>
              <w:rPr>
                <w:rFonts w:asciiTheme="minorEastAsia" w:eastAsiaTheme="minorEastAsia" w:hAnsiTheme="minorEastAsia"/>
              </w:rPr>
            </w:pPr>
          </w:p>
        </w:tc>
      </w:tr>
      <w:tr w:rsidR="002761ED" w:rsidRPr="00EE3A31" w:rsidTr="00A364D7">
        <w:tc>
          <w:tcPr>
            <w:tcW w:w="582" w:type="dxa"/>
          </w:tcPr>
          <w:p w:rsidR="002761ED" w:rsidRPr="00EE3A31" w:rsidRDefault="002761ED" w:rsidP="004E1CFF">
            <w:pPr>
              <w:jc w:val="center"/>
              <w:rPr>
                <w:rFonts w:asciiTheme="minorEastAsia" w:eastAsiaTheme="minorEastAsia" w:hAnsiTheme="minorEastAsia"/>
              </w:rPr>
            </w:pPr>
            <w:r>
              <w:rPr>
                <w:rFonts w:asciiTheme="minorEastAsia" w:eastAsiaTheme="minorEastAsia" w:hAnsiTheme="minorEastAsia" w:hint="eastAsia"/>
              </w:rPr>
              <w:t>14</w:t>
            </w:r>
          </w:p>
        </w:tc>
        <w:tc>
          <w:tcPr>
            <w:tcW w:w="1046" w:type="dxa"/>
            <w:vMerge/>
          </w:tcPr>
          <w:p w:rsidR="002761ED" w:rsidRPr="00EE3A31" w:rsidRDefault="002761ED" w:rsidP="004E1CFF">
            <w:pPr>
              <w:rPr>
                <w:rFonts w:asciiTheme="minorEastAsia" w:eastAsiaTheme="minorEastAsia" w:hAnsiTheme="minorEastAsia"/>
              </w:rPr>
            </w:pPr>
          </w:p>
        </w:tc>
        <w:tc>
          <w:tcPr>
            <w:tcW w:w="1411" w:type="dxa"/>
          </w:tcPr>
          <w:p w:rsidR="002761ED" w:rsidRPr="00EE3A31" w:rsidRDefault="002761ED" w:rsidP="004E1CFF">
            <w:pPr>
              <w:rPr>
                <w:rFonts w:asciiTheme="minorEastAsia" w:eastAsiaTheme="minorEastAsia" w:hAnsiTheme="minorEastAsia"/>
              </w:rPr>
            </w:pPr>
            <w:r w:rsidRPr="00EE3A31">
              <w:rPr>
                <w:rFonts w:asciiTheme="minorEastAsia" w:eastAsiaTheme="minorEastAsia" w:hAnsiTheme="minorEastAsia" w:hint="eastAsia"/>
              </w:rPr>
              <w:t>提交</w:t>
            </w:r>
          </w:p>
        </w:tc>
        <w:tc>
          <w:tcPr>
            <w:tcW w:w="1179"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w:t>
            </w:r>
          </w:p>
        </w:tc>
        <w:tc>
          <w:tcPr>
            <w:tcW w:w="1272"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w:t>
            </w:r>
          </w:p>
        </w:tc>
        <w:tc>
          <w:tcPr>
            <w:tcW w:w="1131"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w:t>
            </w:r>
          </w:p>
        </w:tc>
        <w:tc>
          <w:tcPr>
            <w:tcW w:w="1179" w:type="dxa"/>
          </w:tcPr>
          <w:p w:rsidR="002761ED" w:rsidRPr="00EE3A31" w:rsidRDefault="002761ED" w:rsidP="004E1CFF">
            <w:pPr>
              <w:jc w:val="center"/>
              <w:rPr>
                <w:rFonts w:asciiTheme="minorEastAsia" w:eastAsiaTheme="minorEastAsia" w:hAnsiTheme="minorEastAsia"/>
              </w:rPr>
            </w:pPr>
          </w:p>
        </w:tc>
        <w:tc>
          <w:tcPr>
            <w:tcW w:w="1146" w:type="dxa"/>
          </w:tcPr>
          <w:p w:rsidR="002761ED" w:rsidRPr="00EE3A31" w:rsidRDefault="002761ED" w:rsidP="004E1CFF">
            <w:pPr>
              <w:jc w:val="center"/>
              <w:rPr>
                <w:rFonts w:asciiTheme="minorEastAsia" w:eastAsiaTheme="minorEastAsia" w:hAnsiTheme="minorEastAsia"/>
              </w:rPr>
            </w:pPr>
          </w:p>
        </w:tc>
      </w:tr>
      <w:tr w:rsidR="002761ED" w:rsidRPr="00EE3A31" w:rsidTr="00A364D7">
        <w:tc>
          <w:tcPr>
            <w:tcW w:w="582"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16</w:t>
            </w:r>
          </w:p>
        </w:tc>
        <w:tc>
          <w:tcPr>
            <w:tcW w:w="1046" w:type="dxa"/>
            <w:vMerge/>
          </w:tcPr>
          <w:p w:rsidR="002761ED" w:rsidRPr="00EE3A31" w:rsidRDefault="002761ED" w:rsidP="004E1CFF">
            <w:pPr>
              <w:rPr>
                <w:rFonts w:asciiTheme="minorEastAsia" w:eastAsiaTheme="minorEastAsia" w:hAnsiTheme="minorEastAsia"/>
              </w:rPr>
            </w:pPr>
          </w:p>
        </w:tc>
        <w:tc>
          <w:tcPr>
            <w:tcW w:w="1411" w:type="dxa"/>
          </w:tcPr>
          <w:p w:rsidR="002761ED" w:rsidRPr="00EE3A31" w:rsidRDefault="002761ED" w:rsidP="004E1CFF">
            <w:pPr>
              <w:rPr>
                <w:rFonts w:asciiTheme="minorEastAsia" w:eastAsiaTheme="minorEastAsia" w:hAnsiTheme="minorEastAsia"/>
              </w:rPr>
            </w:pPr>
            <w:r w:rsidRPr="00EE3A31">
              <w:rPr>
                <w:rFonts w:asciiTheme="minorEastAsia" w:eastAsiaTheme="minorEastAsia" w:hAnsiTheme="minorEastAsia" w:hint="eastAsia"/>
              </w:rPr>
              <w:t>内部退回</w:t>
            </w:r>
          </w:p>
        </w:tc>
        <w:tc>
          <w:tcPr>
            <w:tcW w:w="1179"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w:t>
            </w:r>
          </w:p>
        </w:tc>
        <w:tc>
          <w:tcPr>
            <w:tcW w:w="1272"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w:t>
            </w:r>
          </w:p>
        </w:tc>
        <w:tc>
          <w:tcPr>
            <w:tcW w:w="1131"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w:t>
            </w:r>
          </w:p>
        </w:tc>
        <w:tc>
          <w:tcPr>
            <w:tcW w:w="1179" w:type="dxa"/>
          </w:tcPr>
          <w:p w:rsidR="002761ED" w:rsidRPr="00EE3A31" w:rsidRDefault="002761ED" w:rsidP="004E1CFF">
            <w:pPr>
              <w:jc w:val="center"/>
              <w:rPr>
                <w:rFonts w:asciiTheme="minorEastAsia" w:eastAsiaTheme="minorEastAsia" w:hAnsiTheme="minorEastAsia"/>
              </w:rPr>
            </w:pPr>
          </w:p>
        </w:tc>
        <w:tc>
          <w:tcPr>
            <w:tcW w:w="1146" w:type="dxa"/>
          </w:tcPr>
          <w:p w:rsidR="002761ED" w:rsidRPr="00EE3A31" w:rsidRDefault="002761ED" w:rsidP="004E1CFF">
            <w:pPr>
              <w:jc w:val="center"/>
              <w:rPr>
                <w:rFonts w:asciiTheme="minorEastAsia" w:eastAsiaTheme="minorEastAsia" w:hAnsiTheme="minorEastAsia"/>
              </w:rPr>
            </w:pPr>
          </w:p>
        </w:tc>
      </w:tr>
      <w:tr w:rsidR="002761ED" w:rsidRPr="00EE3A31" w:rsidTr="00A364D7">
        <w:tc>
          <w:tcPr>
            <w:tcW w:w="582"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17</w:t>
            </w:r>
          </w:p>
        </w:tc>
        <w:tc>
          <w:tcPr>
            <w:tcW w:w="1046" w:type="dxa"/>
            <w:vMerge/>
          </w:tcPr>
          <w:p w:rsidR="002761ED" w:rsidRPr="00EE3A31" w:rsidRDefault="002761ED" w:rsidP="004E1CFF">
            <w:pPr>
              <w:rPr>
                <w:rFonts w:asciiTheme="minorEastAsia" w:eastAsiaTheme="minorEastAsia" w:hAnsiTheme="minorEastAsia"/>
              </w:rPr>
            </w:pPr>
          </w:p>
        </w:tc>
        <w:tc>
          <w:tcPr>
            <w:tcW w:w="1411" w:type="dxa"/>
          </w:tcPr>
          <w:p w:rsidR="002761ED" w:rsidRPr="00EE3A31" w:rsidRDefault="002761ED" w:rsidP="004E1CFF">
            <w:pPr>
              <w:rPr>
                <w:rFonts w:asciiTheme="minorEastAsia" w:eastAsiaTheme="minorEastAsia" w:hAnsiTheme="minorEastAsia"/>
              </w:rPr>
            </w:pPr>
            <w:r w:rsidRPr="00EE3A31">
              <w:rPr>
                <w:rFonts w:asciiTheme="minorEastAsia" w:eastAsiaTheme="minorEastAsia" w:hAnsiTheme="minorEastAsia" w:hint="eastAsia"/>
              </w:rPr>
              <w:t>内部撤回</w:t>
            </w:r>
          </w:p>
        </w:tc>
        <w:tc>
          <w:tcPr>
            <w:tcW w:w="1179"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w:t>
            </w:r>
          </w:p>
        </w:tc>
        <w:tc>
          <w:tcPr>
            <w:tcW w:w="1272"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w:t>
            </w:r>
          </w:p>
        </w:tc>
        <w:tc>
          <w:tcPr>
            <w:tcW w:w="1131"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w:t>
            </w:r>
          </w:p>
        </w:tc>
        <w:tc>
          <w:tcPr>
            <w:tcW w:w="1179" w:type="dxa"/>
          </w:tcPr>
          <w:p w:rsidR="002761ED" w:rsidRPr="00EE3A31" w:rsidRDefault="002761ED" w:rsidP="004E1CFF">
            <w:pPr>
              <w:jc w:val="center"/>
              <w:rPr>
                <w:rFonts w:asciiTheme="minorEastAsia" w:eastAsiaTheme="minorEastAsia" w:hAnsiTheme="minorEastAsia"/>
              </w:rPr>
            </w:pPr>
          </w:p>
        </w:tc>
        <w:tc>
          <w:tcPr>
            <w:tcW w:w="1146" w:type="dxa"/>
          </w:tcPr>
          <w:p w:rsidR="002761ED" w:rsidRPr="00EE3A31" w:rsidRDefault="002761ED" w:rsidP="004E1CFF">
            <w:pPr>
              <w:jc w:val="center"/>
              <w:rPr>
                <w:rFonts w:asciiTheme="minorEastAsia" w:eastAsiaTheme="minorEastAsia" w:hAnsiTheme="minorEastAsia"/>
              </w:rPr>
            </w:pPr>
          </w:p>
        </w:tc>
      </w:tr>
      <w:tr w:rsidR="002761ED" w:rsidRPr="00EE3A31" w:rsidTr="00A364D7">
        <w:tc>
          <w:tcPr>
            <w:tcW w:w="582" w:type="dxa"/>
          </w:tcPr>
          <w:p w:rsidR="002761ED" w:rsidRPr="00EE3A31" w:rsidRDefault="002761ED" w:rsidP="004E1CFF">
            <w:pPr>
              <w:jc w:val="center"/>
              <w:rPr>
                <w:rFonts w:asciiTheme="minorEastAsia" w:eastAsiaTheme="minorEastAsia" w:hAnsiTheme="minorEastAsia"/>
              </w:rPr>
            </w:pPr>
            <w:r>
              <w:rPr>
                <w:rFonts w:asciiTheme="minorEastAsia" w:eastAsiaTheme="minorEastAsia" w:hAnsiTheme="minorEastAsia" w:hint="eastAsia"/>
              </w:rPr>
              <w:t>18</w:t>
            </w:r>
          </w:p>
        </w:tc>
        <w:tc>
          <w:tcPr>
            <w:tcW w:w="1046" w:type="dxa"/>
            <w:vMerge/>
          </w:tcPr>
          <w:p w:rsidR="002761ED" w:rsidRPr="00EE3A31" w:rsidRDefault="002761ED" w:rsidP="004E1CFF">
            <w:pPr>
              <w:rPr>
                <w:rFonts w:asciiTheme="minorEastAsia" w:eastAsiaTheme="minorEastAsia" w:hAnsiTheme="minorEastAsia"/>
              </w:rPr>
            </w:pPr>
          </w:p>
        </w:tc>
        <w:tc>
          <w:tcPr>
            <w:tcW w:w="1411" w:type="dxa"/>
          </w:tcPr>
          <w:p w:rsidR="002761ED" w:rsidRPr="00EE3A31" w:rsidRDefault="002761ED" w:rsidP="004E1CFF">
            <w:pPr>
              <w:rPr>
                <w:rFonts w:asciiTheme="minorEastAsia" w:eastAsiaTheme="minorEastAsia" w:hAnsiTheme="minorEastAsia"/>
              </w:rPr>
            </w:pPr>
            <w:r w:rsidRPr="00EE3A31">
              <w:rPr>
                <w:rFonts w:asciiTheme="minorEastAsia" w:eastAsiaTheme="minorEastAsia" w:hAnsiTheme="minorEastAsia" w:hint="eastAsia"/>
              </w:rPr>
              <w:t>补正</w:t>
            </w:r>
          </w:p>
        </w:tc>
        <w:tc>
          <w:tcPr>
            <w:tcW w:w="1179" w:type="dxa"/>
          </w:tcPr>
          <w:p w:rsidR="002761ED" w:rsidRPr="00EE3A31" w:rsidRDefault="002761ED" w:rsidP="004E1CFF">
            <w:pPr>
              <w:jc w:val="center"/>
              <w:rPr>
                <w:rFonts w:asciiTheme="minorEastAsia" w:eastAsiaTheme="minorEastAsia" w:hAnsiTheme="minorEastAsia"/>
              </w:rPr>
            </w:pPr>
          </w:p>
        </w:tc>
        <w:tc>
          <w:tcPr>
            <w:tcW w:w="1272"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w:t>
            </w:r>
          </w:p>
        </w:tc>
        <w:tc>
          <w:tcPr>
            <w:tcW w:w="1131"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w:t>
            </w:r>
          </w:p>
        </w:tc>
        <w:tc>
          <w:tcPr>
            <w:tcW w:w="1179" w:type="dxa"/>
          </w:tcPr>
          <w:p w:rsidR="002761ED" w:rsidRPr="00EE3A31" w:rsidRDefault="002761ED" w:rsidP="004E1CFF">
            <w:pPr>
              <w:jc w:val="center"/>
              <w:rPr>
                <w:rFonts w:asciiTheme="minorEastAsia" w:eastAsiaTheme="minorEastAsia" w:hAnsiTheme="minorEastAsia"/>
              </w:rPr>
            </w:pPr>
          </w:p>
        </w:tc>
        <w:tc>
          <w:tcPr>
            <w:tcW w:w="1146" w:type="dxa"/>
          </w:tcPr>
          <w:p w:rsidR="002761ED" w:rsidRPr="00EE3A31" w:rsidRDefault="002761ED" w:rsidP="004E1CFF">
            <w:pPr>
              <w:jc w:val="center"/>
              <w:rPr>
                <w:rFonts w:asciiTheme="minorEastAsia" w:eastAsiaTheme="minorEastAsia" w:hAnsiTheme="minorEastAsia"/>
              </w:rPr>
            </w:pPr>
          </w:p>
        </w:tc>
      </w:tr>
      <w:tr w:rsidR="002761ED" w:rsidRPr="00EE3A31" w:rsidTr="00A364D7">
        <w:tc>
          <w:tcPr>
            <w:tcW w:w="582"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1</w:t>
            </w:r>
            <w:r>
              <w:rPr>
                <w:rFonts w:asciiTheme="minorEastAsia" w:eastAsiaTheme="minorEastAsia" w:hAnsiTheme="minorEastAsia" w:hint="eastAsia"/>
              </w:rPr>
              <w:t>9</w:t>
            </w:r>
          </w:p>
        </w:tc>
        <w:tc>
          <w:tcPr>
            <w:tcW w:w="1046" w:type="dxa"/>
            <w:vMerge/>
          </w:tcPr>
          <w:p w:rsidR="002761ED" w:rsidRPr="00EE3A31" w:rsidRDefault="002761ED" w:rsidP="004E1CFF">
            <w:pPr>
              <w:rPr>
                <w:rFonts w:asciiTheme="minorEastAsia" w:eastAsiaTheme="minorEastAsia" w:hAnsiTheme="minorEastAsia"/>
              </w:rPr>
            </w:pPr>
          </w:p>
        </w:tc>
        <w:tc>
          <w:tcPr>
            <w:tcW w:w="1411" w:type="dxa"/>
          </w:tcPr>
          <w:p w:rsidR="002761ED" w:rsidRPr="00EE3A31" w:rsidRDefault="002761ED">
            <w:pPr>
              <w:jc w:val="left"/>
              <w:rPr>
                <w:rFonts w:asciiTheme="minorEastAsia" w:eastAsiaTheme="minorEastAsia" w:hAnsiTheme="minorEastAsia"/>
              </w:rPr>
            </w:pPr>
            <w:r w:rsidRPr="001D28F8">
              <w:rPr>
                <w:rFonts w:asciiTheme="minorEastAsia" w:eastAsiaTheme="minorEastAsia" w:hAnsiTheme="minorEastAsia" w:hint="eastAsia"/>
              </w:rPr>
              <w:t>办结</w:t>
            </w:r>
          </w:p>
        </w:tc>
        <w:tc>
          <w:tcPr>
            <w:tcW w:w="1179" w:type="dxa"/>
          </w:tcPr>
          <w:p w:rsidR="002761ED" w:rsidRPr="00EE3A31" w:rsidRDefault="002761ED" w:rsidP="004E1CFF">
            <w:pPr>
              <w:jc w:val="center"/>
              <w:rPr>
                <w:rFonts w:asciiTheme="minorEastAsia" w:eastAsiaTheme="minorEastAsia" w:hAnsiTheme="minorEastAsia"/>
              </w:rPr>
            </w:pPr>
          </w:p>
        </w:tc>
        <w:tc>
          <w:tcPr>
            <w:tcW w:w="1272" w:type="dxa"/>
          </w:tcPr>
          <w:p w:rsidR="002761ED" w:rsidRPr="00EE3A31" w:rsidRDefault="002761ED" w:rsidP="004E1CFF">
            <w:pPr>
              <w:jc w:val="center"/>
              <w:rPr>
                <w:rFonts w:asciiTheme="minorEastAsia" w:eastAsiaTheme="minorEastAsia" w:hAnsiTheme="minorEastAsia"/>
              </w:rPr>
            </w:pPr>
            <w:r w:rsidRPr="00E80C81">
              <w:rPr>
                <w:rFonts w:asciiTheme="minorEastAsia" w:eastAsiaTheme="minorEastAsia" w:hAnsiTheme="minorEastAsia" w:hint="eastAsia"/>
              </w:rPr>
              <w:t>√</w:t>
            </w:r>
          </w:p>
        </w:tc>
        <w:tc>
          <w:tcPr>
            <w:tcW w:w="1131" w:type="dxa"/>
          </w:tcPr>
          <w:p w:rsidR="002761ED" w:rsidRPr="00EE3A31" w:rsidRDefault="002761ED" w:rsidP="004E1CFF">
            <w:pPr>
              <w:jc w:val="center"/>
              <w:rPr>
                <w:rFonts w:asciiTheme="minorEastAsia" w:eastAsiaTheme="minorEastAsia" w:hAnsiTheme="minorEastAsia"/>
              </w:rPr>
            </w:pPr>
            <w:r w:rsidRPr="002761ED">
              <w:rPr>
                <w:rFonts w:asciiTheme="minorEastAsia" w:eastAsiaTheme="minorEastAsia" w:hAnsiTheme="minorEastAsia" w:hint="eastAsia"/>
              </w:rPr>
              <w:t>√</w:t>
            </w:r>
          </w:p>
        </w:tc>
        <w:tc>
          <w:tcPr>
            <w:tcW w:w="1179" w:type="dxa"/>
          </w:tcPr>
          <w:p w:rsidR="002761ED" w:rsidRPr="00EE3A31" w:rsidRDefault="002761ED" w:rsidP="004E1CFF">
            <w:pPr>
              <w:jc w:val="center"/>
              <w:rPr>
                <w:rFonts w:asciiTheme="minorEastAsia" w:eastAsiaTheme="minorEastAsia" w:hAnsiTheme="minorEastAsia"/>
              </w:rPr>
            </w:pPr>
          </w:p>
        </w:tc>
        <w:tc>
          <w:tcPr>
            <w:tcW w:w="1146" w:type="dxa"/>
          </w:tcPr>
          <w:p w:rsidR="002761ED" w:rsidRPr="00EE3A31" w:rsidRDefault="002761ED" w:rsidP="004E1CFF">
            <w:pPr>
              <w:jc w:val="center"/>
              <w:rPr>
                <w:rFonts w:asciiTheme="minorEastAsia" w:eastAsiaTheme="minorEastAsia" w:hAnsiTheme="minorEastAsia"/>
              </w:rPr>
            </w:pPr>
          </w:p>
        </w:tc>
      </w:tr>
      <w:tr w:rsidR="002761ED" w:rsidRPr="00EE3A31" w:rsidTr="00A364D7">
        <w:tc>
          <w:tcPr>
            <w:tcW w:w="582" w:type="dxa"/>
          </w:tcPr>
          <w:p w:rsidR="002761ED" w:rsidRPr="00EE3A31" w:rsidRDefault="002761ED" w:rsidP="004E1CFF">
            <w:pPr>
              <w:jc w:val="center"/>
              <w:rPr>
                <w:rFonts w:asciiTheme="minorEastAsia" w:eastAsiaTheme="minorEastAsia" w:hAnsiTheme="minorEastAsia"/>
              </w:rPr>
            </w:pPr>
            <w:r>
              <w:rPr>
                <w:rFonts w:asciiTheme="minorEastAsia" w:eastAsiaTheme="minorEastAsia" w:hAnsiTheme="minorEastAsia" w:hint="eastAsia"/>
              </w:rPr>
              <w:t>20</w:t>
            </w:r>
          </w:p>
        </w:tc>
        <w:tc>
          <w:tcPr>
            <w:tcW w:w="1046" w:type="dxa"/>
            <w:vMerge/>
          </w:tcPr>
          <w:p w:rsidR="002761ED" w:rsidRPr="00EE3A31" w:rsidRDefault="002761ED" w:rsidP="004E1CFF">
            <w:pPr>
              <w:rPr>
                <w:rFonts w:asciiTheme="minorEastAsia" w:eastAsiaTheme="minorEastAsia" w:hAnsiTheme="minorEastAsia"/>
              </w:rPr>
            </w:pPr>
          </w:p>
        </w:tc>
        <w:tc>
          <w:tcPr>
            <w:tcW w:w="1411" w:type="dxa"/>
          </w:tcPr>
          <w:p w:rsidR="002761ED" w:rsidRPr="00EE3A31" w:rsidRDefault="002761ED" w:rsidP="00A364D7">
            <w:pPr>
              <w:jc w:val="left"/>
              <w:rPr>
                <w:rFonts w:asciiTheme="minorEastAsia" w:eastAsiaTheme="minorEastAsia" w:hAnsiTheme="minorEastAsia"/>
              </w:rPr>
            </w:pPr>
            <w:r>
              <w:rPr>
                <w:rFonts w:asciiTheme="minorEastAsia" w:eastAsiaTheme="minorEastAsia" w:hAnsiTheme="minorEastAsia" w:hint="eastAsia"/>
              </w:rPr>
              <w:t>打印和导出</w:t>
            </w:r>
          </w:p>
        </w:tc>
        <w:tc>
          <w:tcPr>
            <w:tcW w:w="1179"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w:t>
            </w:r>
          </w:p>
        </w:tc>
        <w:tc>
          <w:tcPr>
            <w:tcW w:w="1272" w:type="dxa"/>
          </w:tcPr>
          <w:p w:rsidR="002761ED" w:rsidRPr="00EE3A31" w:rsidRDefault="002761ED" w:rsidP="004E1CFF">
            <w:pPr>
              <w:jc w:val="center"/>
              <w:rPr>
                <w:rFonts w:asciiTheme="minorEastAsia" w:eastAsiaTheme="minorEastAsia" w:hAnsiTheme="minorEastAsia"/>
              </w:rPr>
            </w:pPr>
          </w:p>
        </w:tc>
        <w:tc>
          <w:tcPr>
            <w:tcW w:w="1131" w:type="dxa"/>
          </w:tcPr>
          <w:p w:rsidR="002761ED" w:rsidRPr="00EE3A31" w:rsidRDefault="002761ED" w:rsidP="004E1CFF">
            <w:pPr>
              <w:jc w:val="center"/>
              <w:rPr>
                <w:rFonts w:asciiTheme="minorEastAsia" w:eastAsiaTheme="minorEastAsia" w:hAnsiTheme="minorEastAsia"/>
              </w:rPr>
            </w:pPr>
          </w:p>
        </w:tc>
        <w:tc>
          <w:tcPr>
            <w:tcW w:w="1179" w:type="dxa"/>
          </w:tcPr>
          <w:p w:rsidR="002761ED" w:rsidRPr="00EE3A31" w:rsidRDefault="002761ED" w:rsidP="004E1CFF">
            <w:pPr>
              <w:jc w:val="center"/>
              <w:rPr>
                <w:rFonts w:asciiTheme="minorEastAsia" w:eastAsiaTheme="minorEastAsia" w:hAnsiTheme="minorEastAsia"/>
              </w:rPr>
            </w:pPr>
          </w:p>
        </w:tc>
        <w:tc>
          <w:tcPr>
            <w:tcW w:w="1146" w:type="dxa"/>
          </w:tcPr>
          <w:p w:rsidR="002761ED" w:rsidRPr="00EE3A31" w:rsidRDefault="002761ED" w:rsidP="004E1CFF">
            <w:pPr>
              <w:jc w:val="center"/>
              <w:rPr>
                <w:rFonts w:asciiTheme="minorEastAsia" w:eastAsiaTheme="minorEastAsia" w:hAnsiTheme="minorEastAsia"/>
              </w:rPr>
            </w:pPr>
          </w:p>
        </w:tc>
      </w:tr>
      <w:tr w:rsidR="002761ED" w:rsidRPr="00EE3A31" w:rsidTr="00A364D7">
        <w:tc>
          <w:tcPr>
            <w:tcW w:w="582" w:type="dxa"/>
          </w:tcPr>
          <w:p w:rsidR="002761ED" w:rsidRPr="00EE3A31" w:rsidRDefault="002761ED" w:rsidP="004E1CFF">
            <w:pPr>
              <w:jc w:val="center"/>
              <w:rPr>
                <w:rFonts w:asciiTheme="minorEastAsia" w:eastAsiaTheme="minorEastAsia" w:hAnsiTheme="minorEastAsia"/>
              </w:rPr>
            </w:pPr>
            <w:r>
              <w:rPr>
                <w:rFonts w:asciiTheme="minorEastAsia" w:eastAsiaTheme="minorEastAsia" w:hAnsiTheme="minorEastAsia" w:hint="eastAsia"/>
              </w:rPr>
              <w:t>21</w:t>
            </w:r>
          </w:p>
        </w:tc>
        <w:tc>
          <w:tcPr>
            <w:tcW w:w="1046" w:type="dxa"/>
            <w:vMerge/>
          </w:tcPr>
          <w:p w:rsidR="002761ED" w:rsidRPr="00EE3A31" w:rsidRDefault="002761ED" w:rsidP="004E1CFF">
            <w:pPr>
              <w:rPr>
                <w:rFonts w:asciiTheme="minorEastAsia" w:eastAsiaTheme="minorEastAsia" w:hAnsiTheme="minorEastAsia"/>
              </w:rPr>
            </w:pPr>
          </w:p>
        </w:tc>
        <w:tc>
          <w:tcPr>
            <w:tcW w:w="1411" w:type="dxa"/>
          </w:tcPr>
          <w:p w:rsidR="002761ED" w:rsidRPr="00EE3A31" w:rsidRDefault="002761ED" w:rsidP="004E1CFF">
            <w:pPr>
              <w:jc w:val="left"/>
              <w:rPr>
                <w:rFonts w:asciiTheme="minorEastAsia" w:eastAsiaTheme="minorEastAsia" w:hAnsiTheme="minorEastAsia"/>
              </w:rPr>
            </w:pPr>
            <w:r>
              <w:rPr>
                <w:rFonts w:asciiTheme="minorEastAsia" w:eastAsiaTheme="minorEastAsia" w:hAnsiTheme="minorEastAsia" w:hint="eastAsia"/>
              </w:rPr>
              <w:t>审批流程历史信息</w:t>
            </w:r>
          </w:p>
        </w:tc>
        <w:tc>
          <w:tcPr>
            <w:tcW w:w="1179"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w:t>
            </w:r>
          </w:p>
        </w:tc>
        <w:tc>
          <w:tcPr>
            <w:tcW w:w="1272"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w:t>
            </w:r>
          </w:p>
        </w:tc>
        <w:tc>
          <w:tcPr>
            <w:tcW w:w="1131" w:type="dxa"/>
          </w:tcPr>
          <w:p w:rsidR="002761ED" w:rsidRPr="00EE3A31" w:rsidRDefault="002761ED" w:rsidP="004E1CFF">
            <w:pPr>
              <w:jc w:val="center"/>
              <w:rPr>
                <w:rFonts w:asciiTheme="minorEastAsia" w:eastAsiaTheme="minorEastAsia" w:hAnsiTheme="minorEastAsia"/>
              </w:rPr>
            </w:pPr>
            <w:r w:rsidRPr="002761ED">
              <w:rPr>
                <w:rFonts w:asciiTheme="minorEastAsia" w:eastAsiaTheme="minorEastAsia" w:hAnsiTheme="minorEastAsia" w:hint="eastAsia"/>
              </w:rPr>
              <w:t>√</w:t>
            </w:r>
          </w:p>
        </w:tc>
        <w:tc>
          <w:tcPr>
            <w:tcW w:w="1179" w:type="dxa"/>
          </w:tcPr>
          <w:p w:rsidR="002761ED" w:rsidRPr="00EE3A31" w:rsidRDefault="002761ED" w:rsidP="004E1CFF">
            <w:pPr>
              <w:jc w:val="center"/>
              <w:rPr>
                <w:rFonts w:asciiTheme="minorEastAsia" w:eastAsiaTheme="minorEastAsia" w:hAnsiTheme="minorEastAsia"/>
              </w:rPr>
            </w:pPr>
          </w:p>
        </w:tc>
        <w:tc>
          <w:tcPr>
            <w:tcW w:w="1146" w:type="dxa"/>
          </w:tcPr>
          <w:p w:rsidR="002761ED" w:rsidRPr="00EE3A31" w:rsidRDefault="002761ED" w:rsidP="004E1CFF">
            <w:pPr>
              <w:jc w:val="center"/>
              <w:rPr>
                <w:rFonts w:asciiTheme="minorEastAsia" w:eastAsiaTheme="minorEastAsia" w:hAnsiTheme="minorEastAsia"/>
              </w:rPr>
            </w:pPr>
          </w:p>
        </w:tc>
      </w:tr>
      <w:tr w:rsidR="002761ED" w:rsidRPr="00EE3A31" w:rsidTr="00A624BC">
        <w:tc>
          <w:tcPr>
            <w:tcW w:w="582" w:type="dxa"/>
          </w:tcPr>
          <w:p w:rsidR="002761ED" w:rsidRDefault="002761ED" w:rsidP="00A624BC">
            <w:pPr>
              <w:jc w:val="center"/>
              <w:rPr>
                <w:rFonts w:asciiTheme="minorEastAsia" w:eastAsiaTheme="minorEastAsia" w:hAnsiTheme="minorEastAsia"/>
              </w:rPr>
            </w:pPr>
            <w:r>
              <w:rPr>
                <w:rFonts w:asciiTheme="minorEastAsia" w:eastAsiaTheme="minorEastAsia" w:hAnsiTheme="minorEastAsia" w:hint="eastAsia"/>
              </w:rPr>
              <w:t>22</w:t>
            </w:r>
          </w:p>
        </w:tc>
        <w:tc>
          <w:tcPr>
            <w:tcW w:w="1046" w:type="dxa"/>
          </w:tcPr>
          <w:p w:rsidR="002761ED" w:rsidRPr="00EE3A31" w:rsidRDefault="002761ED" w:rsidP="00A624BC">
            <w:pPr>
              <w:rPr>
                <w:rFonts w:asciiTheme="minorEastAsia" w:eastAsiaTheme="minorEastAsia" w:hAnsiTheme="minorEastAsia"/>
              </w:rPr>
            </w:pPr>
          </w:p>
        </w:tc>
        <w:tc>
          <w:tcPr>
            <w:tcW w:w="1411" w:type="dxa"/>
          </w:tcPr>
          <w:p w:rsidR="002761ED" w:rsidRDefault="002761ED" w:rsidP="00A624BC">
            <w:pPr>
              <w:jc w:val="left"/>
              <w:rPr>
                <w:rFonts w:asciiTheme="minorEastAsia" w:eastAsiaTheme="minorEastAsia" w:hAnsiTheme="minorEastAsia"/>
              </w:rPr>
            </w:pPr>
            <w:r w:rsidRPr="002761ED">
              <w:rPr>
                <w:rFonts w:asciiTheme="minorEastAsia" w:eastAsiaTheme="minorEastAsia" w:hAnsiTheme="minorEastAsia" w:hint="eastAsia"/>
              </w:rPr>
              <w:t>审批流程历史</w:t>
            </w:r>
            <w:r>
              <w:rPr>
                <w:rFonts w:asciiTheme="minorEastAsia" w:eastAsiaTheme="minorEastAsia" w:hAnsiTheme="minorEastAsia" w:hint="eastAsia"/>
              </w:rPr>
              <w:t>处理意见修改</w:t>
            </w:r>
          </w:p>
        </w:tc>
        <w:tc>
          <w:tcPr>
            <w:tcW w:w="1179" w:type="dxa"/>
          </w:tcPr>
          <w:p w:rsidR="002761ED" w:rsidRPr="00EE3A31" w:rsidRDefault="002761ED" w:rsidP="00A624BC">
            <w:pPr>
              <w:jc w:val="center"/>
              <w:rPr>
                <w:rFonts w:asciiTheme="minorEastAsia" w:eastAsiaTheme="minorEastAsia" w:hAnsiTheme="minorEastAsia"/>
              </w:rPr>
            </w:pPr>
            <w:r w:rsidRPr="00EE3A31">
              <w:rPr>
                <w:rFonts w:asciiTheme="minorEastAsia" w:eastAsiaTheme="minorEastAsia" w:hAnsiTheme="minorEastAsia" w:hint="eastAsia"/>
              </w:rPr>
              <w:t>√</w:t>
            </w:r>
          </w:p>
        </w:tc>
        <w:tc>
          <w:tcPr>
            <w:tcW w:w="1272" w:type="dxa"/>
          </w:tcPr>
          <w:p w:rsidR="002761ED" w:rsidRPr="00B66C07" w:rsidRDefault="002761ED" w:rsidP="00A624BC">
            <w:pPr>
              <w:jc w:val="center"/>
              <w:rPr>
                <w:rFonts w:asciiTheme="minorEastAsia" w:eastAsiaTheme="minorEastAsia" w:hAnsiTheme="minorEastAsia"/>
              </w:rPr>
            </w:pPr>
            <w:r w:rsidRPr="00EE3A31">
              <w:rPr>
                <w:rFonts w:asciiTheme="minorEastAsia" w:eastAsiaTheme="minorEastAsia" w:hAnsiTheme="minorEastAsia" w:hint="eastAsia"/>
              </w:rPr>
              <w:t>√</w:t>
            </w:r>
          </w:p>
        </w:tc>
        <w:tc>
          <w:tcPr>
            <w:tcW w:w="1131" w:type="dxa"/>
          </w:tcPr>
          <w:p w:rsidR="002761ED" w:rsidRPr="00EE3A31" w:rsidRDefault="002761ED" w:rsidP="00A624BC">
            <w:pPr>
              <w:jc w:val="center"/>
              <w:rPr>
                <w:rFonts w:asciiTheme="minorEastAsia" w:eastAsiaTheme="minorEastAsia" w:hAnsiTheme="minorEastAsia"/>
              </w:rPr>
            </w:pPr>
            <w:r w:rsidRPr="002761ED">
              <w:rPr>
                <w:rFonts w:asciiTheme="minorEastAsia" w:eastAsiaTheme="minorEastAsia" w:hAnsiTheme="minorEastAsia" w:hint="eastAsia"/>
              </w:rPr>
              <w:t>√</w:t>
            </w:r>
          </w:p>
        </w:tc>
        <w:tc>
          <w:tcPr>
            <w:tcW w:w="1179" w:type="dxa"/>
          </w:tcPr>
          <w:p w:rsidR="002761ED" w:rsidRPr="00EE3A31" w:rsidRDefault="002761ED" w:rsidP="00A624BC">
            <w:pPr>
              <w:jc w:val="center"/>
              <w:rPr>
                <w:rFonts w:asciiTheme="minorEastAsia" w:eastAsiaTheme="minorEastAsia" w:hAnsiTheme="minorEastAsia"/>
              </w:rPr>
            </w:pPr>
          </w:p>
        </w:tc>
        <w:tc>
          <w:tcPr>
            <w:tcW w:w="1146" w:type="dxa"/>
          </w:tcPr>
          <w:p w:rsidR="002761ED" w:rsidRPr="00EE3A31" w:rsidRDefault="002761ED" w:rsidP="00A624BC">
            <w:pPr>
              <w:jc w:val="center"/>
              <w:rPr>
                <w:rFonts w:asciiTheme="minorEastAsia" w:eastAsiaTheme="minorEastAsia" w:hAnsiTheme="minorEastAsia"/>
              </w:rPr>
            </w:pPr>
          </w:p>
        </w:tc>
      </w:tr>
      <w:tr w:rsidR="002761ED" w:rsidRPr="00EE3A31" w:rsidTr="00A364D7">
        <w:tc>
          <w:tcPr>
            <w:tcW w:w="582" w:type="dxa"/>
          </w:tcPr>
          <w:p w:rsidR="002761ED" w:rsidRPr="00EE3A31" w:rsidRDefault="002761ED">
            <w:pPr>
              <w:jc w:val="center"/>
              <w:rPr>
                <w:rFonts w:asciiTheme="minorEastAsia" w:eastAsiaTheme="minorEastAsia" w:hAnsiTheme="minorEastAsia"/>
              </w:rPr>
            </w:pPr>
            <w:r>
              <w:rPr>
                <w:rFonts w:asciiTheme="minorEastAsia" w:eastAsiaTheme="minorEastAsia" w:hAnsiTheme="minorEastAsia" w:hint="eastAsia"/>
              </w:rPr>
              <w:t>23</w:t>
            </w:r>
          </w:p>
        </w:tc>
        <w:tc>
          <w:tcPr>
            <w:tcW w:w="1046" w:type="dxa"/>
          </w:tcPr>
          <w:p w:rsidR="002761ED" w:rsidRPr="00EE3A31" w:rsidRDefault="002761ED" w:rsidP="004E1CFF">
            <w:pPr>
              <w:rPr>
                <w:rFonts w:asciiTheme="minorEastAsia" w:eastAsiaTheme="minorEastAsia" w:hAnsiTheme="minorEastAsia"/>
              </w:rPr>
            </w:pPr>
          </w:p>
        </w:tc>
        <w:tc>
          <w:tcPr>
            <w:tcW w:w="1411" w:type="dxa"/>
          </w:tcPr>
          <w:p w:rsidR="002761ED" w:rsidRPr="00EE3A31" w:rsidRDefault="002761ED" w:rsidP="004E1CFF">
            <w:pPr>
              <w:rPr>
                <w:rFonts w:asciiTheme="minorEastAsia" w:eastAsiaTheme="minorEastAsia" w:hAnsiTheme="minorEastAsia"/>
              </w:rPr>
            </w:pPr>
            <w:r>
              <w:rPr>
                <w:rFonts w:asciiTheme="minorEastAsia" w:eastAsiaTheme="minorEastAsia" w:hAnsiTheme="minorEastAsia" w:hint="eastAsia"/>
              </w:rPr>
              <w:t>任务提醒</w:t>
            </w:r>
          </w:p>
        </w:tc>
        <w:tc>
          <w:tcPr>
            <w:tcW w:w="1179"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w:t>
            </w:r>
          </w:p>
        </w:tc>
        <w:tc>
          <w:tcPr>
            <w:tcW w:w="1272"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w:t>
            </w:r>
          </w:p>
        </w:tc>
        <w:tc>
          <w:tcPr>
            <w:tcW w:w="1131" w:type="dxa"/>
          </w:tcPr>
          <w:p w:rsidR="002761ED" w:rsidRPr="00EE3A31" w:rsidRDefault="002761ED" w:rsidP="004E1CFF">
            <w:pPr>
              <w:jc w:val="center"/>
              <w:rPr>
                <w:rFonts w:asciiTheme="minorEastAsia" w:eastAsiaTheme="minorEastAsia" w:hAnsiTheme="minorEastAsia"/>
              </w:rPr>
            </w:pPr>
            <w:r w:rsidRPr="002761ED">
              <w:rPr>
                <w:rFonts w:asciiTheme="minorEastAsia" w:eastAsiaTheme="minorEastAsia" w:hAnsiTheme="minorEastAsia" w:hint="eastAsia"/>
              </w:rPr>
              <w:t>√</w:t>
            </w:r>
          </w:p>
        </w:tc>
        <w:tc>
          <w:tcPr>
            <w:tcW w:w="1179" w:type="dxa"/>
          </w:tcPr>
          <w:p w:rsidR="002761ED" w:rsidRPr="00EE3A31" w:rsidRDefault="002761ED" w:rsidP="004E1CFF">
            <w:pPr>
              <w:jc w:val="center"/>
              <w:rPr>
                <w:rFonts w:asciiTheme="minorEastAsia" w:eastAsiaTheme="minorEastAsia" w:hAnsiTheme="minorEastAsia"/>
              </w:rPr>
            </w:pPr>
          </w:p>
        </w:tc>
        <w:tc>
          <w:tcPr>
            <w:tcW w:w="1146" w:type="dxa"/>
          </w:tcPr>
          <w:p w:rsidR="002761ED" w:rsidRPr="00EE3A31" w:rsidRDefault="002761ED" w:rsidP="004E1CFF">
            <w:pPr>
              <w:jc w:val="center"/>
              <w:rPr>
                <w:rFonts w:asciiTheme="minorEastAsia" w:eastAsiaTheme="minorEastAsia" w:hAnsiTheme="minorEastAsia"/>
              </w:rPr>
            </w:pPr>
          </w:p>
        </w:tc>
      </w:tr>
      <w:tr w:rsidR="002761ED" w:rsidRPr="00EE3A31" w:rsidTr="00A624BC">
        <w:tc>
          <w:tcPr>
            <w:tcW w:w="582" w:type="dxa"/>
          </w:tcPr>
          <w:p w:rsidR="002761ED" w:rsidRPr="00EE3A31" w:rsidRDefault="002761ED" w:rsidP="004E1CFF">
            <w:pPr>
              <w:jc w:val="center"/>
              <w:rPr>
                <w:rFonts w:asciiTheme="minorEastAsia" w:eastAsiaTheme="minorEastAsia" w:hAnsiTheme="minorEastAsia"/>
              </w:rPr>
            </w:pPr>
            <w:r>
              <w:rPr>
                <w:rFonts w:asciiTheme="minorEastAsia" w:eastAsiaTheme="minorEastAsia" w:hAnsiTheme="minorEastAsia" w:hint="eastAsia"/>
              </w:rPr>
              <w:t>24</w:t>
            </w:r>
          </w:p>
        </w:tc>
        <w:tc>
          <w:tcPr>
            <w:tcW w:w="1046" w:type="dxa"/>
            <w:vMerge w:val="restart"/>
            <w:vAlign w:val="center"/>
          </w:tcPr>
          <w:p w:rsidR="002761ED" w:rsidRDefault="002761ED" w:rsidP="00A364D7">
            <w:pPr>
              <w:jc w:val="center"/>
              <w:rPr>
                <w:rFonts w:asciiTheme="minorEastAsia" w:eastAsiaTheme="minorEastAsia" w:hAnsiTheme="minorEastAsia"/>
              </w:rPr>
            </w:pPr>
            <w:r w:rsidRPr="00EE3A31">
              <w:rPr>
                <w:rFonts w:asciiTheme="minorEastAsia" w:eastAsiaTheme="minorEastAsia" w:hAnsiTheme="minorEastAsia" w:hint="eastAsia"/>
              </w:rPr>
              <w:t>档案</w:t>
            </w:r>
          </w:p>
          <w:p w:rsidR="002761ED" w:rsidRPr="00EE3A31" w:rsidRDefault="002761ED" w:rsidP="00A364D7">
            <w:pPr>
              <w:jc w:val="center"/>
              <w:rPr>
                <w:rFonts w:asciiTheme="minorEastAsia" w:eastAsiaTheme="minorEastAsia" w:hAnsiTheme="minorEastAsia"/>
              </w:rPr>
            </w:pPr>
            <w:r w:rsidRPr="00EE3A31">
              <w:rPr>
                <w:rFonts w:asciiTheme="minorEastAsia" w:eastAsiaTheme="minorEastAsia" w:hAnsiTheme="minorEastAsia" w:hint="eastAsia"/>
              </w:rPr>
              <w:lastRenderedPageBreak/>
              <w:t>管理</w:t>
            </w:r>
          </w:p>
        </w:tc>
        <w:tc>
          <w:tcPr>
            <w:tcW w:w="1411" w:type="dxa"/>
          </w:tcPr>
          <w:p w:rsidR="002761ED" w:rsidRPr="00A364D7" w:rsidRDefault="002761ED">
            <w:pPr>
              <w:rPr>
                <w:rFonts w:asciiTheme="minorEastAsia" w:eastAsiaTheme="minorEastAsia" w:hAnsiTheme="minorEastAsia"/>
                <w:color w:val="000000" w:themeColor="text1"/>
              </w:rPr>
            </w:pPr>
            <w:r w:rsidRPr="00A364D7">
              <w:rPr>
                <w:rFonts w:asciiTheme="minorEastAsia" w:eastAsiaTheme="minorEastAsia" w:hAnsiTheme="minorEastAsia" w:hint="eastAsia"/>
                <w:color w:val="000000" w:themeColor="text1"/>
              </w:rPr>
              <w:lastRenderedPageBreak/>
              <w:t>归档</w:t>
            </w:r>
          </w:p>
        </w:tc>
        <w:tc>
          <w:tcPr>
            <w:tcW w:w="1179" w:type="dxa"/>
          </w:tcPr>
          <w:p w:rsidR="002761ED" w:rsidRPr="00EE3A31" w:rsidRDefault="002761ED">
            <w:pPr>
              <w:jc w:val="center"/>
              <w:rPr>
                <w:rFonts w:asciiTheme="minorEastAsia" w:eastAsiaTheme="minorEastAsia" w:hAnsiTheme="minorEastAsia"/>
              </w:rPr>
            </w:pPr>
          </w:p>
        </w:tc>
        <w:tc>
          <w:tcPr>
            <w:tcW w:w="1272" w:type="dxa"/>
          </w:tcPr>
          <w:p w:rsidR="002761ED" w:rsidRPr="00EE3A31" w:rsidRDefault="002761ED" w:rsidP="004E1CFF">
            <w:pPr>
              <w:jc w:val="center"/>
              <w:rPr>
                <w:rFonts w:asciiTheme="minorEastAsia" w:eastAsiaTheme="minorEastAsia" w:hAnsiTheme="minorEastAsia"/>
              </w:rPr>
            </w:pPr>
          </w:p>
        </w:tc>
        <w:tc>
          <w:tcPr>
            <w:tcW w:w="1131" w:type="dxa"/>
          </w:tcPr>
          <w:p w:rsidR="002761ED" w:rsidRPr="00EE3A31" w:rsidRDefault="002761ED" w:rsidP="004E1CFF">
            <w:pPr>
              <w:jc w:val="center"/>
              <w:rPr>
                <w:rFonts w:asciiTheme="minorEastAsia" w:eastAsiaTheme="minorEastAsia" w:hAnsiTheme="minorEastAsia"/>
              </w:rPr>
            </w:pPr>
          </w:p>
        </w:tc>
        <w:tc>
          <w:tcPr>
            <w:tcW w:w="1179" w:type="dxa"/>
          </w:tcPr>
          <w:p w:rsidR="002761ED" w:rsidRPr="00EE3A31" w:rsidRDefault="002761ED" w:rsidP="004E1CFF">
            <w:pPr>
              <w:jc w:val="center"/>
              <w:rPr>
                <w:rFonts w:asciiTheme="minorEastAsia" w:eastAsiaTheme="minorEastAsia" w:hAnsiTheme="minorEastAsia"/>
              </w:rPr>
            </w:pPr>
            <w:r w:rsidRPr="002761ED">
              <w:rPr>
                <w:rFonts w:asciiTheme="minorEastAsia" w:eastAsiaTheme="minorEastAsia" w:hAnsiTheme="minorEastAsia" w:hint="eastAsia"/>
              </w:rPr>
              <w:t>√</w:t>
            </w:r>
          </w:p>
        </w:tc>
        <w:tc>
          <w:tcPr>
            <w:tcW w:w="1146" w:type="dxa"/>
          </w:tcPr>
          <w:p w:rsidR="002761ED" w:rsidRPr="00EE3A31" w:rsidRDefault="002761ED" w:rsidP="004E1CFF">
            <w:pPr>
              <w:jc w:val="center"/>
              <w:rPr>
                <w:rFonts w:asciiTheme="minorEastAsia" w:eastAsiaTheme="minorEastAsia" w:hAnsiTheme="minorEastAsia"/>
              </w:rPr>
            </w:pPr>
          </w:p>
        </w:tc>
      </w:tr>
      <w:tr w:rsidR="002761ED" w:rsidRPr="00EE3A31" w:rsidTr="00081F47">
        <w:tc>
          <w:tcPr>
            <w:tcW w:w="582" w:type="dxa"/>
          </w:tcPr>
          <w:p w:rsidR="002761ED" w:rsidRDefault="002761ED" w:rsidP="004E1CFF">
            <w:pPr>
              <w:jc w:val="center"/>
              <w:rPr>
                <w:rFonts w:asciiTheme="minorEastAsia" w:eastAsiaTheme="minorEastAsia" w:hAnsiTheme="minorEastAsia"/>
              </w:rPr>
            </w:pPr>
          </w:p>
        </w:tc>
        <w:tc>
          <w:tcPr>
            <w:tcW w:w="1046" w:type="dxa"/>
            <w:vMerge/>
          </w:tcPr>
          <w:p w:rsidR="002761ED" w:rsidRPr="00EE3A31" w:rsidRDefault="002761ED" w:rsidP="004E1CFF">
            <w:pPr>
              <w:rPr>
                <w:rFonts w:asciiTheme="minorEastAsia" w:eastAsiaTheme="minorEastAsia" w:hAnsiTheme="minorEastAsia"/>
              </w:rPr>
            </w:pPr>
          </w:p>
        </w:tc>
        <w:tc>
          <w:tcPr>
            <w:tcW w:w="1411" w:type="dxa"/>
          </w:tcPr>
          <w:p w:rsidR="002761ED" w:rsidRPr="00A364D7" w:rsidRDefault="002761ED">
            <w:pPr>
              <w:rPr>
                <w:rFonts w:asciiTheme="minorEastAsia" w:eastAsiaTheme="minorEastAsia" w:hAnsiTheme="minorEastAsia"/>
                <w:color w:val="000000" w:themeColor="text1"/>
              </w:rPr>
            </w:pPr>
            <w:r w:rsidRPr="00A364D7">
              <w:rPr>
                <w:rFonts w:asciiTheme="minorEastAsia" w:eastAsiaTheme="minorEastAsia" w:hAnsiTheme="minorEastAsia" w:hint="eastAsia"/>
                <w:color w:val="000000" w:themeColor="text1"/>
              </w:rPr>
              <w:t>销毁</w:t>
            </w:r>
          </w:p>
        </w:tc>
        <w:tc>
          <w:tcPr>
            <w:tcW w:w="1179" w:type="dxa"/>
          </w:tcPr>
          <w:p w:rsidR="002761ED" w:rsidRPr="00EE3A31" w:rsidRDefault="002761ED" w:rsidP="00A364D7">
            <w:pPr>
              <w:jc w:val="center"/>
              <w:rPr>
                <w:rFonts w:asciiTheme="minorEastAsia" w:eastAsiaTheme="minorEastAsia" w:hAnsiTheme="minorEastAsia"/>
              </w:rPr>
            </w:pPr>
          </w:p>
        </w:tc>
        <w:tc>
          <w:tcPr>
            <w:tcW w:w="1272" w:type="dxa"/>
          </w:tcPr>
          <w:p w:rsidR="002761ED" w:rsidRPr="00EE3A31" w:rsidRDefault="002761ED" w:rsidP="004E1CFF">
            <w:pPr>
              <w:jc w:val="center"/>
              <w:rPr>
                <w:rFonts w:asciiTheme="minorEastAsia" w:eastAsiaTheme="minorEastAsia" w:hAnsiTheme="minorEastAsia"/>
              </w:rPr>
            </w:pPr>
          </w:p>
        </w:tc>
        <w:tc>
          <w:tcPr>
            <w:tcW w:w="1131" w:type="dxa"/>
          </w:tcPr>
          <w:p w:rsidR="002761ED" w:rsidRPr="00EE3A31" w:rsidRDefault="002761ED" w:rsidP="004E1CFF">
            <w:pPr>
              <w:jc w:val="center"/>
              <w:rPr>
                <w:rFonts w:asciiTheme="minorEastAsia" w:eastAsiaTheme="minorEastAsia" w:hAnsiTheme="minorEastAsia"/>
              </w:rPr>
            </w:pPr>
          </w:p>
        </w:tc>
        <w:tc>
          <w:tcPr>
            <w:tcW w:w="1179" w:type="dxa"/>
          </w:tcPr>
          <w:p w:rsidR="002761ED" w:rsidRPr="00EE3A31" w:rsidRDefault="002761ED" w:rsidP="004E1CFF">
            <w:pPr>
              <w:jc w:val="center"/>
              <w:rPr>
                <w:rFonts w:asciiTheme="minorEastAsia" w:eastAsiaTheme="minorEastAsia" w:hAnsiTheme="minorEastAsia"/>
              </w:rPr>
            </w:pPr>
            <w:r w:rsidRPr="002761ED">
              <w:rPr>
                <w:rFonts w:asciiTheme="minorEastAsia" w:eastAsiaTheme="minorEastAsia" w:hAnsiTheme="minorEastAsia" w:hint="eastAsia"/>
              </w:rPr>
              <w:t>√</w:t>
            </w:r>
          </w:p>
        </w:tc>
        <w:tc>
          <w:tcPr>
            <w:tcW w:w="1146" w:type="dxa"/>
          </w:tcPr>
          <w:p w:rsidR="002761ED" w:rsidRPr="00EE3A31" w:rsidRDefault="002761ED" w:rsidP="004E1CFF">
            <w:pPr>
              <w:jc w:val="center"/>
              <w:rPr>
                <w:rFonts w:asciiTheme="minorEastAsia" w:eastAsiaTheme="minorEastAsia" w:hAnsiTheme="minorEastAsia"/>
              </w:rPr>
            </w:pPr>
          </w:p>
        </w:tc>
      </w:tr>
      <w:tr w:rsidR="002761ED" w:rsidRPr="00EE3A31" w:rsidTr="00081F47">
        <w:tc>
          <w:tcPr>
            <w:tcW w:w="582" w:type="dxa"/>
          </w:tcPr>
          <w:p w:rsidR="002761ED" w:rsidRDefault="002761ED" w:rsidP="004E1CFF">
            <w:pPr>
              <w:jc w:val="center"/>
              <w:rPr>
                <w:rFonts w:asciiTheme="minorEastAsia" w:eastAsiaTheme="minorEastAsia" w:hAnsiTheme="minorEastAsia"/>
              </w:rPr>
            </w:pPr>
          </w:p>
        </w:tc>
        <w:tc>
          <w:tcPr>
            <w:tcW w:w="1046" w:type="dxa"/>
            <w:vMerge/>
          </w:tcPr>
          <w:p w:rsidR="002761ED" w:rsidRPr="00EE3A31" w:rsidRDefault="002761ED" w:rsidP="004E1CFF">
            <w:pPr>
              <w:rPr>
                <w:rFonts w:asciiTheme="minorEastAsia" w:eastAsiaTheme="minorEastAsia" w:hAnsiTheme="minorEastAsia"/>
              </w:rPr>
            </w:pPr>
          </w:p>
        </w:tc>
        <w:tc>
          <w:tcPr>
            <w:tcW w:w="1411" w:type="dxa"/>
          </w:tcPr>
          <w:p w:rsidR="002761ED" w:rsidRPr="00A364D7" w:rsidRDefault="002761ED">
            <w:pPr>
              <w:rPr>
                <w:rFonts w:asciiTheme="minorEastAsia" w:eastAsiaTheme="minorEastAsia" w:hAnsiTheme="minorEastAsia"/>
                <w:color w:val="000000" w:themeColor="text1"/>
              </w:rPr>
            </w:pPr>
            <w:r w:rsidRPr="00A364D7">
              <w:rPr>
                <w:rFonts w:asciiTheme="minorEastAsia" w:eastAsiaTheme="minorEastAsia" w:hAnsiTheme="minorEastAsia" w:hint="eastAsia"/>
                <w:color w:val="000000" w:themeColor="text1"/>
              </w:rPr>
              <w:t>查询统计</w:t>
            </w:r>
          </w:p>
        </w:tc>
        <w:tc>
          <w:tcPr>
            <w:tcW w:w="1179" w:type="dxa"/>
          </w:tcPr>
          <w:p w:rsidR="002761ED" w:rsidRPr="00EE3A31" w:rsidRDefault="002761ED" w:rsidP="00A364D7">
            <w:pPr>
              <w:jc w:val="center"/>
              <w:rPr>
                <w:rFonts w:asciiTheme="minorEastAsia" w:eastAsiaTheme="minorEastAsia" w:hAnsiTheme="minorEastAsia"/>
              </w:rPr>
            </w:pPr>
            <w:r w:rsidRPr="002761ED">
              <w:rPr>
                <w:rFonts w:asciiTheme="minorEastAsia" w:eastAsiaTheme="minorEastAsia" w:hAnsiTheme="minorEastAsia" w:hint="eastAsia"/>
              </w:rPr>
              <w:t>√</w:t>
            </w:r>
          </w:p>
        </w:tc>
        <w:tc>
          <w:tcPr>
            <w:tcW w:w="1272" w:type="dxa"/>
          </w:tcPr>
          <w:p w:rsidR="002761ED" w:rsidRPr="00EE3A31" w:rsidRDefault="002761ED" w:rsidP="004E1CFF">
            <w:pPr>
              <w:jc w:val="center"/>
              <w:rPr>
                <w:rFonts w:asciiTheme="minorEastAsia" w:eastAsiaTheme="minorEastAsia" w:hAnsiTheme="minorEastAsia"/>
              </w:rPr>
            </w:pPr>
            <w:r w:rsidRPr="002761ED">
              <w:rPr>
                <w:rFonts w:asciiTheme="minorEastAsia" w:eastAsiaTheme="minorEastAsia" w:hAnsiTheme="minorEastAsia" w:hint="eastAsia"/>
              </w:rPr>
              <w:t>√</w:t>
            </w:r>
          </w:p>
        </w:tc>
        <w:tc>
          <w:tcPr>
            <w:tcW w:w="1131" w:type="dxa"/>
          </w:tcPr>
          <w:p w:rsidR="002761ED" w:rsidRPr="00EE3A31" w:rsidRDefault="002761ED" w:rsidP="004E1CFF">
            <w:pPr>
              <w:jc w:val="center"/>
              <w:rPr>
                <w:rFonts w:asciiTheme="minorEastAsia" w:eastAsiaTheme="minorEastAsia" w:hAnsiTheme="minorEastAsia"/>
              </w:rPr>
            </w:pPr>
            <w:r w:rsidRPr="002761ED">
              <w:rPr>
                <w:rFonts w:asciiTheme="minorEastAsia" w:eastAsiaTheme="minorEastAsia" w:hAnsiTheme="minorEastAsia" w:hint="eastAsia"/>
              </w:rPr>
              <w:t>√</w:t>
            </w:r>
          </w:p>
        </w:tc>
        <w:tc>
          <w:tcPr>
            <w:tcW w:w="1179" w:type="dxa"/>
          </w:tcPr>
          <w:p w:rsidR="002761ED" w:rsidRPr="00EE3A31" w:rsidRDefault="002761ED" w:rsidP="004E1CFF">
            <w:pPr>
              <w:jc w:val="center"/>
              <w:rPr>
                <w:rFonts w:asciiTheme="minorEastAsia" w:eastAsiaTheme="minorEastAsia" w:hAnsiTheme="minorEastAsia"/>
              </w:rPr>
            </w:pPr>
            <w:r w:rsidRPr="002761ED">
              <w:rPr>
                <w:rFonts w:asciiTheme="minorEastAsia" w:eastAsiaTheme="minorEastAsia" w:hAnsiTheme="minorEastAsia" w:hint="eastAsia"/>
              </w:rPr>
              <w:t>√</w:t>
            </w:r>
          </w:p>
        </w:tc>
        <w:tc>
          <w:tcPr>
            <w:tcW w:w="1146" w:type="dxa"/>
          </w:tcPr>
          <w:p w:rsidR="002761ED" w:rsidRPr="00EE3A31" w:rsidRDefault="002761ED" w:rsidP="004E1CFF">
            <w:pPr>
              <w:jc w:val="center"/>
              <w:rPr>
                <w:rFonts w:asciiTheme="minorEastAsia" w:eastAsiaTheme="minorEastAsia" w:hAnsiTheme="minorEastAsia"/>
              </w:rPr>
            </w:pPr>
          </w:p>
        </w:tc>
      </w:tr>
      <w:tr w:rsidR="002761ED" w:rsidRPr="00EE3A31" w:rsidTr="00A364D7">
        <w:tc>
          <w:tcPr>
            <w:tcW w:w="582"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24</w:t>
            </w:r>
          </w:p>
        </w:tc>
        <w:tc>
          <w:tcPr>
            <w:tcW w:w="2457" w:type="dxa"/>
            <w:gridSpan w:val="2"/>
          </w:tcPr>
          <w:p w:rsidR="002761ED" w:rsidRPr="00EE3A31" w:rsidRDefault="002761ED" w:rsidP="004E1CFF">
            <w:pPr>
              <w:rPr>
                <w:rFonts w:asciiTheme="minorEastAsia" w:eastAsiaTheme="minorEastAsia" w:hAnsiTheme="minorEastAsia"/>
              </w:rPr>
            </w:pPr>
            <w:r w:rsidRPr="00EE3A31">
              <w:rPr>
                <w:rFonts w:asciiTheme="minorEastAsia" w:eastAsiaTheme="minorEastAsia" w:hAnsiTheme="minorEastAsia" w:hint="eastAsia"/>
              </w:rPr>
              <w:t>法律法规查询</w:t>
            </w:r>
          </w:p>
        </w:tc>
        <w:tc>
          <w:tcPr>
            <w:tcW w:w="1179"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w:t>
            </w:r>
          </w:p>
        </w:tc>
        <w:tc>
          <w:tcPr>
            <w:tcW w:w="1272"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w:t>
            </w:r>
          </w:p>
        </w:tc>
        <w:tc>
          <w:tcPr>
            <w:tcW w:w="1131" w:type="dxa"/>
          </w:tcPr>
          <w:p w:rsidR="002761ED" w:rsidRPr="00EE3A31" w:rsidRDefault="002761ED" w:rsidP="004E1CFF">
            <w:pPr>
              <w:jc w:val="center"/>
              <w:rPr>
                <w:rFonts w:asciiTheme="minorEastAsia" w:eastAsiaTheme="minorEastAsia" w:hAnsiTheme="minorEastAsia"/>
              </w:rPr>
            </w:pPr>
            <w:r w:rsidRPr="002761ED">
              <w:rPr>
                <w:rFonts w:asciiTheme="minorEastAsia" w:eastAsiaTheme="minorEastAsia" w:hAnsiTheme="minorEastAsia" w:hint="eastAsia"/>
              </w:rPr>
              <w:t>√</w:t>
            </w:r>
          </w:p>
        </w:tc>
        <w:tc>
          <w:tcPr>
            <w:tcW w:w="1179" w:type="dxa"/>
          </w:tcPr>
          <w:p w:rsidR="002761ED" w:rsidRPr="00EE3A31" w:rsidRDefault="002761ED" w:rsidP="004E1CFF">
            <w:pPr>
              <w:jc w:val="center"/>
              <w:rPr>
                <w:rFonts w:asciiTheme="minorEastAsia" w:eastAsiaTheme="minorEastAsia" w:hAnsiTheme="minorEastAsia"/>
              </w:rPr>
            </w:pPr>
          </w:p>
        </w:tc>
        <w:tc>
          <w:tcPr>
            <w:tcW w:w="1146" w:type="dxa"/>
          </w:tcPr>
          <w:p w:rsidR="002761ED" w:rsidRPr="00EE3A31" w:rsidRDefault="002761ED" w:rsidP="004E1CFF">
            <w:pPr>
              <w:jc w:val="center"/>
              <w:rPr>
                <w:rFonts w:asciiTheme="minorEastAsia" w:eastAsiaTheme="minorEastAsia" w:hAnsiTheme="minorEastAsia"/>
              </w:rPr>
            </w:pPr>
          </w:p>
        </w:tc>
      </w:tr>
      <w:tr w:rsidR="002761ED" w:rsidRPr="00EE3A31" w:rsidTr="00A364D7">
        <w:tc>
          <w:tcPr>
            <w:tcW w:w="582"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25</w:t>
            </w:r>
          </w:p>
        </w:tc>
        <w:tc>
          <w:tcPr>
            <w:tcW w:w="2457" w:type="dxa"/>
            <w:gridSpan w:val="2"/>
          </w:tcPr>
          <w:p w:rsidR="002761ED" w:rsidRPr="00EE3A31" w:rsidRDefault="002761ED" w:rsidP="004E1CFF">
            <w:pPr>
              <w:rPr>
                <w:rFonts w:asciiTheme="minorEastAsia" w:eastAsiaTheme="minorEastAsia" w:hAnsiTheme="minorEastAsia"/>
              </w:rPr>
            </w:pPr>
            <w:r w:rsidRPr="00EE3A31">
              <w:rPr>
                <w:rFonts w:asciiTheme="minorEastAsia" w:eastAsiaTheme="minorEastAsia" w:hAnsiTheme="minorEastAsia" w:hint="eastAsia"/>
              </w:rPr>
              <w:t>办事指南查询</w:t>
            </w:r>
          </w:p>
        </w:tc>
        <w:tc>
          <w:tcPr>
            <w:tcW w:w="1179"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w:t>
            </w:r>
          </w:p>
        </w:tc>
        <w:tc>
          <w:tcPr>
            <w:tcW w:w="1272"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w:t>
            </w:r>
          </w:p>
        </w:tc>
        <w:tc>
          <w:tcPr>
            <w:tcW w:w="1131" w:type="dxa"/>
          </w:tcPr>
          <w:p w:rsidR="002761ED" w:rsidRPr="00EE3A31" w:rsidRDefault="002761ED">
            <w:pPr>
              <w:jc w:val="center"/>
              <w:rPr>
                <w:rFonts w:asciiTheme="minorEastAsia" w:eastAsiaTheme="minorEastAsia" w:hAnsiTheme="minorEastAsia"/>
              </w:rPr>
            </w:pPr>
            <w:r w:rsidRPr="002761ED">
              <w:rPr>
                <w:rFonts w:asciiTheme="minorEastAsia" w:eastAsiaTheme="minorEastAsia" w:hAnsiTheme="minorEastAsia" w:hint="eastAsia"/>
              </w:rPr>
              <w:t>√</w:t>
            </w:r>
          </w:p>
        </w:tc>
        <w:tc>
          <w:tcPr>
            <w:tcW w:w="1179" w:type="dxa"/>
          </w:tcPr>
          <w:p w:rsidR="002761ED" w:rsidRPr="00EE3A31" w:rsidRDefault="002761ED">
            <w:pPr>
              <w:jc w:val="center"/>
              <w:rPr>
                <w:rFonts w:asciiTheme="minorEastAsia" w:eastAsiaTheme="minorEastAsia" w:hAnsiTheme="minorEastAsia"/>
              </w:rPr>
            </w:pPr>
          </w:p>
        </w:tc>
        <w:tc>
          <w:tcPr>
            <w:tcW w:w="1146" w:type="dxa"/>
          </w:tcPr>
          <w:p w:rsidR="002761ED" w:rsidRPr="00EE3A31" w:rsidRDefault="002761ED" w:rsidP="004E1CFF">
            <w:pPr>
              <w:jc w:val="center"/>
              <w:rPr>
                <w:rFonts w:asciiTheme="minorEastAsia" w:eastAsiaTheme="minorEastAsia" w:hAnsiTheme="minorEastAsia"/>
              </w:rPr>
            </w:pPr>
          </w:p>
        </w:tc>
      </w:tr>
      <w:tr w:rsidR="002761ED" w:rsidRPr="00EE3A31" w:rsidTr="00A364D7">
        <w:tc>
          <w:tcPr>
            <w:tcW w:w="582"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26</w:t>
            </w:r>
          </w:p>
        </w:tc>
        <w:tc>
          <w:tcPr>
            <w:tcW w:w="2457" w:type="dxa"/>
            <w:gridSpan w:val="2"/>
          </w:tcPr>
          <w:p w:rsidR="002761ED" w:rsidRPr="00EE3A31" w:rsidRDefault="002761ED" w:rsidP="004E1CFF">
            <w:pPr>
              <w:rPr>
                <w:rFonts w:asciiTheme="minorEastAsia" w:eastAsiaTheme="minorEastAsia" w:hAnsiTheme="minorEastAsia"/>
              </w:rPr>
            </w:pPr>
            <w:r w:rsidRPr="00EE3A31">
              <w:rPr>
                <w:rFonts w:asciiTheme="minorEastAsia" w:eastAsiaTheme="minorEastAsia" w:hAnsiTheme="minorEastAsia" w:hint="eastAsia"/>
              </w:rPr>
              <w:t>法律法规管理</w:t>
            </w:r>
          </w:p>
        </w:tc>
        <w:tc>
          <w:tcPr>
            <w:tcW w:w="1179" w:type="dxa"/>
          </w:tcPr>
          <w:p w:rsidR="002761ED" w:rsidRPr="00EE3A31" w:rsidRDefault="002761ED" w:rsidP="004E1CFF">
            <w:pPr>
              <w:jc w:val="center"/>
              <w:rPr>
                <w:rFonts w:asciiTheme="minorEastAsia" w:eastAsiaTheme="minorEastAsia" w:hAnsiTheme="minorEastAsia"/>
              </w:rPr>
            </w:pPr>
          </w:p>
        </w:tc>
        <w:tc>
          <w:tcPr>
            <w:tcW w:w="1272" w:type="dxa"/>
          </w:tcPr>
          <w:p w:rsidR="002761ED" w:rsidRPr="00EE3A31" w:rsidRDefault="002761ED" w:rsidP="004E1CFF">
            <w:pPr>
              <w:jc w:val="center"/>
              <w:rPr>
                <w:rFonts w:asciiTheme="minorEastAsia" w:eastAsiaTheme="minorEastAsia" w:hAnsiTheme="minorEastAsia"/>
              </w:rPr>
            </w:pPr>
          </w:p>
        </w:tc>
        <w:tc>
          <w:tcPr>
            <w:tcW w:w="1131" w:type="dxa"/>
          </w:tcPr>
          <w:p w:rsidR="002761ED" w:rsidRPr="00EE3A31" w:rsidRDefault="002761ED" w:rsidP="004E1CFF">
            <w:pPr>
              <w:jc w:val="center"/>
              <w:rPr>
                <w:rFonts w:asciiTheme="minorEastAsia" w:eastAsiaTheme="minorEastAsia" w:hAnsiTheme="minorEastAsia"/>
              </w:rPr>
            </w:pPr>
          </w:p>
        </w:tc>
        <w:tc>
          <w:tcPr>
            <w:tcW w:w="1179" w:type="dxa"/>
          </w:tcPr>
          <w:p w:rsidR="002761ED" w:rsidRPr="00EE3A31" w:rsidRDefault="002761ED" w:rsidP="004E1CFF">
            <w:pPr>
              <w:jc w:val="center"/>
              <w:rPr>
                <w:rFonts w:asciiTheme="minorEastAsia" w:eastAsiaTheme="minorEastAsia" w:hAnsiTheme="minorEastAsia"/>
              </w:rPr>
            </w:pPr>
          </w:p>
        </w:tc>
        <w:tc>
          <w:tcPr>
            <w:tcW w:w="1146"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w:t>
            </w:r>
          </w:p>
        </w:tc>
      </w:tr>
      <w:tr w:rsidR="002761ED" w:rsidRPr="00EE3A31" w:rsidTr="00A364D7">
        <w:tc>
          <w:tcPr>
            <w:tcW w:w="582"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27</w:t>
            </w:r>
          </w:p>
        </w:tc>
        <w:tc>
          <w:tcPr>
            <w:tcW w:w="2457" w:type="dxa"/>
            <w:gridSpan w:val="2"/>
          </w:tcPr>
          <w:p w:rsidR="002761ED" w:rsidRPr="00EE3A31" w:rsidRDefault="002761ED" w:rsidP="004E1CFF">
            <w:pPr>
              <w:rPr>
                <w:rFonts w:asciiTheme="minorEastAsia" w:eastAsiaTheme="minorEastAsia" w:hAnsiTheme="minorEastAsia"/>
              </w:rPr>
            </w:pPr>
            <w:r w:rsidRPr="00EE3A31">
              <w:rPr>
                <w:rFonts w:asciiTheme="minorEastAsia" w:eastAsiaTheme="minorEastAsia" w:hAnsiTheme="minorEastAsia" w:hint="eastAsia"/>
              </w:rPr>
              <w:t>办事指南管理</w:t>
            </w:r>
          </w:p>
        </w:tc>
        <w:tc>
          <w:tcPr>
            <w:tcW w:w="1179" w:type="dxa"/>
          </w:tcPr>
          <w:p w:rsidR="002761ED" w:rsidRPr="00EE3A31" w:rsidRDefault="002761ED" w:rsidP="004E1CFF">
            <w:pPr>
              <w:jc w:val="center"/>
              <w:rPr>
                <w:rFonts w:asciiTheme="minorEastAsia" w:eastAsiaTheme="minorEastAsia" w:hAnsiTheme="minorEastAsia"/>
              </w:rPr>
            </w:pPr>
          </w:p>
        </w:tc>
        <w:tc>
          <w:tcPr>
            <w:tcW w:w="1272" w:type="dxa"/>
          </w:tcPr>
          <w:p w:rsidR="002761ED" w:rsidRPr="00EE3A31" w:rsidRDefault="002761ED" w:rsidP="004E1CFF">
            <w:pPr>
              <w:jc w:val="center"/>
              <w:rPr>
                <w:rFonts w:asciiTheme="minorEastAsia" w:eastAsiaTheme="minorEastAsia" w:hAnsiTheme="minorEastAsia"/>
              </w:rPr>
            </w:pPr>
          </w:p>
        </w:tc>
        <w:tc>
          <w:tcPr>
            <w:tcW w:w="1131" w:type="dxa"/>
          </w:tcPr>
          <w:p w:rsidR="002761ED" w:rsidRPr="00EE3A31" w:rsidRDefault="002761ED" w:rsidP="004E1CFF">
            <w:pPr>
              <w:jc w:val="center"/>
              <w:rPr>
                <w:rFonts w:asciiTheme="minorEastAsia" w:eastAsiaTheme="minorEastAsia" w:hAnsiTheme="minorEastAsia"/>
              </w:rPr>
            </w:pPr>
          </w:p>
        </w:tc>
        <w:tc>
          <w:tcPr>
            <w:tcW w:w="1179" w:type="dxa"/>
          </w:tcPr>
          <w:p w:rsidR="002761ED" w:rsidRPr="00EE3A31" w:rsidRDefault="002761ED" w:rsidP="004E1CFF">
            <w:pPr>
              <w:jc w:val="center"/>
              <w:rPr>
                <w:rFonts w:asciiTheme="minorEastAsia" w:eastAsiaTheme="minorEastAsia" w:hAnsiTheme="minorEastAsia"/>
              </w:rPr>
            </w:pPr>
          </w:p>
        </w:tc>
        <w:tc>
          <w:tcPr>
            <w:tcW w:w="1146"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w:t>
            </w:r>
          </w:p>
        </w:tc>
      </w:tr>
      <w:tr w:rsidR="002761ED" w:rsidRPr="00EE3A31" w:rsidTr="00A364D7">
        <w:tc>
          <w:tcPr>
            <w:tcW w:w="582"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28</w:t>
            </w:r>
          </w:p>
        </w:tc>
        <w:tc>
          <w:tcPr>
            <w:tcW w:w="2457" w:type="dxa"/>
            <w:gridSpan w:val="2"/>
          </w:tcPr>
          <w:p w:rsidR="002761ED" w:rsidRPr="00EE3A31" w:rsidRDefault="002761ED" w:rsidP="004E1CFF">
            <w:pPr>
              <w:rPr>
                <w:rFonts w:asciiTheme="minorEastAsia" w:eastAsiaTheme="minorEastAsia" w:hAnsiTheme="minorEastAsia"/>
              </w:rPr>
            </w:pPr>
            <w:r w:rsidRPr="00EE3A31">
              <w:rPr>
                <w:rFonts w:asciiTheme="minorEastAsia" w:eastAsiaTheme="minorEastAsia" w:hAnsiTheme="minorEastAsia" w:hint="eastAsia"/>
              </w:rPr>
              <w:t>业务管理</w:t>
            </w:r>
          </w:p>
        </w:tc>
        <w:tc>
          <w:tcPr>
            <w:tcW w:w="1179" w:type="dxa"/>
          </w:tcPr>
          <w:p w:rsidR="002761ED" w:rsidRPr="00EE3A31" w:rsidRDefault="002761ED" w:rsidP="004E1CFF">
            <w:pPr>
              <w:jc w:val="center"/>
              <w:rPr>
                <w:rFonts w:asciiTheme="minorEastAsia" w:eastAsiaTheme="minorEastAsia" w:hAnsiTheme="minorEastAsia"/>
              </w:rPr>
            </w:pPr>
          </w:p>
        </w:tc>
        <w:tc>
          <w:tcPr>
            <w:tcW w:w="1272" w:type="dxa"/>
          </w:tcPr>
          <w:p w:rsidR="002761ED" w:rsidRPr="00EE3A31" w:rsidRDefault="002761ED" w:rsidP="004E1CFF">
            <w:pPr>
              <w:jc w:val="center"/>
              <w:rPr>
                <w:rFonts w:asciiTheme="minorEastAsia" w:eastAsiaTheme="minorEastAsia" w:hAnsiTheme="minorEastAsia"/>
              </w:rPr>
            </w:pPr>
          </w:p>
        </w:tc>
        <w:tc>
          <w:tcPr>
            <w:tcW w:w="1131" w:type="dxa"/>
          </w:tcPr>
          <w:p w:rsidR="002761ED" w:rsidRPr="00EE3A31" w:rsidRDefault="002761ED" w:rsidP="004E1CFF">
            <w:pPr>
              <w:jc w:val="center"/>
              <w:rPr>
                <w:rFonts w:asciiTheme="minorEastAsia" w:eastAsiaTheme="minorEastAsia" w:hAnsiTheme="minorEastAsia"/>
              </w:rPr>
            </w:pPr>
          </w:p>
        </w:tc>
        <w:tc>
          <w:tcPr>
            <w:tcW w:w="1179" w:type="dxa"/>
          </w:tcPr>
          <w:p w:rsidR="002761ED" w:rsidRPr="00EE3A31" w:rsidRDefault="002761ED" w:rsidP="004E1CFF">
            <w:pPr>
              <w:jc w:val="center"/>
              <w:rPr>
                <w:rFonts w:asciiTheme="minorEastAsia" w:eastAsiaTheme="minorEastAsia" w:hAnsiTheme="minorEastAsia"/>
              </w:rPr>
            </w:pPr>
          </w:p>
        </w:tc>
        <w:tc>
          <w:tcPr>
            <w:tcW w:w="1146"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w:t>
            </w:r>
          </w:p>
        </w:tc>
      </w:tr>
      <w:tr w:rsidR="002761ED" w:rsidRPr="00EE3A31" w:rsidTr="00A364D7">
        <w:tc>
          <w:tcPr>
            <w:tcW w:w="582" w:type="dxa"/>
          </w:tcPr>
          <w:p w:rsidR="002761ED" w:rsidRPr="00EE3A31" w:rsidRDefault="002761ED" w:rsidP="004E1CFF">
            <w:pPr>
              <w:jc w:val="center"/>
              <w:rPr>
                <w:rFonts w:asciiTheme="minorEastAsia" w:eastAsiaTheme="minorEastAsia" w:hAnsiTheme="minorEastAsia"/>
              </w:rPr>
            </w:pPr>
            <w:r>
              <w:rPr>
                <w:rFonts w:asciiTheme="minorEastAsia" w:eastAsiaTheme="minorEastAsia" w:hAnsiTheme="minorEastAsia" w:hint="eastAsia"/>
              </w:rPr>
              <w:t>29</w:t>
            </w:r>
          </w:p>
        </w:tc>
        <w:tc>
          <w:tcPr>
            <w:tcW w:w="2457" w:type="dxa"/>
            <w:gridSpan w:val="2"/>
          </w:tcPr>
          <w:p w:rsidR="002761ED" w:rsidRPr="00EE3A31" w:rsidRDefault="002761ED" w:rsidP="004E1CFF">
            <w:pPr>
              <w:rPr>
                <w:rFonts w:asciiTheme="minorEastAsia" w:eastAsiaTheme="minorEastAsia" w:hAnsiTheme="minorEastAsia"/>
              </w:rPr>
            </w:pPr>
            <w:r w:rsidRPr="00EE3A31">
              <w:rPr>
                <w:rFonts w:asciiTheme="minorEastAsia" w:eastAsiaTheme="minorEastAsia" w:hAnsiTheme="minorEastAsia" w:hint="eastAsia"/>
              </w:rPr>
              <w:t>流程管理</w:t>
            </w:r>
          </w:p>
        </w:tc>
        <w:tc>
          <w:tcPr>
            <w:tcW w:w="1179" w:type="dxa"/>
          </w:tcPr>
          <w:p w:rsidR="002761ED" w:rsidRPr="00EE3A31" w:rsidRDefault="002761ED" w:rsidP="004E1CFF">
            <w:pPr>
              <w:jc w:val="center"/>
              <w:rPr>
                <w:rFonts w:asciiTheme="minorEastAsia" w:eastAsiaTheme="minorEastAsia" w:hAnsiTheme="minorEastAsia"/>
              </w:rPr>
            </w:pPr>
          </w:p>
        </w:tc>
        <w:tc>
          <w:tcPr>
            <w:tcW w:w="1272" w:type="dxa"/>
          </w:tcPr>
          <w:p w:rsidR="002761ED" w:rsidRPr="00EE3A31" w:rsidRDefault="002761ED" w:rsidP="004E1CFF">
            <w:pPr>
              <w:jc w:val="center"/>
              <w:rPr>
                <w:rFonts w:asciiTheme="minorEastAsia" w:eastAsiaTheme="minorEastAsia" w:hAnsiTheme="minorEastAsia"/>
              </w:rPr>
            </w:pPr>
          </w:p>
        </w:tc>
        <w:tc>
          <w:tcPr>
            <w:tcW w:w="1131" w:type="dxa"/>
          </w:tcPr>
          <w:p w:rsidR="002761ED" w:rsidRPr="00EE3A31" w:rsidRDefault="002761ED" w:rsidP="004E1CFF">
            <w:pPr>
              <w:jc w:val="center"/>
              <w:rPr>
                <w:rFonts w:asciiTheme="minorEastAsia" w:eastAsiaTheme="minorEastAsia" w:hAnsiTheme="minorEastAsia"/>
              </w:rPr>
            </w:pPr>
          </w:p>
        </w:tc>
        <w:tc>
          <w:tcPr>
            <w:tcW w:w="1179" w:type="dxa"/>
          </w:tcPr>
          <w:p w:rsidR="002761ED" w:rsidRPr="00EE3A31" w:rsidRDefault="002761ED" w:rsidP="004E1CFF">
            <w:pPr>
              <w:jc w:val="center"/>
              <w:rPr>
                <w:rFonts w:asciiTheme="minorEastAsia" w:eastAsiaTheme="minorEastAsia" w:hAnsiTheme="minorEastAsia"/>
              </w:rPr>
            </w:pPr>
          </w:p>
        </w:tc>
        <w:tc>
          <w:tcPr>
            <w:tcW w:w="1146"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w:t>
            </w:r>
          </w:p>
        </w:tc>
      </w:tr>
      <w:tr w:rsidR="002761ED" w:rsidRPr="00EE3A31" w:rsidTr="00A364D7">
        <w:tc>
          <w:tcPr>
            <w:tcW w:w="582" w:type="dxa"/>
          </w:tcPr>
          <w:p w:rsidR="002761ED" w:rsidRPr="00EE3A31" w:rsidRDefault="002761ED" w:rsidP="004E1CFF">
            <w:pPr>
              <w:jc w:val="center"/>
              <w:rPr>
                <w:rFonts w:asciiTheme="minorEastAsia" w:eastAsiaTheme="minorEastAsia" w:hAnsiTheme="minorEastAsia"/>
              </w:rPr>
            </w:pPr>
            <w:r>
              <w:rPr>
                <w:rFonts w:asciiTheme="minorEastAsia" w:eastAsiaTheme="minorEastAsia" w:hAnsiTheme="minorEastAsia" w:hint="eastAsia"/>
              </w:rPr>
              <w:t>30</w:t>
            </w:r>
          </w:p>
        </w:tc>
        <w:tc>
          <w:tcPr>
            <w:tcW w:w="2457" w:type="dxa"/>
            <w:gridSpan w:val="2"/>
          </w:tcPr>
          <w:p w:rsidR="002761ED" w:rsidRPr="00EE3A31" w:rsidRDefault="002761ED" w:rsidP="004E1CFF">
            <w:pPr>
              <w:rPr>
                <w:rFonts w:asciiTheme="minorEastAsia" w:eastAsiaTheme="minorEastAsia" w:hAnsiTheme="minorEastAsia"/>
              </w:rPr>
            </w:pPr>
            <w:r w:rsidRPr="00EE3A31">
              <w:rPr>
                <w:rFonts w:asciiTheme="minorEastAsia" w:eastAsiaTheme="minorEastAsia" w:hAnsiTheme="minorEastAsia" w:hint="eastAsia"/>
              </w:rPr>
              <w:t>企业用户管理</w:t>
            </w:r>
          </w:p>
        </w:tc>
        <w:tc>
          <w:tcPr>
            <w:tcW w:w="1179" w:type="dxa"/>
          </w:tcPr>
          <w:p w:rsidR="002761ED" w:rsidRPr="00EE3A31" w:rsidRDefault="002761ED" w:rsidP="004E1CFF">
            <w:pPr>
              <w:jc w:val="center"/>
              <w:rPr>
                <w:rFonts w:asciiTheme="minorEastAsia" w:eastAsiaTheme="minorEastAsia" w:hAnsiTheme="minorEastAsia"/>
              </w:rPr>
            </w:pPr>
          </w:p>
        </w:tc>
        <w:tc>
          <w:tcPr>
            <w:tcW w:w="1272" w:type="dxa"/>
          </w:tcPr>
          <w:p w:rsidR="002761ED" w:rsidRPr="00EE3A31" w:rsidRDefault="002761ED" w:rsidP="004E1CFF">
            <w:pPr>
              <w:jc w:val="center"/>
              <w:rPr>
                <w:rFonts w:asciiTheme="minorEastAsia" w:eastAsiaTheme="minorEastAsia" w:hAnsiTheme="minorEastAsia"/>
              </w:rPr>
            </w:pPr>
          </w:p>
        </w:tc>
        <w:tc>
          <w:tcPr>
            <w:tcW w:w="1131" w:type="dxa"/>
          </w:tcPr>
          <w:p w:rsidR="002761ED" w:rsidRPr="00EE3A31" w:rsidRDefault="002761ED" w:rsidP="004E1CFF">
            <w:pPr>
              <w:jc w:val="center"/>
              <w:rPr>
                <w:rFonts w:asciiTheme="minorEastAsia" w:eastAsiaTheme="minorEastAsia" w:hAnsiTheme="minorEastAsia"/>
              </w:rPr>
            </w:pPr>
          </w:p>
        </w:tc>
        <w:tc>
          <w:tcPr>
            <w:tcW w:w="1179" w:type="dxa"/>
          </w:tcPr>
          <w:p w:rsidR="002761ED" w:rsidRPr="00EE3A31" w:rsidRDefault="002761ED" w:rsidP="004E1CFF">
            <w:pPr>
              <w:jc w:val="center"/>
              <w:rPr>
                <w:rFonts w:asciiTheme="minorEastAsia" w:eastAsiaTheme="minorEastAsia" w:hAnsiTheme="minorEastAsia"/>
              </w:rPr>
            </w:pPr>
          </w:p>
        </w:tc>
        <w:tc>
          <w:tcPr>
            <w:tcW w:w="1146"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w:t>
            </w:r>
          </w:p>
        </w:tc>
      </w:tr>
      <w:tr w:rsidR="002761ED" w:rsidRPr="00EE3A31" w:rsidTr="00A364D7">
        <w:tc>
          <w:tcPr>
            <w:tcW w:w="582" w:type="dxa"/>
          </w:tcPr>
          <w:p w:rsidR="002761ED" w:rsidRPr="00EE3A31" w:rsidRDefault="002761ED" w:rsidP="004E1CFF">
            <w:pPr>
              <w:jc w:val="center"/>
              <w:rPr>
                <w:rFonts w:asciiTheme="minorEastAsia" w:eastAsiaTheme="minorEastAsia" w:hAnsiTheme="minorEastAsia"/>
              </w:rPr>
            </w:pPr>
            <w:r>
              <w:rPr>
                <w:rFonts w:asciiTheme="minorEastAsia" w:eastAsiaTheme="minorEastAsia" w:hAnsiTheme="minorEastAsia" w:hint="eastAsia"/>
              </w:rPr>
              <w:t>31</w:t>
            </w:r>
          </w:p>
        </w:tc>
        <w:tc>
          <w:tcPr>
            <w:tcW w:w="2457" w:type="dxa"/>
            <w:gridSpan w:val="2"/>
          </w:tcPr>
          <w:p w:rsidR="002761ED" w:rsidRPr="00EE3A31" w:rsidRDefault="002761ED" w:rsidP="004E1CFF">
            <w:pPr>
              <w:rPr>
                <w:rFonts w:asciiTheme="minorEastAsia" w:eastAsiaTheme="minorEastAsia" w:hAnsiTheme="minorEastAsia"/>
              </w:rPr>
            </w:pPr>
            <w:r w:rsidRPr="00EE3A31">
              <w:rPr>
                <w:rFonts w:asciiTheme="minorEastAsia" w:eastAsiaTheme="minorEastAsia" w:hAnsiTheme="minorEastAsia" w:hint="eastAsia"/>
              </w:rPr>
              <w:t>用户管理</w:t>
            </w:r>
          </w:p>
        </w:tc>
        <w:tc>
          <w:tcPr>
            <w:tcW w:w="1179" w:type="dxa"/>
          </w:tcPr>
          <w:p w:rsidR="002761ED" w:rsidRPr="00EE3A31" w:rsidRDefault="002761ED" w:rsidP="004E1CFF">
            <w:pPr>
              <w:jc w:val="center"/>
              <w:rPr>
                <w:rFonts w:asciiTheme="minorEastAsia" w:eastAsiaTheme="minorEastAsia" w:hAnsiTheme="minorEastAsia"/>
              </w:rPr>
            </w:pPr>
          </w:p>
        </w:tc>
        <w:tc>
          <w:tcPr>
            <w:tcW w:w="1272" w:type="dxa"/>
          </w:tcPr>
          <w:p w:rsidR="002761ED" w:rsidRPr="00EE3A31" w:rsidRDefault="002761ED" w:rsidP="004E1CFF">
            <w:pPr>
              <w:jc w:val="center"/>
              <w:rPr>
                <w:rFonts w:asciiTheme="minorEastAsia" w:eastAsiaTheme="minorEastAsia" w:hAnsiTheme="minorEastAsia"/>
              </w:rPr>
            </w:pPr>
          </w:p>
        </w:tc>
        <w:tc>
          <w:tcPr>
            <w:tcW w:w="1131" w:type="dxa"/>
          </w:tcPr>
          <w:p w:rsidR="002761ED" w:rsidRPr="00EE3A31" w:rsidRDefault="002761ED" w:rsidP="004E1CFF">
            <w:pPr>
              <w:jc w:val="center"/>
              <w:rPr>
                <w:rFonts w:asciiTheme="minorEastAsia" w:eastAsiaTheme="minorEastAsia" w:hAnsiTheme="minorEastAsia"/>
              </w:rPr>
            </w:pPr>
          </w:p>
        </w:tc>
        <w:tc>
          <w:tcPr>
            <w:tcW w:w="1179" w:type="dxa"/>
          </w:tcPr>
          <w:p w:rsidR="002761ED" w:rsidRPr="00EE3A31" w:rsidRDefault="002761ED" w:rsidP="004E1CFF">
            <w:pPr>
              <w:jc w:val="center"/>
              <w:rPr>
                <w:rFonts w:asciiTheme="minorEastAsia" w:eastAsiaTheme="minorEastAsia" w:hAnsiTheme="minorEastAsia"/>
              </w:rPr>
            </w:pPr>
          </w:p>
        </w:tc>
        <w:tc>
          <w:tcPr>
            <w:tcW w:w="1146" w:type="dxa"/>
          </w:tcPr>
          <w:p w:rsidR="002761ED" w:rsidRPr="00EE3A31" w:rsidRDefault="002761ED" w:rsidP="004E1CFF">
            <w:pPr>
              <w:jc w:val="center"/>
              <w:rPr>
                <w:rFonts w:asciiTheme="minorEastAsia" w:eastAsiaTheme="minorEastAsia" w:hAnsiTheme="minorEastAsia"/>
              </w:rPr>
            </w:pPr>
            <w:r w:rsidRPr="00EE3A31">
              <w:rPr>
                <w:rFonts w:asciiTheme="minorEastAsia" w:eastAsiaTheme="minorEastAsia" w:hAnsiTheme="minorEastAsia" w:hint="eastAsia"/>
              </w:rPr>
              <w:t>√</w:t>
            </w:r>
          </w:p>
        </w:tc>
      </w:tr>
      <w:tr w:rsidR="002761ED" w:rsidRPr="00EE3A31" w:rsidTr="00A364D7">
        <w:tc>
          <w:tcPr>
            <w:tcW w:w="582" w:type="dxa"/>
          </w:tcPr>
          <w:p w:rsidR="002761ED" w:rsidRDefault="002761ED" w:rsidP="004E1CFF">
            <w:pPr>
              <w:jc w:val="center"/>
              <w:rPr>
                <w:rFonts w:asciiTheme="minorEastAsia" w:eastAsiaTheme="minorEastAsia" w:hAnsiTheme="minorEastAsia"/>
              </w:rPr>
            </w:pPr>
            <w:r>
              <w:rPr>
                <w:rFonts w:asciiTheme="minorEastAsia" w:eastAsiaTheme="minorEastAsia" w:hAnsiTheme="minorEastAsia" w:hint="eastAsia"/>
              </w:rPr>
              <w:t>32</w:t>
            </w:r>
          </w:p>
        </w:tc>
        <w:tc>
          <w:tcPr>
            <w:tcW w:w="2457" w:type="dxa"/>
            <w:gridSpan w:val="2"/>
          </w:tcPr>
          <w:p w:rsidR="002761ED" w:rsidRPr="00EE3A31" w:rsidRDefault="002761ED" w:rsidP="004E1CFF">
            <w:pPr>
              <w:rPr>
                <w:rFonts w:asciiTheme="minorEastAsia" w:eastAsiaTheme="minorEastAsia" w:hAnsiTheme="minorEastAsia"/>
              </w:rPr>
            </w:pPr>
            <w:r>
              <w:rPr>
                <w:rFonts w:asciiTheme="minorEastAsia" w:eastAsiaTheme="minorEastAsia" w:hAnsiTheme="minorEastAsia" w:hint="eastAsia"/>
              </w:rPr>
              <w:t>日志审计</w:t>
            </w:r>
          </w:p>
        </w:tc>
        <w:tc>
          <w:tcPr>
            <w:tcW w:w="1179" w:type="dxa"/>
          </w:tcPr>
          <w:p w:rsidR="002761ED" w:rsidRPr="00EE3A31" w:rsidRDefault="002761ED" w:rsidP="004E1CFF">
            <w:pPr>
              <w:jc w:val="center"/>
              <w:rPr>
                <w:rFonts w:asciiTheme="minorEastAsia" w:eastAsiaTheme="minorEastAsia" w:hAnsiTheme="minorEastAsia"/>
              </w:rPr>
            </w:pPr>
          </w:p>
        </w:tc>
        <w:tc>
          <w:tcPr>
            <w:tcW w:w="1272" w:type="dxa"/>
          </w:tcPr>
          <w:p w:rsidR="002761ED" w:rsidRPr="00EE3A31" w:rsidRDefault="002761ED" w:rsidP="004E1CFF">
            <w:pPr>
              <w:jc w:val="center"/>
              <w:rPr>
                <w:rFonts w:asciiTheme="minorEastAsia" w:eastAsiaTheme="minorEastAsia" w:hAnsiTheme="minorEastAsia"/>
              </w:rPr>
            </w:pPr>
          </w:p>
        </w:tc>
        <w:tc>
          <w:tcPr>
            <w:tcW w:w="1131" w:type="dxa"/>
          </w:tcPr>
          <w:p w:rsidR="002761ED" w:rsidRPr="00EE3A31" w:rsidRDefault="002761ED" w:rsidP="004E1CFF">
            <w:pPr>
              <w:jc w:val="center"/>
              <w:rPr>
                <w:rFonts w:asciiTheme="minorEastAsia" w:eastAsiaTheme="minorEastAsia" w:hAnsiTheme="minorEastAsia"/>
              </w:rPr>
            </w:pPr>
          </w:p>
        </w:tc>
        <w:tc>
          <w:tcPr>
            <w:tcW w:w="1179" w:type="dxa"/>
          </w:tcPr>
          <w:p w:rsidR="002761ED" w:rsidRPr="00EE3A31" w:rsidRDefault="002761ED" w:rsidP="004E1CFF">
            <w:pPr>
              <w:jc w:val="center"/>
              <w:rPr>
                <w:rFonts w:asciiTheme="minorEastAsia" w:eastAsiaTheme="minorEastAsia" w:hAnsiTheme="minorEastAsia"/>
              </w:rPr>
            </w:pPr>
          </w:p>
        </w:tc>
        <w:tc>
          <w:tcPr>
            <w:tcW w:w="1146" w:type="dxa"/>
          </w:tcPr>
          <w:p w:rsidR="002761ED" w:rsidRPr="001D28F8" w:rsidRDefault="002761ED" w:rsidP="004E1CFF">
            <w:pPr>
              <w:jc w:val="center"/>
              <w:rPr>
                <w:rFonts w:asciiTheme="minorEastAsia" w:eastAsiaTheme="minorEastAsia" w:hAnsiTheme="minorEastAsia"/>
              </w:rPr>
            </w:pPr>
            <w:r w:rsidRPr="001D28F8">
              <w:rPr>
                <w:rFonts w:asciiTheme="minorEastAsia" w:eastAsiaTheme="minorEastAsia" w:hAnsiTheme="minorEastAsia" w:hint="eastAsia"/>
              </w:rPr>
              <w:t>√</w:t>
            </w:r>
          </w:p>
        </w:tc>
      </w:tr>
    </w:tbl>
    <w:p w:rsidR="00D51D35" w:rsidRDefault="00D51D35" w:rsidP="00A364D7">
      <w:pPr>
        <w:pStyle w:val="2"/>
      </w:pPr>
      <w:bookmarkStart w:id="78" w:name="_Toc492487040"/>
      <w:bookmarkStart w:id="79" w:name="_Toc492488629"/>
      <w:bookmarkStart w:id="80" w:name="_Toc494288983"/>
      <w:r>
        <w:rPr>
          <w:rFonts w:hint="eastAsia"/>
        </w:rPr>
        <w:t>业务状态</w:t>
      </w:r>
      <w:r w:rsidR="00E80C81">
        <w:rPr>
          <w:rFonts w:hint="eastAsia"/>
        </w:rPr>
        <w:t>说明</w:t>
      </w:r>
      <w:bookmarkEnd w:id="78"/>
      <w:bookmarkEnd w:id="79"/>
      <w:bookmarkEnd w:id="80"/>
    </w:p>
    <w:p w:rsidR="00E50FCC" w:rsidRPr="00A364D7" w:rsidRDefault="00E50FCC" w:rsidP="00A364D7">
      <w:pPr>
        <w:pStyle w:val="3"/>
        <w:rPr>
          <w:b w:val="0"/>
        </w:rPr>
      </w:pPr>
      <w:bookmarkStart w:id="81" w:name="_Toc494288984"/>
      <w:r w:rsidRPr="007775DF">
        <w:rPr>
          <w:rFonts w:hint="eastAsia"/>
        </w:rPr>
        <w:t>企业用户操作</w:t>
      </w:r>
      <w:bookmarkEnd w:id="81"/>
    </w:p>
    <w:tbl>
      <w:tblPr>
        <w:tblStyle w:val="ab"/>
        <w:tblW w:w="0" w:type="auto"/>
        <w:tblLook w:val="04A0" w:firstRow="1" w:lastRow="0" w:firstColumn="1" w:lastColumn="0" w:noHBand="0" w:noVBand="1"/>
      </w:tblPr>
      <w:tblGrid>
        <w:gridCol w:w="2012"/>
        <w:gridCol w:w="2212"/>
        <w:gridCol w:w="2343"/>
        <w:gridCol w:w="2379"/>
      </w:tblGrid>
      <w:tr w:rsidR="00E80C81" w:rsidRPr="00D51D35" w:rsidTr="00A364D7">
        <w:tc>
          <w:tcPr>
            <w:tcW w:w="2012" w:type="dxa"/>
            <w:vAlign w:val="center"/>
          </w:tcPr>
          <w:p w:rsidR="00E80C81" w:rsidRPr="00D51D35" w:rsidRDefault="00E80C81" w:rsidP="00A364D7">
            <w:pPr>
              <w:jc w:val="center"/>
              <w:rPr>
                <w:b/>
              </w:rPr>
            </w:pPr>
            <w:r w:rsidRPr="00D51D35">
              <w:rPr>
                <w:rFonts w:hint="eastAsia"/>
                <w:b/>
              </w:rPr>
              <w:t>操作</w:t>
            </w:r>
          </w:p>
        </w:tc>
        <w:tc>
          <w:tcPr>
            <w:tcW w:w="2212" w:type="dxa"/>
            <w:vAlign w:val="center"/>
          </w:tcPr>
          <w:p w:rsidR="00E80C81" w:rsidRPr="00D51D35" w:rsidRDefault="00E80C81">
            <w:pPr>
              <w:jc w:val="center"/>
              <w:rPr>
                <w:b/>
              </w:rPr>
            </w:pPr>
            <w:r>
              <w:rPr>
                <w:rFonts w:hint="eastAsia"/>
                <w:b/>
              </w:rPr>
              <w:t>状态</w:t>
            </w:r>
          </w:p>
        </w:tc>
        <w:tc>
          <w:tcPr>
            <w:tcW w:w="2343" w:type="dxa"/>
            <w:vAlign w:val="center"/>
          </w:tcPr>
          <w:p w:rsidR="00E80C81" w:rsidRPr="00D51D35" w:rsidRDefault="00E80C81" w:rsidP="00A364D7">
            <w:pPr>
              <w:jc w:val="center"/>
              <w:rPr>
                <w:b/>
              </w:rPr>
            </w:pPr>
            <w:r>
              <w:rPr>
                <w:rFonts w:hint="eastAsia"/>
                <w:b/>
              </w:rPr>
              <w:t>企业显示</w:t>
            </w:r>
          </w:p>
        </w:tc>
        <w:tc>
          <w:tcPr>
            <w:tcW w:w="2379" w:type="dxa"/>
            <w:vAlign w:val="center"/>
          </w:tcPr>
          <w:p w:rsidR="00E80C81" w:rsidRPr="00D51D35" w:rsidRDefault="00E80C81" w:rsidP="00A364D7">
            <w:pPr>
              <w:jc w:val="center"/>
              <w:rPr>
                <w:b/>
              </w:rPr>
            </w:pPr>
            <w:r>
              <w:rPr>
                <w:rFonts w:hint="eastAsia"/>
                <w:b/>
              </w:rPr>
              <w:t>银行显示</w:t>
            </w:r>
          </w:p>
        </w:tc>
      </w:tr>
      <w:tr w:rsidR="00E80C81" w:rsidRPr="00D51D35" w:rsidTr="00A364D7">
        <w:tc>
          <w:tcPr>
            <w:tcW w:w="2012" w:type="dxa"/>
            <w:vAlign w:val="center"/>
          </w:tcPr>
          <w:p w:rsidR="00E80C81" w:rsidRPr="00D51D35" w:rsidRDefault="00E50FCC" w:rsidP="00A364D7">
            <w:pPr>
              <w:jc w:val="center"/>
            </w:pPr>
            <w:r>
              <w:rPr>
                <w:rFonts w:hint="eastAsia"/>
              </w:rPr>
              <w:t>保存</w:t>
            </w:r>
          </w:p>
        </w:tc>
        <w:tc>
          <w:tcPr>
            <w:tcW w:w="2212" w:type="dxa"/>
            <w:vAlign w:val="center"/>
          </w:tcPr>
          <w:p w:rsidR="00E50FCC" w:rsidDel="00C67B26" w:rsidRDefault="00E80C81" w:rsidP="00A364D7">
            <w:pPr>
              <w:jc w:val="center"/>
              <w:rPr>
                <w:del w:id="82" w:author="徐博" w:date="2017-09-27T23:11:00Z"/>
              </w:rPr>
            </w:pPr>
            <w:r w:rsidRPr="00D51D35">
              <w:rPr>
                <w:rFonts w:hint="eastAsia"/>
              </w:rPr>
              <w:t>待提交</w:t>
            </w:r>
          </w:p>
          <w:p w:rsidR="00E80C81" w:rsidRPr="00D51D35" w:rsidRDefault="00E80C81" w:rsidP="00C67B26">
            <w:pPr>
              <w:jc w:val="center"/>
            </w:pPr>
            <w:del w:id="83" w:author="徐博" w:date="2017-09-27T23:11:00Z">
              <w:r w:rsidRPr="00D51D35" w:rsidDel="00C67B26">
                <w:rPr>
                  <w:rFonts w:hint="eastAsia"/>
                </w:rPr>
                <w:delText>（待提交业务）</w:delText>
              </w:r>
            </w:del>
          </w:p>
        </w:tc>
        <w:tc>
          <w:tcPr>
            <w:tcW w:w="2343" w:type="dxa"/>
            <w:vAlign w:val="center"/>
          </w:tcPr>
          <w:p w:rsidR="00E50FCC" w:rsidDel="00C67B26" w:rsidRDefault="00E80C81" w:rsidP="00A364D7">
            <w:pPr>
              <w:jc w:val="center"/>
              <w:rPr>
                <w:del w:id="84" w:author="徐博" w:date="2017-09-27T23:11:00Z"/>
              </w:rPr>
            </w:pPr>
            <w:r w:rsidRPr="00D51D35">
              <w:rPr>
                <w:rFonts w:hint="eastAsia"/>
              </w:rPr>
              <w:t>待提交</w:t>
            </w:r>
          </w:p>
          <w:p w:rsidR="00E80C81" w:rsidRPr="00D51D35" w:rsidRDefault="00E80C81" w:rsidP="00C67B26">
            <w:pPr>
              <w:jc w:val="center"/>
              <w:pPrChange w:id="85" w:author="徐博" w:date="2017-09-27T23:11:00Z">
                <w:pPr>
                  <w:jc w:val="center"/>
                </w:pPr>
              </w:pPrChange>
            </w:pPr>
            <w:del w:id="86" w:author="徐博" w:date="2017-09-27T23:11:00Z">
              <w:r w:rsidRPr="00D51D35" w:rsidDel="00C67B26">
                <w:rPr>
                  <w:rFonts w:hint="eastAsia"/>
                </w:rPr>
                <w:delText>（待提交业务）</w:delText>
              </w:r>
            </w:del>
          </w:p>
        </w:tc>
        <w:tc>
          <w:tcPr>
            <w:tcW w:w="2379" w:type="dxa"/>
            <w:vAlign w:val="center"/>
          </w:tcPr>
          <w:p w:rsidR="00E80C81" w:rsidRPr="00D51D35" w:rsidRDefault="00E80C81" w:rsidP="00A364D7">
            <w:pPr>
              <w:jc w:val="center"/>
            </w:pPr>
          </w:p>
        </w:tc>
      </w:tr>
      <w:tr w:rsidR="00E80C81" w:rsidRPr="00D51D35" w:rsidTr="00A364D7">
        <w:tc>
          <w:tcPr>
            <w:tcW w:w="2012" w:type="dxa"/>
            <w:vAlign w:val="center"/>
          </w:tcPr>
          <w:p w:rsidR="00E80C81" w:rsidRPr="00D51D35" w:rsidRDefault="00E50FCC" w:rsidP="00A364D7">
            <w:pPr>
              <w:jc w:val="center"/>
            </w:pPr>
            <w:r>
              <w:rPr>
                <w:rFonts w:hint="eastAsia"/>
              </w:rPr>
              <w:t>提交</w:t>
            </w:r>
          </w:p>
        </w:tc>
        <w:tc>
          <w:tcPr>
            <w:tcW w:w="2212" w:type="dxa"/>
            <w:vAlign w:val="center"/>
          </w:tcPr>
          <w:p w:rsidR="00E80C81" w:rsidRPr="00D51D35" w:rsidRDefault="00E80C81" w:rsidP="00A364D7">
            <w:pPr>
              <w:jc w:val="center"/>
            </w:pPr>
            <w:r w:rsidRPr="00D51D35">
              <w:rPr>
                <w:rFonts w:hint="eastAsia"/>
              </w:rPr>
              <w:t>待接收</w:t>
            </w:r>
          </w:p>
        </w:tc>
        <w:tc>
          <w:tcPr>
            <w:tcW w:w="2343" w:type="dxa"/>
            <w:vAlign w:val="center"/>
          </w:tcPr>
          <w:p w:rsidR="00E80C81" w:rsidRPr="00D51D35" w:rsidRDefault="00E80C81" w:rsidP="00A364D7">
            <w:pPr>
              <w:jc w:val="center"/>
            </w:pPr>
            <w:r w:rsidRPr="00D51D35">
              <w:rPr>
                <w:rFonts w:hint="eastAsia"/>
              </w:rPr>
              <w:t>待接收</w:t>
            </w:r>
          </w:p>
        </w:tc>
        <w:tc>
          <w:tcPr>
            <w:tcW w:w="2379" w:type="dxa"/>
            <w:vAlign w:val="center"/>
          </w:tcPr>
          <w:p w:rsidR="00E50FCC" w:rsidDel="00C67B26" w:rsidRDefault="00E80C81" w:rsidP="00A364D7">
            <w:pPr>
              <w:jc w:val="center"/>
              <w:rPr>
                <w:del w:id="87" w:author="徐博" w:date="2017-09-27T23:11:00Z"/>
              </w:rPr>
            </w:pPr>
            <w:r w:rsidRPr="00D51D35">
              <w:rPr>
                <w:rFonts w:hint="eastAsia"/>
              </w:rPr>
              <w:t>待接收</w:t>
            </w:r>
          </w:p>
          <w:p w:rsidR="00E80C81" w:rsidRPr="00D51D35" w:rsidRDefault="00E80C81" w:rsidP="00C67B26">
            <w:pPr>
              <w:jc w:val="center"/>
            </w:pPr>
            <w:del w:id="88" w:author="徐博" w:date="2017-09-27T23:11:00Z">
              <w:r w:rsidRPr="00D51D35" w:rsidDel="00C67B26">
                <w:rPr>
                  <w:rFonts w:hint="eastAsia"/>
                </w:rPr>
                <w:delText>（待接收业务）</w:delText>
              </w:r>
            </w:del>
          </w:p>
        </w:tc>
      </w:tr>
      <w:tr w:rsidR="00E50FCC" w:rsidRPr="00D51D35" w:rsidTr="00A364D7">
        <w:tc>
          <w:tcPr>
            <w:tcW w:w="2012" w:type="dxa"/>
            <w:vAlign w:val="center"/>
          </w:tcPr>
          <w:p w:rsidR="00E50FCC" w:rsidRDefault="00E50FCC" w:rsidP="00A364D7">
            <w:pPr>
              <w:jc w:val="center"/>
            </w:pPr>
            <w:r>
              <w:rPr>
                <w:rFonts w:hint="eastAsia"/>
              </w:rPr>
              <w:t>撤回</w:t>
            </w:r>
          </w:p>
        </w:tc>
        <w:tc>
          <w:tcPr>
            <w:tcW w:w="2212" w:type="dxa"/>
            <w:vAlign w:val="center"/>
          </w:tcPr>
          <w:p w:rsidR="00E50FCC" w:rsidRPr="00E50FCC" w:rsidDel="00C67B26" w:rsidRDefault="00E50FCC" w:rsidP="00A364D7">
            <w:pPr>
              <w:jc w:val="center"/>
              <w:rPr>
                <w:del w:id="89" w:author="徐博" w:date="2017-09-27T23:11:00Z"/>
              </w:rPr>
            </w:pPr>
            <w:r w:rsidRPr="00E50FCC">
              <w:rPr>
                <w:rFonts w:hint="eastAsia"/>
              </w:rPr>
              <w:t>待提交</w:t>
            </w:r>
          </w:p>
          <w:p w:rsidR="00E50FCC" w:rsidRPr="00D51D35" w:rsidRDefault="00E50FCC" w:rsidP="00C67B26">
            <w:pPr>
              <w:jc w:val="center"/>
              <w:pPrChange w:id="90" w:author="徐博" w:date="2017-09-27T23:11:00Z">
                <w:pPr>
                  <w:jc w:val="center"/>
                </w:pPr>
              </w:pPrChange>
            </w:pPr>
            <w:del w:id="91" w:author="徐博" w:date="2017-09-27T23:11:00Z">
              <w:r w:rsidRPr="00E50FCC" w:rsidDel="00C67B26">
                <w:rPr>
                  <w:rFonts w:hint="eastAsia"/>
                </w:rPr>
                <w:delText>（待提交业务）</w:delText>
              </w:r>
            </w:del>
          </w:p>
        </w:tc>
        <w:tc>
          <w:tcPr>
            <w:tcW w:w="2343" w:type="dxa"/>
            <w:vAlign w:val="center"/>
          </w:tcPr>
          <w:p w:rsidR="00E50FCC" w:rsidRPr="00E50FCC" w:rsidDel="00C67B26" w:rsidRDefault="00E50FCC" w:rsidP="00A364D7">
            <w:pPr>
              <w:jc w:val="center"/>
              <w:rPr>
                <w:del w:id="92" w:author="徐博" w:date="2017-09-27T23:11:00Z"/>
              </w:rPr>
            </w:pPr>
            <w:r w:rsidRPr="00E50FCC">
              <w:rPr>
                <w:rFonts w:hint="eastAsia"/>
              </w:rPr>
              <w:t>待提交</w:t>
            </w:r>
          </w:p>
          <w:p w:rsidR="00E50FCC" w:rsidRPr="00D51D35" w:rsidRDefault="00E50FCC" w:rsidP="00C67B26">
            <w:pPr>
              <w:jc w:val="center"/>
              <w:pPrChange w:id="93" w:author="徐博" w:date="2017-09-27T23:11:00Z">
                <w:pPr>
                  <w:jc w:val="center"/>
                </w:pPr>
              </w:pPrChange>
            </w:pPr>
            <w:del w:id="94" w:author="徐博" w:date="2017-09-27T23:11:00Z">
              <w:r w:rsidRPr="00E50FCC" w:rsidDel="00C67B26">
                <w:rPr>
                  <w:rFonts w:hint="eastAsia"/>
                </w:rPr>
                <w:delText>（待提交业务）</w:delText>
              </w:r>
            </w:del>
          </w:p>
        </w:tc>
        <w:tc>
          <w:tcPr>
            <w:tcW w:w="2379" w:type="dxa"/>
            <w:vAlign w:val="center"/>
          </w:tcPr>
          <w:p w:rsidR="00E50FCC" w:rsidRPr="00D51D35" w:rsidRDefault="00E50FCC" w:rsidP="00A364D7">
            <w:pPr>
              <w:jc w:val="center"/>
            </w:pPr>
          </w:p>
        </w:tc>
      </w:tr>
      <w:tr w:rsidR="00E50FCC" w:rsidRPr="00D51D35" w:rsidTr="00A364D7">
        <w:tc>
          <w:tcPr>
            <w:tcW w:w="2012" w:type="dxa"/>
            <w:vAlign w:val="center"/>
          </w:tcPr>
          <w:p w:rsidR="00E50FCC" w:rsidRDefault="00E50FCC" w:rsidP="00A364D7">
            <w:pPr>
              <w:jc w:val="center"/>
            </w:pPr>
            <w:r>
              <w:rPr>
                <w:rFonts w:hint="eastAsia"/>
              </w:rPr>
              <w:t>撤销</w:t>
            </w:r>
          </w:p>
        </w:tc>
        <w:tc>
          <w:tcPr>
            <w:tcW w:w="2212" w:type="dxa"/>
            <w:vAlign w:val="center"/>
          </w:tcPr>
          <w:p w:rsidR="00E50FCC" w:rsidRPr="00D51D35" w:rsidRDefault="00E50FCC" w:rsidP="00A364D7">
            <w:pPr>
              <w:jc w:val="center"/>
            </w:pPr>
            <w:r>
              <w:rPr>
                <w:rFonts w:hint="eastAsia"/>
              </w:rPr>
              <w:t>已撤销</w:t>
            </w:r>
          </w:p>
        </w:tc>
        <w:tc>
          <w:tcPr>
            <w:tcW w:w="2343" w:type="dxa"/>
            <w:vAlign w:val="center"/>
          </w:tcPr>
          <w:p w:rsidR="00E50FCC" w:rsidRPr="00D51D35" w:rsidRDefault="00E50FCC" w:rsidP="00A364D7">
            <w:pPr>
              <w:jc w:val="center"/>
            </w:pPr>
            <w:r>
              <w:rPr>
                <w:rFonts w:hint="eastAsia"/>
              </w:rPr>
              <w:t>已撤销</w:t>
            </w:r>
          </w:p>
        </w:tc>
        <w:tc>
          <w:tcPr>
            <w:tcW w:w="2379" w:type="dxa"/>
            <w:vAlign w:val="center"/>
          </w:tcPr>
          <w:p w:rsidR="00E50FCC" w:rsidRPr="00D51D35" w:rsidRDefault="00E50FCC" w:rsidP="00A364D7">
            <w:pPr>
              <w:jc w:val="center"/>
            </w:pPr>
          </w:p>
        </w:tc>
      </w:tr>
    </w:tbl>
    <w:p w:rsidR="00C015BC" w:rsidRPr="00C015BC" w:rsidRDefault="00E50FCC">
      <w:pPr>
        <w:pStyle w:val="3"/>
      </w:pPr>
      <w:bookmarkStart w:id="95" w:name="_Toc494288985"/>
      <w:bookmarkStart w:id="96" w:name="_Toc492487041"/>
      <w:bookmarkStart w:id="97" w:name="_Toc492488630"/>
      <w:r>
        <w:rPr>
          <w:rFonts w:hint="eastAsia"/>
        </w:rPr>
        <w:t>银行</w:t>
      </w:r>
      <w:r w:rsidRPr="00B66C07">
        <w:rPr>
          <w:rFonts w:hint="eastAsia"/>
        </w:rPr>
        <w:t>用户操作</w:t>
      </w:r>
      <w:bookmarkEnd w:id="95"/>
    </w:p>
    <w:tbl>
      <w:tblPr>
        <w:tblStyle w:val="ab"/>
        <w:tblW w:w="0" w:type="auto"/>
        <w:tblLook w:val="04A0" w:firstRow="1" w:lastRow="0" w:firstColumn="1" w:lastColumn="0" w:noHBand="0" w:noVBand="1"/>
      </w:tblPr>
      <w:tblGrid>
        <w:gridCol w:w="2012"/>
        <w:gridCol w:w="2212"/>
        <w:gridCol w:w="2343"/>
        <w:gridCol w:w="2379"/>
      </w:tblGrid>
      <w:tr w:rsidR="00E50FCC" w:rsidRPr="00E50FCC" w:rsidTr="00A364D7">
        <w:tc>
          <w:tcPr>
            <w:tcW w:w="2012" w:type="dxa"/>
            <w:vAlign w:val="center"/>
          </w:tcPr>
          <w:p w:rsidR="00E50FCC" w:rsidRPr="00A364D7" w:rsidRDefault="00E50FCC" w:rsidP="00A364D7">
            <w:pPr>
              <w:jc w:val="center"/>
              <w:rPr>
                <w:rFonts w:asciiTheme="minorEastAsia" w:eastAsiaTheme="minorEastAsia" w:hAnsiTheme="minorEastAsia"/>
                <w:b/>
              </w:rPr>
            </w:pPr>
            <w:r w:rsidRPr="00A364D7">
              <w:rPr>
                <w:rFonts w:asciiTheme="minorEastAsia" w:eastAsiaTheme="minorEastAsia" w:hAnsiTheme="minorEastAsia" w:hint="eastAsia"/>
                <w:b/>
              </w:rPr>
              <w:t>操作</w:t>
            </w:r>
          </w:p>
        </w:tc>
        <w:tc>
          <w:tcPr>
            <w:tcW w:w="2212" w:type="dxa"/>
            <w:vAlign w:val="center"/>
          </w:tcPr>
          <w:p w:rsidR="00E50FCC" w:rsidRPr="00A364D7" w:rsidRDefault="00E50FCC" w:rsidP="00A364D7">
            <w:pPr>
              <w:jc w:val="center"/>
              <w:rPr>
                <w:rFonts w:asciiTheme="minorEastAsia" w:eastAsiaTheme="minorEastAsia" w:hAnsiTheme="minorEastAsia"/>
                <w:b/>
              </w:rPr>
            </w:pPr>
            <w:r w:rsidRPr="00A364D7">
              <w:rPr>
                <w:rFonts w:asciiTheme="minorEastAsia" w:eastAsiaTheme="minorEastAsia" w:hAnsiTheme="minorEastAsia" w:hint="eastAsia"/>
                <w:b/>
              </w:rPr>
              <w:t>状态</w:t>
            </w:r>
          </w:p>
        </w:tc>
        <w:tc>
          <w:tcPr>
            <w:tcW w:w="2343" w:type="dxa"/>
            <w:vAlign w:val="center"/>
          </w:tcPr>
          <w:p w:rsidR="00E50FCC" w:rsidRPr="00A364D7" w:rsidRDefault="00E50FCC" w:rsidP="00A364D7">
            <w:pPr>
              <w:jc w:val="center"/>
              <w:rPr>
                <w:rFonts w:asciiTheme="minorEastAsia" w:eastAsiaTheme="minorEastAsia" w:hAnsiTheme="minorEastAsia"/>
                <w:b/>
              </w:rPr>
            </w:pPr>
            <w:r w:rsidRPr="00A364D7">
              <w:rPr>
                <w:rFonts w:asciiTheme="minorEastAsia" w:eastAsiaTheme="minorEastAsia" w:hAnsiTheme="minorEastAsia" w:hint="eastAsia"/>
                <w:b/>
              </w:rPr>
              <w:t>企业显示</w:t>
            </w:r>
          </w:p>
        </w:tc>
        <w:tc>
          <w:tcPr>
            <w:tcW w:w="2379" w:type="dxa"/>
            <w:vAlign w:val="center"/>
          </w:tcPr>
          <w:p w:rsidR="00E50FCC" w:rsidRPr="00A364D7" w:rsidRDefault="00E50FCC" w:rsidP="00A364D7">
            <w:pPr>
              <w:jc w:val="center"/>
              <w:rPr>
                <w:rFonts w:asciiTheme="minorEastAsia" w:eastAsiaTheme="minorEastAsia" w:hAnsiTheme="minorEastAsia"/>
                <w:b/>
              </w:rPr>
            </w:pPr>
            <w:r w:rsidRPr="00A364D7">
              <w:rPr>
                <w:rFonts w:asciiTheme="minorEastAsia" w:eastAsiaTheme="minorEastAsia" w:hAnsiTheme="minorEastAsia" w:hint="eastAsia"/>
                <w:b/>
              </w:rPr>
              <w:t>银行显示</w:t>
            </w:r>
          </w:p>
        </w:tc>
      </w:tr>
      <w:tr w:rsidR="00C015BC" w:rsidRPr="00D51D35" w:rsidTr="00A624BC">
        <w:tc>
          <w:tcPr>
            <w:tcW w:w="8946" w:type="dxa"/>
            <w:gridSpan w:val="4"/>
            <w:vAlign w:val="center"/>
          </w:tcPr>
          <w:p w:rsidR="00C015BC" w:rsidRPr="00A364D7" w:rsidRDefault="00C015BC" w:rsidP="00A364D7">
            <w:pPr>
              <w:rPr>
                <w:rFonts w:asciiTheme="minorEastAsia" w:eastAsiaTheme="minorEastAsia" w:hAnsiTheme="minorEastAsia"/>
                <w:b/>
              </w:rPr>
            </w:pPr>
            <w:r w:rsidRPr="00A364D7">
              <w:rPr>
                <w:rFonts w:asciiTheme="minorEastAsia" w:eastAsiaTheme="minorEastAsia" w:hAnsiTheme="minorEastAsia" w:hint="eastAsia"/>
                <w:b/>
                <w:color w:val="000000" w:themeColor="text1"/>
              </w:rPr>
              <w:t>互联网</w:t>
            </w:r>
          </w:p>
        </w:tc>
      </w:tr>
      <w:tr w:rsidR="00E50FCC" w:rsidRPr="00D51D35" w:rsidTr="00A364D7">
        <w:tc>
          <w:tcPr>
            <w:tcW w:w="2012" w:type="dxa"/>
            <w:vAlign w:val="center"/>
          </w:tcPr>
          <w:p w:rsidR="00E50FCC" w:rsidRPr="00A364D7" w:rsidRDefault="00E50FCC" w:rsidP="00A364D7">
            <w:pPr>
              <w:jc w:val="center"/>
              <w:rPr>
                <w:rFonts w:asciiTheme="minorEastAsia" w:eastAsiaTheme="minorEastAsia" w:hAnsiTheme="minorEastAsia"/>
              </w:rPr>
            </w:pPr>
            <w:r w:rsidRPr="00A364D7">
              <w:rPr>
                <w:rFonts w:asciiTheme="minorEastAsia" w:eastAsiaTheme="minorEastAsia" w:hAnsiTheme="minorEastAsia" w:hint="eastAsia"/>
              </w:rPr>
              <w:t>退回</w:t>
            </w:r>
          </w:p>
        </w:tc>
        <w:tc>
          <w:tcPr>
            <w:tcW w:w="2212" w:type="dxa"/>
            <w:vAlign w:val="center"/>
          </w:tcPr>
          <w:p w:rsidR="00E50FCC" w:rsidRPr="00A364D7" w:rsidRDefault="00E50FCC" w:rsidP="00A364D7">
            <w:pPr>
              <w:jc w:val="center"/>
              <w:rPr>
                <w:rFonts w:asciiTheme="minorEastAsia" w:eastAsiaTheme="minorEastAsia" w:hAnsiTheme="minorEastAsia"/>
              </w:rPr>
            </w:pPr>
            <w:r w:rsidRPr="00A364D7">
              <w:rPr>
                <w:rFonts w:asciiTheme="minorEastAsia" w:eastAsiaTheme="minorEastAsia" w:hAnsiTheme="minorEastAsia" w:hint="eastAsia"/>
              </w:rPr>
              <w:t>被退回</w:t>
            </w:r>
          </w:p>
        </w:tc>
        <w:tc>
          <w:tcPr>
            <w:tcW w:w="2343" w:type="dxa"/>
            <w:vAlign w:val="center"/>
          </w:tcPr>
          <w:p w:rsidR="00E50FCC" w:rsidRPr="00A364D7" w:rsidRDefault="00E50FCC" w:rsidP="00A364D7">
            <w:pPr>
              <w:jc w:val="center"/>
              <w:rPr>
                <w:rFonts w:asciiTheme="minorEastAsia" w:eastAsiaTheme="minorEastAsia" w:hAnsiTheme="minorEastAsia"/>
              </w:rPr>
            </w:pPr>
            <w:r w:rsidRPr="00A364D7">
              <w:rPr>
                <w:rFonts w:asciiTheme="minorEastAsia" w:eastAsiaTheme="minorEastAsia" w:hAnsiTheme="minorEastAsia" w:hint="eastAsia"/>
              </w:rPr>
              <w:t>被退回</w:t>
            </w:r>
          </w:p>
        </w:tc>
        <w:tc>
          <w:tcPr>
            <w:tcW w:w="2379" w:type="dxa"/>
            <w:vAlign w:val="center"/>
          </w:tcPr>
          <w:p w:rsidR="00E50FCC" w:rsidRPr="00A364D7" w:rsidRDefault="00E50FCC" w:rsidP="00A364D7">
            <w:pPr>
              <w:jc w:val="center"/>
              <w:rPr>
                <w:rFonts w:asciiTheme="minorEastAsia" w:eastAsiaTheme="minorEastAsia" w:hAnsiTheme="minorEastAsia"/>
              </w:rPr>
            </w:pPr>
          </w:p>
        </w:tc>
      </w:tr>
      <w:tr w:rsidR="006C25EA" w:rsidRPr="006C25EA" w:rsidTr="00A364D7">
        <w:tc>
          <w:tcPr>
            <w:tcW w:w="2012" w:type="dxa"/>
            <w:vAlign w:val="center"/>
          </w:tcPr>
          <w:p w:rsidR="00E50FCC" w:rsidRPr="00C67B26" w:rsidRDefault="00E50FCC" w:rsidP="00A364D7">
            <w:pPr>
              <w:jc w:val="center"/>
              <w:rPr>
                <w:rFonts w:asciiTheme="minorEastAsia" w:eastAsiaTheme="minorEastAsia" w:hAnsiTheme="minorEastAsia"/>
                <w:color w:val="000000" w:themeColor="text1"/>
              </w:rPr>
            </w:pPr>
            <w:r w:rsidRPr="00C67B26">
              <w:rPr>
                <w:rFonts w:asciiTheme="minorEastAsia" w:eastAsiaTheme="minorEastAsia" w:hAnsiTheme="minorEastAsia" w:hint="eastAsia"/>
                <w:color w:val="000000" w:themeColor="text1"/>
              </w:rPr>
              <w:t>接收</w:t>
            </w:r>
            <w:r w:rsidR="006C25EA" w:rsidRPr="00C67B26">
              <w:rPr>
                <w:rFonts w:asciiTheme="minorEastAsia" w:eastAsiaTheme="minorEastAsia" w:hAnsiTheme="minorEastAsia" w:hint="eastAsia"/>
                <w:color w:val="000000" w:themeColor="text1"/>
              </w:rPr>
              <w:t>并新建（启</w:t>
            </w:r>
            <w:r w:rsidR="006C25EA" w:rsidRPr="00C67B26">
              <w:rPr>
                <w:rFonts w:asciiTheme="minorEastAsia" w:eastAsiaTheme="minorEastAsia" w:hAnsiTheme="minorEastAsia" w:hint="eastAsia"/>
                <w:color w:val="000000" w:themeColor="text1"/>
              </w:rPr>
              <w:lastRenderedPageBreak/>
              <w:t>动）预审批</w:t>
            </w:r>
          </w:p>
        </w:tc>
        <w:tc>
          <w:tcPr>
            <w:tcW w:w="2212" w:type="dxa"/>
            <w:vAlign w:val="center"/>
          </w:tcPr>
          <w:p w:rsidR="00E50FCC" w:rsidRPr="00C67B26" w:rsidRDefault="006C25EA" w:rsidP="00A364D7">
            <w:pPr>
              <w:jc w:val="center"/>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lastRenderedPageBreak/>
              <w:t>处理中</w:t>
            </w:r>
          </w:p>
        </w:tc>
        <w:tc>
          <w:tcPr>
            <w:tcW w:w="2343" w:type="dxa"/>
            <w:vAlign w:val="center"/>
          </w:tcPr>
          <w:p w:rsidR="00E50FCC" w:rsidRPr="006C25EA" w:rsidRDefault="00CA2EAF" w:rsidP="00A364D7">
            <w:pPr>
              <w:jc w:val="center"/>
              <w:rPr>
                <w:rFonts w:asciiTheme="minorEastAsia" w:eastAsiaTheme="minorEastAsia" w:hAnsiTheme="minorEastAsia"/>
                <w:color w:val="000000" w:themeColor="text1"/>
              </w:rPr>
            </w:pPr>
            <w:r w:rsidRPr="006C25EA">
              <w:rPr>
                <w:rFonts w:asciiTheme="minorEastAsia" w:eastAsiaTheme="minorEastAsia" w:hAnsiTheme="minorEastAsia" w:hint="eastAsia"/>
                <w:color w:val="000000" w:themeColor="text1"/>
              </w:rPr>
              <w:t>办理中</w:t>
            </w:r>
          </w:p>
        </w:tc>
        <w:tc>
          <w:tcPr>
            <w:tcW w:w="2379" w:type="dxa"/>
            <w:vAlign w:val="center"/>
          </w:tcPr>
          <w:p w:rsidR="00E50FCC" w:rsidRPr="00C67B26" w:rsidRDefault="00E50FCC" w:rsidP="00A364D7">
            <w:pPr>
              <w:jc w:val="center"/>
              <w:rPr>
                <w:rFonts w:asciiTheme="minorEastAsia" w:eastAsiaTheme="minorEastAsia" w:hAnsiTheme="minorEastAsia"/>
                <w:color w:val="000000" w:themeColor="text1"/>
              </w:rPr>
            </w:pPr>
            <w:r w:rsidRPr="00C67B26">
              <w:rPr>
                <w:rFonts w:asciiTheme="minorEastAsia" w:eastAsiaTheme="minorEastAsia" w:hAnsiTheme="minorEastAsia" w:hint="eastAsia"/>
                <w:color w:val="000000" w:themeColor="text1"/>
              </w:rPr>
              <w:t>待受理</w:t>
            </w:r>
          </w:p>
          <w:p w:rsidR="00E50FCC" w:rsidRPr="00C67B26" w:rsidRDefault="00E50FCC" w:rsidP="00A364D7">
            <w:pPr>
              <w:jc w:val="center"/>
              <w:rPr>
                <w:rFonts w:asciiTheme="minorEastAsia" w:eastAsiaTheme="minorEastAsia" w:hAnsiTheme="minorEastAsia"/>
                <w:color w:val="000000" w:themeColor="text1"/>
              </w:rPr>
            </w:pPr>
            <w:r w:rsidRPr="00C67B26">
              <w:rPr>
                <w:rFonts w:asciiTheme="minorEastAsia" w:eastAsiaTheme="minorEastAsia" w:hAnsiTheme="minorEastAsia" w:hint="eastAsia"/>
                <w:color w:val="000000" w:themeColor="text1"/>
              </w:rPr>
              <w:lastRenderedPageBreak/>
              <w:t>（待办业务）</w:t>
            </w:r>
          </w:p>
        </w:tc>
      </w:tr>
      <w:tr w:rsidR="00E50FCC" w:rsidRPr="00D51D35" w:rsidTr="00E50FCC">
        <w:tc>
          <w:tcPr>
            <w:tcW w:w="2012" w:type="dxa"/>
            <w:vAlign w:val="center"/>
          </w:tcPr>
          <w:p w:rsidR="00E50FCC" w:rsidRPr="00E50FCC" w:rsidRDefault="00E50FCC" w:rsidP="00E50FCC">
            <w:pPr>
              <w:jc w:val="center"/>
              <w:rPr>
                <w:rFonts w:asciiTheme="minorEastAsia" w:eastAsiaTheme="minorEastAsia" w:hAnsiTheme="minorEastAsia"/>
              </w:rPr>
            </w:pPr>
            <w:r>
              <w:rPr>
                <w:rFonts w:asciiTheme="minorEastAsia" w:eastAsiaTheme="minorEastAsia" w:hAnsiTheme="minorEastAsia" w:hint="eastAsia"/>
              </w:rPr>
              <w:lastRenderedPageBreak/>
              <w:t>保存</w:t>
            </w:r>
          </w:p>
        </w:tc>
        <w:tc>
          <w:tcPr>
            <w:tcW w:w="2212" w:type="dxa"/>
            <w:vAlign w:val="center"/>
          </w:tcPr>
          <w:p w:rsidR="00E50FCC" w:rsidRPr="00E50FCC" w:rsidRDefault="00E50FCC" w:rsidP="00E50FCC">
            <w:pPr>
              <w:jc w:val="center"/>
              <w:rPr>
                <w:rFonts w:asciiTheme="minorEastAsia" w:eastAsiaTheme="minorEastAsia" w:hAnsiTheme="minorEastAsia"/>
              </w:rPr>
            </w:pPr>
            <w:r w:rsidRPr="00E50FCC">
              <w:rPr>
                <w:rFonts w:asciiTheme="minorEastAsia" w:eastAsiaTheme="minorEastAsia" w:hAnsiTheme="minorEastAsia" w:hint="eastAsia"/>
              </w:rPr>
              <w:t>处理中</w:t>
            </w:r>
          </w:p>
        </w:tc>
        <w:tc>
          <w:tcPr>
            <w:tcW w:w="2343" w:type="dxa"/>
            <w:vAlign w:val="center"/>
          </w:tcPr>
          <w:p w:rsidR="00E50FCC" w:rsidRPr="00E50FCC" w:rsidRDefault="00CA2EAF" w:rsidP="00E50FCC">
            <w:pPr>
              <w:jc w:val="center"/>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办理中</w:t>
            </w:r>
          </w:p>
        </w:tc>
        <w:tc>
          <w:tcPr>
            <w:tcW w:w="2379" w:type="dxa"/>
            <w:vAlign w:val="center"/>
          </w:tcPr>
          <w:p w:rsidR="00E50FCC" w:rsidRPr="00E50FCC" w:rsidRDefault="00E50FCC" w:rsidP="00E50FCC">
            <w:pPr>
              <w:jc w:val="center"/>
              <w:rPr>
                <w:rFonts w:asciiTheme="minorEastAsia" w:eastAsiaTheme="minorEastAsia" w:hAnsiTheme="minorEastAsia"/>
              </w:rPr>
            </w:pPr>
            <w:r w:rsidRPr="00E50FCC">
              <w:rPr>
                <w:rFonts w:asciiTheme="minorEastAsia" w:eastAsiaTheme="minorEastAsia" w:hAnsiTheme="minorEastAsia" w:hint="eastAsia"/>
              </w:rPr>
              <w:t>处理中</w:t>
            </w:r>
          </w:p>
          <w:p w:rsidR="00E50FCC" w:rsidRPr="00E50FCC" w:rsidRDefault="00E50FCC" w:rsidP="00E50FCC">
            <w:pPr>
              <w:jc w:val="center"/>
              <w:rPr>
                <w:rFonts w:asciiTheme="minorEastAsia" w:eastAsiaTheme="minorEastAsia" w:hAnsiTheme="minorEastAsia"/>
              </w:rPr>
            </w:pPr>
            <w:r w:rsidRPr="00E50FCC">
              <w:rPr>
                <w:rFonts w:asciiTheme="minorEastAsia" w:eastAsiaTheme="minorEastAsia" w:hAnsiTheme="minorEastAsia" w:hint="eastAsia"/>
              </w:rPr>
              <w:t>（在办业务）</w:t>
            </w:r>
          </w:p>
        </w:tc>
      </w:tr>
      <w:tr w:rsidR="00E50FCC" w:rsidRPr="00D51D35" w:rsidTr="00E50FCC">
        <w:tc>
          <w:tcPr>
            <w:tcW w:w="2012" w:type="dxa"/>
            <w:vAlign w:val="center"/>
          </w:tcPr>
          <w:p w:rsidR="00E50FCC" w:rsidRPr="00E50FCC" w:rsidRDefault="00E50FCC" w:rsidP="00E50FCC">
            <w:pPr>
              <w:jc w:val="center"/>
              <w:rPr>
                <w:rFonts w:asciiTheme="minorEastAsia" w:eastAsiaTheme="minorEastAsia" w:hAnsiTheme="minorEastAsia"/>
              </w:rPr>
            </w:pPr>
            <w:r>
              <w:rPr>
                <w:rFonts w:asciiTheme="minorEastAsia" w:eastAsiaTheme="minorEastAsia" w:hAnsiTheme="minorEastAsia" w:hint="eastAsia"/>
              </w:rPr>
              <w:t>提交</w:t>
            </w:r>
          </w:p>
        </w:tc>
        <w:tc>
          <w:tcPr>
            <w:tcW w:w="2212" w:type="dxa"/>
            <w:vAlign w:val="center"/>
          </w:tcPr>
          <w:p w:rsidR="00E50FCC" w:rsidRPr="00E50FCC" w:rsidRDefault="00CA2EAF" w:rsidP="00E50FCC">
            <w:pPr>
              <w:jc w:val="center"/>
              <w:rPr>
                <w:rFonts w:asciiTheme="minorEastAsia" w:eastAsiaTheme="minorEastAsia" w:hAnsiTheme="minorEastAsia"/>
              </w:rPr>
            </w:pPr>
            <w:r w:rsidRPr="00CA2EAF">
              <w:rPr>
                <w:rFonts w:asciiTheme="minorEastAsia" w:eastAsiaTheme="minorEastAsia" w:hAnsiTheme="minorEastAsia" w:hint="eastAsia"/>
              </w:rPr>
              <w:t>处理中</w:t>
            </w:r>
          </w:p>
        </w:tc>
        <w:tc>
          <w:tcPr>
            <w:tcW w:w="2343" w:type="dxa"/>
            <w:vAlign w:val="center"/>
          </w:tcPr>
          <w:p w:rsidR="00E50FCC" w:rsidRPr="00E50FCC" w:rsidRDefault="00CA2EAF" w:rsidP="00E50FCC">
            <w:pPr>
              <w:jc w:val="center"/>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办理中</w:t>
            </w:r>
          </w:p>
        </w:tc>
        <w:tc>
          <w:tcPr>
            <w:tcW w:w="2379" w:type="dxa"/>
            <w:vAlign w:val="center"/>
          </w:tcPr>
          <w:p w:rsidR="00CA2EAF" w:rsidRPr="00CA2EAF" w:rsidRDefault="00CA2EAF" w:rsidP="00CA2EAF">
            <w:pPr>
              <w:jc w:val="center"/>
              <w:rPr>
                <w:rFonts w:asciiTheme="minorEastAsia" w:eastAsiaTheme="minorEastAsia" w:hAnsiTheme="minorEastAsia"/>
              </w:rPr>
            </w:pPr>
            <w:r w:rsidRPr="00CA2EAF">
              <w:rPr>
                <w:rFonts w:asciiTheme="minorEastAsia" w:eastAsiaTheme="minorEastAsia" w:hAnsiTheme="minorEastAsia" w:hint="eastAsia"/>
              </w:rPr>
              <w:t>处理中</w:t>
            </w:r>
          </w:p>
          <w:p w:rsidR="00CA2EAF" w:rsidRDefault="00CA2EAF" w:rsidP="00CA2EAF">
            <w:pPr>
              <w:jc w:val="center"/>
              <w:rPr>
                <w:rFonts w:asciiTheme="minorEastAsia" w:eastAsiaTheme="minorEastAsia" w:hAnsiTheme="minorEastAsia"/>
              </w:rPr>
            </w:pPr>
            <w:r>
              <w:rPr>
                <w:rFonts w:asciiTheme="minorEastAsia" w:eastAsiaTheme="minorEastAsia" w:hAnsiTheme="minorEastAsia" w:hint="eastAsia"/>
              </w:rPr>
              <w:t>（下一流程节点</w:t>
            </w:r>
          </w:p>
          <w:p w:rsidR="00E50FCC" w:rsidRPr="00E50FCC" w:rsidRDefault="00CA2EAF" w:rsidP="00CA2EAF">
            <w:pPr>
              <w:jc w:val="center"/>
              <w:rPr>
                <w:rFonts w:asciiTheme="minorEastAsia" w:eastAsiaTheme="minorEastAsia" w:hAnsiTheme="minorEastAsia"/>
              </w:rPr>
            </w:pPr>
            <w:r>
              <w:rPr>
                <w:rFonts w:asciiTheme="minorEastAsia" w:eastAsiaTheme="minorEastAsia" w:hAnsiTheme="minorEastAsia" w:hint="eastAsia"/>
              </w:rPr>
              <w:t>待</w:t>
            </w:r>
            <w:r w:rsidRPr="00CA2EAF">
              <w:rPr>
                <w:rFonts w:asciiTheme="minorEastAsia" w:eastAsiaTheme="minorEastAsia" w:hAnsiTheme="minorEastAsia" w:hint="eastAsia"/>
              </w:rPr>
              <w:t>办业务）</w:t>
            </w:r>
          </w:p>
        </w:tc>
      </w:tr>
      <w:tr w:rsidR="00E50FCC" w:rsidRPr="00D51D35" w:rsidTr="00E50FCC">
        <w:tc>
          <w:tcPr>
            <w:tcW w:w="2012" w:type="dxa"/>
            <w:vAlign w:val="center"/>
          </w:tcPr>
          <w:p w:rsidR="00E50FCC" w:rsidRPr="00E50FCC" w:rsidRDefault="00E50FCC" w:rsidP="00E50FCC">
            <w:pPr>
              <w:jc w:val="center"/>
              <w:rPr>
                <w:rFonts w:asciiTheme="minorEastAsia" w:eastAsiaTheme="minorEastAsia" w:hAnsiTheme="minorEastAsia"/>
              </w:rPr>
            </w:pPr>
            <w:r>
              <w:rPr>
                <w:rFonts w:asciiTheme="minorEastAsia" w:eastAsiaTheme="minorEastAsia" w:hAnsiTheme="minorEastAsia" w:hint="eastAsia"/>
              </w:rPr>
              <w:t>内部撤回</w:t>
            </w:r>
          </w:p>
        </w:tc>
        <w:tc>
          <w:tcPr>
            <w:tcW w:w="2212" w:type="dxa"/>
            <w:vAlign w:val="center"/>
          </w:tcPr>
          <w:p w:rsidR="00E50FCC" w:rsidRPr="00E50FCC" w:rsidRDefault="00CA2EAF" w:rsidP="00E50FCC">
            <w:pPr>
              <w:jc w:val="center"/>
              <w:rPr>
                <w:rFonts w:asciiTheme="minorEastAsia" w:eastAsiaTheme="minorEastAsia" w:hAnsiTheme="minorEastAsia"/>
              </w:rPr>
            </w:pPr>
            <w:r w:rsidRPr="00CA2EAF">
              <w:rPr>
                <w:rFonts w:asciiTheme="minorEastAsia" w:eastAsiaTheme="minorEastAsia" w:hAnsiTheme="minorEastAsia" w:hint="eastAsia"/>
              </w:rPr>
              <w:t>处理中</w:t>
            </w:r>
          </w:p>
        </w:tc>
        <w:tc>
          <w:tcPr>
            <w:tcW w:w="2343" w:type="dxa"/>
            <w:vAlign w:val="center"/>
          </w:tcPr>
          <w:p w:rsidR="00E50FCC" w:rsidRPr="00E50FCC" w:rsidRDefault="00CA2EAF" w:rsidP="00E50FCC">
            <w:pPr>
              <w:jc w:val="center"/>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办理中</w:t>
            </w:r>
          </w:p>
        </w:tc>
        <w:tc>
          <w:tcPr>
            <w:tcW w:w="2379" w:type="dxa"/>
            <w:vAlign w:val="center"/>
          </w:tcPr>
          <w:p w:rsidR="00CA2EAF" w:rsidRPr="00CA2EAF" w:rsidRDefault="00CA2EAF" w:rsidP="00CA2EAF">
            <w:pPr>
              <w:jc w:val="center"/>
              <w:rPr>
                <w:rFonts w:asciiTheme="minorEastAsia" w:eastAsiaTheme="minorEastAsia" w:hAnsiTheme="minorEastAsia"/>
              </w:rPr>
            </w:pPr>
            <w:r w:rsidRPr="00CA2EAF">
              <w:rPr>
                <w:rFonts w:asciiTheme="minorEastAsia" w:eastAsiaTheme="minorEastAsia" w:hAnsiTheme="minorEastAsia" w:hint="eastAsia"/>
              </w:rPr>
              <w:t>处理中</w:t>
            </w:r>
          </w:p>
          <w:p w:rsidR="00E50FCC" w:rsidRPr="00E50FCC" w:rsidRDefault="00CA2EAF" w:rsidP="00CA2EAF">
            <w:pPr>
              <w:jc w:val="center"/>
              <w:rPr>
                <w:rFonts w:asciiTheme="minorEastAsia" w:eastAsiaTheme="minorEastAsia" w:hAnsiTheme="minorEastAsia"/>
              </w:rPr>
            </w:pPr>
            <w:r w:rsidRPr="00CA2EAF">
              <w:rPr>
                <w:rFonts w:asciiTheme="minorEastAsia" w:eastAsiaTheme="minorEastAsia" w:hAnsiTheme="minorEastAsia" w:hint="eastAsia"/>
              </w:rPr>
              <w:t>（在办业务）</w:t>
            </w:r>
          </w:p>
        </w:tc>
      </w:tr>
      <w:tr w:rsidR="00E50FCC" w:rsidRPr="00D51D35" w:rsidTr="00E50FCC">
        <w:tc>
          <w:tcPr>
            <w:tcW w:w="2012" w:type="dxa"/>
            <w:vAlign w:val="center"/>
          </w:tcPr>
          <w:p w:rsidR="00E50FCC" w:rsidRPr="00E50FCC" w:rsidRDefault="00E50FCC" w:rsidP="00E50FCC">
            <w:pPr>
              <w:jc w:val="center"/>
              <w:rPr>
                <w:rFonts w:asciiTheme="minorEastAsia" w:eastAsiaTheme="minorEastAsia" w:hAnsiTheme="minorEastAsia"/>
              </w:rPr>
            </w:pPr>
            <w:r>
              <w:rPr>
                <w:rFonts w:asciiTheme="minorEastAsia" w:eastAsiaTheme="minorEastAsia" w:hAnsiTheme="minorEastAsia" w:hint="eastAsia"/>
              </w:rPr>
              <w:t>内部</w:t>
            </w:r>
            <w:r w:rsidR="00CA2EAF">
              <w:rPr>
                <w:rFonts w:asciiTheme="minorEastAsia" w:eastAsiaTheme="minorEastAsia" w:hAnsiTheme="minorEastAsia" w:hint="eastAsia"/>
              </w:rPr>
              <w:t>退回</w:t>
            </w:r>
          </w:p>
        </w:tc>
        <w:tc>
          <w:tcPr>
            <w:tcW w:w="2212" w:type="dxa"/>
            <w:vAlign w:val="center"/>
          </w:tcPr>
          <w:p w:rsidR="00E50FCC" w:rsidRPr="00E50FCC" w:rsidRDefault="00CA2EAF" w:rsidP="00E50FCC">
            <w:pPr>
              <w:jc w:val="center"/>
              <w:rPr>
                <w:rFonts w:asciiTheme="minorEastAsia" w:eastAsiaTheme="minorEastAsia" w:hAnsiTheme="minorEastAsia"/>
              </w:rPr>
            </w:pPr>
            <w:r w:rsidRPr="00CA2EAF">
              <w:rPr>
                <w:rFonts w:asciiTheme="minorEastAsia" w:eastAsiaTheme="minorEastAsia" w:hAnsiTheme="minorEastAsia" w:hint="eastAsia"/>
              </w:rPr>
              <w:t>处理中</w:t>
            </w:r>
          </w:p>
        </w:tc>
        <w:tc>
          <w:tcPr>
            <w:tcW w:w="2343" w:type="dxa"/>
            <w:vAlign w:val="center"/>
          </w:tcPr>
          <w:p w:rsidR="00E50FCC" w:rsidRPr="00E50FCC" w:rsidRDefault="00CA2EAF" w:rsidP="00E50FCC">
            <w:pPr>
              <w:jc w:val="center"/>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办理中</w:t>
            </w:r>
          </w:p>
        </w:tc>
        <w:tc>
          <w:tcPr>
            <w:tcW w:w="2379" w:type="dxa"/>
            <w:vAlign w:val="center"/>
          </w:tcPr>
          <w:p w:rsidR="00E50FCC" w:rsidRDefault="00CA2EAF" w:rsidP="00E50FCC">
            <w:pPr>
              <w:jc w:val="center"/>
              <w:rPr>
                <w:rFonts w:asciiTheme="minorEastAsia" w:eastAsiaTheme="minorEastAsia" w:hAnsiTheme="minorEastAsia"/>
              </w:rPr>
            </w:pPr>
            <w:r>
              <w:rPr>
                <w:rFonts w:asciiTheme="minorEastAsia" w:eastAsiaTheme="minorEastAsia" w:hAnsiTheme="minorEastAsia" w:hint="eastAsia"/>
              </w:rPr>
              <w:t>处理中</w:t>
            </w:r>
          </w:p>
          <w:p w:rsidR="00CA2EAF" w:rsidRDefault="00CA2EAF" w:rsidP="00E50FCC">
            <w:pPr>
              <w:jc w:val="center"/>
              <w:rPr>
                <w:rFonts w:asciiTheme="minorEastAsia" w:eastAsiaTheme="minorEastAsia" w:hAnsiTheme="minorEastAsia"/>
              </w:rPr>
            </w:pPr>
            <w:r>
              <w:rPr>
                <w:rFonts w:asciiTheme="minorEastAsia" w:eastAsiaTheme="minorEastAsia" w:hAnsiTheme="minorEastAsia" w:hint="eastAsia"/>
              </w:rPr>
              <w:t>（上一流程节点</w:t>
            </w:r>
          </w:p>
          <w:p w:rsidR="00CA2EAF" w:rsidRPr="00E50FCC" w:rsidRDefault="00CA2EAF" w:rsidP="00E50FCC">
            <w:pPr>
              <w:jc w:val="center"/>
              <w:rPr>
                <w:rFonts w:asciiTheme="minorEastAsia" w:eastAsiaTheme="minorEastAsia" w:hAnsiTheme="minorEastAsia"/>
              </w:rPr>
            </w:pPr>
            <w:r>
              <w:rPr>
                <w:rFonts w:asciiTheme="minorEastAsia" w:eastAsiaTheme="minorEastAsia" w:hAnsiTheme="minorEastAsia" w:hint="eastAsia"/>
              </w:rPr>
              <w:t>待办业务）</w:t>
            </w:r>
          </w:p>
        </w:tc>
      </w:tr>
      <w:tr w:rsidR="00CA2EAF" w:rsidRPr="00D51D35" w:rsidTr="00E50FCC">
        <w:tc>
          <w:tcPr>
            <w:tcW w:w="2012" w:type="dxa"/>
            <w:vAlign w:val="center"/>
          </w:tcPr>
          <w:p w:rsidR="00CA2EAF" w:rsidRPr="00E50FCC" w:rsidRDefault="00CA2EAF" w:rsidP="00E50FCC">
            <w:pPr>
              <w:jc w:val="center"/>
              <w:rPr>
                <w:rFonts w:asciiTheme="minorEastAsia" w:eastAsiaTheme="minorEastAsia" w:hAnsiTheme="minorEastAsia"/>
              </w:rPr>
            </w:pPr>
            <w:r>
              <w:rPr>
                <w:rFonts w:asciiTheme="minorEastAsia" w:eastAsiaTheme="minorEastAsia" w:hAnsiTheme="minorEastAsia" w:hint="eastAsia"/>
              </w:rPr>
              <w:t>补正</w:t>
            </w:r>
          </w:p>
        </w:tc>
        <w:tc>
          <w:tcPr>
            <w:tcW w:w="2212" w:type="dxa"/>
            <w:vAlign w:val="center"/>
          </w:tcPr>
          <w:p w:rsidR="00CA2EAF" w:rsidRPr="00E50FCC" w:rsidRDefault="00CA2EAF" w:rsidP="00E50FCC">
            <w:pPr>
              <w:jc w:val="center"/>
              <w:rPr>
                <w:rFonts w:asciiTheme="minorEastAsia" w:eastAsiaTheme="minorEastAsia" w:hAnsiTheme="minorEastAsia"/>
              </w:rPr>
            </w:pPr>
            <w:r>
              <w:rPr>
                <w:rFonts w:asciiTheme="minorEastAsia" w:eastAsiaTheme="minorEastAsia" w:hAnsiTheme="minorEastAsia" w:hint="eastAsia"/>
              </w:rPr>
              <w:t>待补正</w:t>
            </w:r>
          </w:p>
        </w:tc>
        <w:tc>
          <w:tcPr>
            <w:tcW w:w="2343" w:type="dxa"/>
            <w:vAlign w:val="center"/>
          </w:tcPr>
          <w:p w:rsidR="00CA2EAF" w:rsidRPr="00E50FCC" w:rsidRDefault="00CA2EAF" w:rsidP="00E50FCC">
            <w:pPr>
              <w:jc w:val="center"/>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办理中（补正）</w:t>
            </w:r>
          </w:p>
        </w:tc>
        <w:tc>
          <w:tcPr>
            <w:tcW w:w="2379" w:type="dxa"/>
            <w:vAlign w:val="center"/>
          </w:tcPr>
          <w:p w:rsidR="00CA2EAF" w:rsidRPr="00E50FCC" w:rsidRDefault="00CA2EAF" w:rsidP="00E50FCC">
            <w:pPr>
              <w:jc w:val="center"/>
              <w:rPr>
                <w:rFonts w:asciiTheme="minorEastAsia" w:eastAsiaTheme="minorEastAsia" w:hAnsiTheme="minorEastAsia"/>
              </w:rPr>
            </w:pPr>
            <w:r>
              <w:rPr>
                <w:rFonts w:asciiTheme="minorEastAsia" w:eastAsiaTheme="minorEastAsia" w:hAnsiTheme="minorEastAsia" w:hint="eastAsia"/>
              </w:rPr>
              <w:t>待补正</w:t>
            </w:r>
          </w:p>
        </w:tc>
      </w:tr>
      <w:tr w:rsidR="00E50FCC" w:rsidRPr="00D51D35" w:rsidTr="00A364D7">
        <w:tc>
          <w:tcPr>
            <w:tcW w:w="2012" w:type="dxa"/>
            <w:vAlign w:val="center"/>
          </w:tcPr>
          <w:p w:rsidR="00E50FCC" w:rsidRPr="00A364D7" w:rsidRDefault="00E50FCC" w:rsidP="00A364D7">
            <w:pPr>
              <w:jc w:val="center"/>
              <w:rPr>
                <w:rFonts w:asciiTheme="minorEastAsia" w:eastAsiaTheme="minorEastAsia" w:hAnsiTheme="minorEastAsia"/>
              </w:rPr>
            </w:pPr>
            <w:r w:rsidRPr="00A364D7">
              <w:rPr>
                <w:rFonts w:asciiTheme="minorEastAsia" w:eastAsiaTheme="minorEastAsia" w:hAnsiTheme="minorEastAsia" w:hint="eastAsia"/>
              </w:rPr>
              <w:t>受理</w:t>
            </w:r>
          </w:p>
        </w:tc>
        <w:tc>
          <w:tcPr>
            <w:tcW w:w="2212" w:type="dxa"/>
            <w:vAlign w:val="center"/>
          </w:tcPr>
          <w:p w:rsidR="00E50FCC" w:rsidRPr="00A364D7" w:rsidRDefault="00E50FCC" w:rsidP="00A364D7">
            <w:pPr>
              <w:jc w:val="center"/>
              <w:rPr>
                <w:rFonts w:asciiTheme="minorEastAsia" w:eastAsiaTheme="minorEastAsia" w:hAnsiTheme="minorEastAsia"/>
              </w:rPr>
            </w:pPr>
            <w:r w:rsidRPr="00A364D7">
              <w:rPr>
                <w:rFonts w:asciiTheme="minorEastAsia" w:eastAsiaTheme="minorEastAsia" w:hAnsiTheme="minorEastAsia" w:hint="eastAsia"/>
              </w:rPr>
              <w:t>待审批</w:t>
            </w:r>
          </w:p>
        </w:tc>
        <w:tc>
          <w:tcPr>
            <w:tcW w:w="2343" w:type="dxa"/>
            <w:vAlign w:val="center"/>
          </w:tcPr>
          <w:p w:rsidR="00E50FCC" w:rsidRPr="00A364D7" w:rsidRDefault="00CA2EAF" w:rsidP="00A364D7">
            <w:pPr>
              <w:jc w:val="center"/>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办理中</w:t>
            </w:r>
          </w:p>
        </w:tc>
        <w:tc>
          <w:tcPr>
            <w:tcW w:w="2379" w:type="dxa"/>
            <w:vAlign w:val="center"/>
          </w:tcPr>
          <w:p w:rsidR="00E50FCC" w:rsidRDefault="00E50FCC" w:rsidP="00A364D7">
            <w:pPr>
              <w:jc w:val="center"/>
              <w:rPr>
                <w:rFonts w:asciiTheme="minorEastAsia" w:eastAsiaTheme="minorEastAsia" w:hAnsiTheme="minorEastAsia"/>
              </w:rPr>
            </w:pPr>
            <w:r w:rsidRPr="00A364D7">
              <w:rPr>
                <w:rFonts w:asciiTheme="minorEastAsia" w:eastAsiaTheme="minorEastAsia" w:hAnsiTheme="minorEastAsia" w:hint="eastAsia"/>
              </w:rPr>
              <w:t>待审批</w:t>
            </w:r>
          </w:p>
          <w:p w:rsidR="00E50FCC" w:rsidRPr="00A364D7" w:rsidRDefault="00E50FCC" w:rsidP="00A364D7">
            <w:pPr>
              <w:jc w:val="center"/>
              <w:rPr>
                <w:rFonts w:asciiTheme="minorEastAsia" w:eastAsiaTheme="minorEastAsia" w:hAnsiTheme="minorEastAsia"/>
              </w:rPr>
            </w:pPr>
            <w:r w:rsidRPr="00A364D7">
              <w:rPr>
                <w:rFonts w:asciiTheme="minorEastAsia" w:eastAsiaTheme="minorEastAsia" w:hAnsiTheme="minorEastAsia" w:hint="eastAsia"/>
              </w:rPr>
              <w:t>（待办业务）</w:t>
            </w:r>
          </w:p>
        </w:tc>
      </w:tr>
      <w:tr w:rsidR="006C25EA" w:rsidRPr="006C25EA" w:rsidTr="00A364D7">
        <w:tc>
          <w:tcPr>
            <w:tcW w:w="2012" w:type="dxa"/>
            <w:vAlign w:val="center"/>
          </w:tcPr>
          <w:p w:rsidR="00E50FCC" w:rsidRPr="00C67B26" w:rsidRDefault="00E50FCC" w:rsidP="00A364D7">
            <w:pPr>
              <w:jc w:val="center"/>
              <w:rPr>
                <w:rFonts w:asciiTheme="minorEastAsia" w:eastAsiaTheme="minorEastAsia" w:hAnsiTheme="minorEastAsia"/>
                <w:color w:val="000000" w:themeColor="text1"/>
              </w:rPr>
            </w:pPr>
            <w:r w:rsidRPr="00C67B26">
              <w:rPr>
                <w:rFonts w:asciiTheme="minorEastAsia" w:eastAsiaTheme="minorEastAsia" w:hAnsiTheme="minorEastAsia" w:hint="eastAsia"/>
                <w:color w:val="000000" w:themeColor="text1"/>
              </w:rPr>
              <w:t>数据导出</w:t>
            </w:r>
          </w:p>
        </w:tc>
        <w:tc>
          <w:tcPr>
            <w:tcW w:w="2212" w:type="dxa"/>
            <w:vAlign w:val="center"/>
          </w:tcPr>
          <w:p w:rsidR="00E50FCC" w:rsidRPr="00C67B26" w:rsidRDefault="00E50FCC" w:rsidP="00A364D7">
            <w:pPr>
              <w:jc w:val="center"/>
              <w:rPr>
                <w:rFonts w:asciiTheme="minorEastAsia" w:eastAsiaTheme="minorEastAsia" w:hAnsiTheme="minorEastAsia"/>
                <w:color w:val="000000" w:themeColor="text1"/>
              </w:rPr>
            </w:pPr>
            <w:r w:rsidRPr="00C67B26">
              <w:rPr>
                <w:rFonts w:asciiTheme="minorEastAsia" w:eastAsiaTheme="minorEastAsia" w:hAnsiTheme="minorEastAsia" w:hint="eastAsia"/>
                <w:color w:val="000000" w:themeColor="text1"/>
              </w:rPr>
              <w:t>审批中</w:t>
            </w:r>
          </w:p>
        </w:tc>
        <w:tc>
          <w:tcPr>
            <w:tcW w:w="2343" w:type="dxa"/>
            <w:vAlign w:val="center"/>
          </w:tcPr>
          <w:p w:rsidR="00E50FCC" w:rsidRPr="006C25EA" w:rsidRDefault="00CA2EAF" w:rsidP="00A364D7">
            <w:pPr>
              <w:jc w:val="center"/>
              <w:rPr>
                <w:rFonts w:asciiTheme="minorEastAsia" w:eastAsiaTheme="minorEastAsia" w:hAnsiTheme="minorEastAsia"/>
                <w:color w:val="000000" w:themeColor="text1"/>
              </w:rPr>
            </w:pPr>
            <w:r w:rsidRPr="006C25EA">
              <w:rPr>
                <w:rFonts w:asciiTheme="minorEastAsia" w:eastAsiaTheme="minorEastAsia" w:hAnsiTheme="minorEastAsia" w:hint="eastAsia"/>
                <w:color w:val="000000" w:themeColor="text1"/>
              </w:rPr>
              <w:t>办理中</w:t>
            </w:r>
          </w:p>
        </w:tc>
        <w:tc>
          <w:tcPr>
            <w:tcW w:w="2379" w:type="dxa"/>
            <w:vAlign w:val="center"/>
          </w:tcPr>
          <w:p w:rsidR="00E50FCC" w:rsidRPr="00C67B26" w:rsidRDefault="00E50FCC" w:rsidP="00A364D7">
            <w:pPr>
              <w:jc w:val="center"/>
              <w:rPr>
                <w:rFonts w:asciiTheme="minorEastAsia" w:eastAsiaTheme="minorEastAsia" w:hAnsiTheme="minorEastAsia"/>
                <w:color w:val="000000" w:themeColor="text1"/>
              </w:rPr>
            </w:pPr>
            <w:r w:rsidRPr="00C67B26">
              <w:rPr>
                <w:rFonts w:asciiTheme="minorEastAsia" w:eastAsiaTheme="minorEastAsia" w:hAnsiTheme="minorEastAsia" w:hint="eastAsia"/>
                <w:color w:val="000000" w:themeColor="text1"/>
              </w:rPr>
              <w:t>审批中</w:t>
            </w:r>
          </w:p>
          <w:p w:rsidR="00E50FCC" w:rsidRPr="00C67B26" w:rsidRDefault="00E50FCC" w:rsidP="00A364D7">
            <w:pPr>
              <w:jc w:val="center"/>
              <w:rPr>
                <w:rFonts w:asciiTheme="minorEastAsia" w:eastAsiaTheme="minorEastAsia" w:hAnsiTheme="minorEastAsia"/>
                <w:color w:val="000000" w:themeColor="text1"/>
              </w:rPr>
            </w:pPr>
            <w:r w:rsidRPr="00C67B26">
              <w:rPr>
                <w:rFonts w:asciiTheme="minorEastAsia" w:eastAsiaTheme="minorEastAsia" w:hAnsiTheme="minorEastAsia" w:hint="eastAsia"/>
                <w:color w:val="000000" w:themeColor="text1"/>
              </w:rPr>
              <w:t>（在办业务）</w:t>
            </w:r>
          </w:p>
        </w:tc>
      </w:tr>
      <w:tr w:rsidR="004F1C09" w:rsidRPr="00D51D35" w:rsidTr="00E50FCC">
        <w:tc>
          <w:tcPr>
            <w:tcW w:w="2012" w:type="dxa"/>
            <w:vAlign w:val="center"/>
          </w:tcPr>
          <w:p w:rsidR="004F1C09" w:rsidRPr="00E50FCC" w:rsidRDefault="004F1C09" w:rsidP="00E50FCC">
            <w:pPr>
              <w:jc w:val="center"/>
              <w:rPr>
                <w:rFonts w:asciiTheme="minorEastAsia" w:eastAsiaTheme="minorEastAsia" w:hAnsiTheme="minorEastAsia"/>
              </w:rPr>
            </w:pPr>
            <w:r>
              <w:rPr>
                <w:rFonts w:asciiTheme="minorEastAsia" w:eastAsiaTheme="minorEastAsia" w:hAnsiTheme="minorEastAsia" w:hint="eastAsia"/>
              </w:rPr>
              <w:t>办结</w:t>
            </w:r>
          </w:p>
        </w:tc>
        <w:tc>
          <w:tcPr>
            <w:tcW w:w="2212" w:type="dxa"/>
            <w:vAlign w:val="center"/>
          </w:tcPr>
          <w:p w:rsidR="004F1C09" w:rsidRPr="00E50FCC" w:rsidRDefault="004F1C09" w:rsidP="00E50FCC">
            <w:pPr>
              <w:jc w:val="center"/>
              <w:rPr>
                <w:rFonts w:asciiTheme="minorEastAsia" w:eastAsiaTheme="minorEastAsia" w:hAnsiTheme="minorEastAsia"/>
              </w:rPr>
            </w:pPr>
            <w:r>
              <w:rPr>
                <w:rFonts w:asciiTheme="minorEastAsia" w:eastAsiaTheme="minorEastAsia" w:hAnsiTheme="minorEastAsia" w:hint="eastAsia"/>
              </w:rPr>
              <w:t>已办结</w:t>
            </w:r>
          </w:p>
        </w:tc>
        <w:tc>
          <w:tcPr>
            <w:tcW w:w="2343" w:type="dxa"/>
            <w:vAlign w:val="center"/>
          </w:tcPr>
          <w:p w:rsidR="004F1C09" w:rsidRDefault="004F1C09" w:rsidP="00E50FCC">
            <w:pPr>
              <w:jc w:val="center"/>
              <w:rPr>
                <w:rFonts w:asciiTheme="minorEastAsia" w:eastAsiaTheme="minorEastAsia" w:hAnsiTheme="minorEastAsia"/>
                <w:color w:val="000000" w:themeColor="text1"/>
              </w:rPr>
            </w:pPr>
            <w:r w:rsidRPr="004F1C09">
              <w:rPr>
                <w:rFonts w:asciiTheme="minorEastAsia" w:eastAsiaTheme="minorEastAsia" w:hAnsiTheme="minorEastAsia" w:hint="eastAsia"/>
                <w:color w:val="000000" w:themeColor="text1"/>
              </w:rPr>
              <w:t>已办结</w:t>
            </w:r>
          </w:p>
        </w:tc>
        <w:tc>
          <w:tcPr>
            <w:tcW w:w="2379" w:type="dxa"/>
            <w:vAlign w:val="center"/>
          </w:tcPr>
          <w:p w:rsidR="004F1C09" w:rsidRDefault="004F1C09" w:rsidP="00E50FCC">
            <w:pPr>
              <w:jc w:val="center"/>
              <w:rPr>
                <w:rFonts w:asciiTheme="minorEastAsia" w:eastAsiaTheme="minorEastAsia" w:hAnsiTheme="minorEastAsia"/>
              </w:rPr>
            </w:pPr>
            <w:r w:rsidRPr="004F1C09">
              <w:rPr>
                <w:rFonts w:asciiTheme="minorEastAsia" w:eastAsiaTheme="minorEastAsia" w:hAnsiTheme="minorEastAsia" w:hint="eastAsia"/>
              </w:rPr>
              <w:t>已办结</w:t>
            </w:r>
          </w:p>
          <w:p w:rsidR="004F1C09" w:rsidRPr="00E50FCC" w:rsidRDefault="004F1C09" w:rsidP="00E50FCC">
            <w:pPr>
              <w:jc w:val="center"/>
              <w:rPr>
                <w:rFonts w:asciiTheme="minorEastAsia" w:eastAsiaTheme="minorEastAsia" w:hAnsiTheme="minorEastAsia"/>
              </w:rPr>
            </w:pPr>
            <w:r>
              <w:rPr>
                <w:rFonts w:asciiTheme="minorEastAsia" w:eastAsiaTheme="minorEastAsia" w:hAnsiTheme="minorEastAsia" w:hint="eastAsia"/>
              </w:rPr>
              <w:t>（已办结业务）</w:t>
            </w:r>
          </w:p>
        </w:tc>
      </w:tr>
      <w:tr w:rsidR="00C015BC" w:rsidRPr="00D51D35" w:rsidTr="00A624BC">
        <w:tc>
          <w:tcPr>
            <w:tcW w:w="8946" w:type="dxa"/>
            <w:gridSpan w:val="4"/>
            <w:vAlign w:val="center"/>
          </w:tcPr>
          <w:p w:rsidR="00C015BC" w:rsidRPr="00A364D7" w:rsidRDefault="00C015BC" w:rsidP="00A364D7">
            <w:pPr>
              <w:rPr>
                <w:rFonts w:asciiTheme="minorEastAsia" w:eastAsiaTheme="minorEastAsia" w:hAnsiTheme="minorEastAsia"/>
                <w:b/>
              </w:rPr>
            </w:pPr>
            <w:r w:rsidRPr="00A364D7">
              <w:rPr>
                <w:rFonts w:asciiTheme="minorEastAsia" w:eastAsiaTheme="minorEastAsia" w:hAnsiTheme="minorEastAsia" w:hint="eastAsia"/>
                <w:b/>
              </w:rPr>
              <w:t>业务网</w:t>
            </w:r>
          </w:p>
        </w:tc>
      </w:tr>
      <w:tr w:rsidR="006C25EA" w:rsidRPr="006C25EA" w:rsidTr="00A364D7">
        <w:tc>
          <w:tcPr>
            <w:tcW w:w="2012" w:type="dxa"/>
            <w:vAlign w:val="center"/>
          </w:tcPr>
          <w:p w:rsidR="00E50FCC" w:rsidRPr="00C67B26" w:rsidRDefault="00E50FCC" w:rsidP="00A364D7">
            <w:pPr>
              <w:jc w:val="center"/>
              <w:rPr>
                <w:rFonts w:asciiTheme="minorEastAsia" w:eastAsiaTheme="minorEastAsia" w:hAnsiTheme="minorEastAsia"/>
                <w:color w:val="000000" w:themeColor="text1"/>
              </w:rPr>
            </w:pPr>
            <w:r w:rsidRPr="00C67B26">
              <w:rPr>
                <w:rFonts w:asciiTheme="minorEastAsia" w:eastAsiaTheme="minorEastAsia" w:hAnsiTheme="minorEastAsia" w:hint="eastAsia"/>
                <w:color w:val="000000" w:themeColor="text1"/>
              </w:rPr>
              <w:t>手动导入</w:t>
            </w:r>
          </w:p>
        </w:tc>
        <w:tc>
          <w:tcPr>
            <w:tcW w:w="2212" w:type="dxa"/>
            <w:vAlign w:val="center"/>
          </w:tcPr>
          <w:p w:rsidR="00E50FCC" w:rsidRPr="00C67B26" w:rsidRDefault="00E50FCC" w:rsidP="00A364D7">
            <w:pPr>
              <w:jc w:val="center"/>
              <w:rPr>
                <w:rFonts w:asciiTheme="minorEastAsia" w:eastAsiaTheme="minorEastAsia" w:hAnsiTheme="minorEastAsia"/>
                <w:color w:val="000000" w:themeColor="text1"/>
              </w:rPr>
            </w:pPr>
            <w:r w:rsidRPr="00C67B26">
              <w:rPr>
                <w:rFonts w:asciiTheme="minorEastAsia" w:eastAsiaTheme="minorEastAsia" w:hAnsiTheme="minorEastAsia" w:hint="eastAsia"/>
                <w:color w:val="000000" w:themeColor="text1"/>
              </w:rPr>
              <w:t>待审批</w:t>
            </w:r>
          </w:p>
        </w:tc>
        <w:tc>
          <w:tcPr>
            <w:tcW w:w="2343" w:type="dxa"/>
            <w:vAlign w:val="center"/>
          </w:tcPr>
          <w:p w:rsidR="00E50FCC" w:rsidRPr="006C25EA" w:rsidRDefault="00E50FCC" w:rsidP="00A364D7">
            <w:pPr>
              <w:jc w:val="center"/>
              <w:rPr>
                <w:rFonts w:asciiTheme="minorEastAsia" w:eastAsiaTheme="minorEastAsia" w:hAnsiTheme="minorEastAsia"/>
                <w:color w:val="000000" w:themeColor="text1"/>
              </w:rPr>
            </w:pPr>
          </w:p>
        </w:tc>
        <w:tc>
          <w:tcPr>
            <w:tcW w:w="2379" w:type="dxa"/>
            <w:vAlign w:val="center"/>
          </w:tcPr>
          <w:p w:rsidR="00E50FCC" w:rsidRPr="00C67B26" w:rsidRDefault="00E50FCC" w:rsidP="00A364D7">
            <w:pPr>
              <w:jc w:val="center"/>
              <w:rPr>
                <w:rFonts w:asciiTheme="minorEastAsia" w:eastAsiaTheme="minorEastAsia" w:hAnsiTheme="minorEastAsia"/>
                <w:color w:val="000000" w:themeColor="text1"/>
              </w:rPr>
            </w:pPr>
            <w:r w:rsidRPr="00C67B26">
              <w:rPr>
                <w:rFonts w:asciiTheme="minorEastAsia" w:eastAsiaTheme="minorEastAsia" w:hAnsiTheme="minorEastAsia" w:hint="eastAsia"/>
                <w:color w:val="000000" w:themeColor="text1"/>
              </w:rPr>
              <w:t>待审批</w:t>
            </w:r>
          </w:p>
          <w:p w:rsidR="00E50FCC" w:rsidRPr="00C67B26" w:rsidRDefault="00E50FCC" w:rsidP="00A364D7">
            <w:pPr>
              <w:jc w:val="center"/>
              <w:rPr>
                <w:rFonts w:asciiTheme="minorEastAsia" w:eastAsiaTheme="minorEastAsia" w:hAnsiTheme="minorEastAsia"/>
                <w:color w:val="000000" w:themeColor="text1"/>
              </w:rPr>
            </w:pPr>
            <w:r w:rsidRPr="00C67B26">
              <w:rPr>
                <w:rFonts w:asciiTheme="minorEastAsia" w:eastAsiaTheme="minorEastAsia" w:hAnsiTheme="minorEastAsia" w:hint="eastAsia"/>
                <w:color w:val="000000" w:themeColor="text1"/>
              </w:rPr>
              <w:t>（待办业务）</w:t>
            </w:r>
          </w:p>
        </w:tc>
      </w:tr>
      <w:tr w:rsidR="00E50FCC" w:rsidRPr="00D51D35" w:rsidTr="00A364D7">
        <w:tc>
          <w:tcPr>
            <w:tcW w:w="2012" w:type="dxa"/>
            <w:vAlign w:val="center"/>
          </w:tcPr>
          <w:p w:rsidR="00E50FCC" w:rsidRPr="00A364D7" w:rsidRDefault="00E50FCC" w:rsidP="00A364D7">
            <w:pPr>
              <w:jc w:val="center"/>
              <w:rPr>
                <w:rFonts w:asciiTheme="minorEastAsia" w:eastAsiaTheme="minorEastAsia" w:hAnsiTheme="minorEastAsia"/>
              </w:rPr>
            </w:pPr>
            <w:r w:rsidRPr="00A364D7">
              <w:rPr>
                <w:rFonts w:asciiTheme="minorEastAsia" w:eastAsiaTheme="minorEastAsia" w:hAnsiTheme="minorEastAsia" w:hint="eastAsia"/>
              </w:rPr>
              <w:t>数据导入</w:t>
            </w:r>
          </w:p>
        </w:tc>
        <w:tc>
          <w:tcPr>
            <w:tcW w:w="2212" w:type="dxa"/>
            <w:vAlign w:val="center"/>
          </w:tcPr>
          <w:p w:rsidR="00E50FCC" w:rsidRPr="00A364D7" w:rsidRDefault="00E50FCC" w:rsidP="00A364D7">
            <w:pPr>
              <w:jc w:val="center"/>
              <w:rPr>
                <w:rFonts w:asciiTheme="minorEastAsia" w:eastAsiaTheme="minorEastAsia" w:hAnsiTheme="minorEastAsia"/>
              </w:rPr>
            </w:pPr>
            <w:r w:rsidRPr="00A364D7">
              <w:rPr>
                <w:rFonts w:asciiTheme="minorEastAsia" w:eastAsiaTheme="minorEastAsia" w:hAnsiTheme="minorEastAsia" w:hint="eastAsia"/>
              </w:rPr>
              <w:t>待审批</w:t>
            </w:r>
          </w:p>
        </w:tc>
        <w:tc>
          <w:tcPr>
            <w:tcW w:w="2343" w:type="dxa"/>
            <w:vAlign w:val="center"/>
          </w:tcPr>
          <w:p w:rsidR="00E50FCC" w:rsidRPr="00A364D7" w:rsidRDefault="00E50FCC" w:rsidP="00A364D7">
            <w:pPr>
              <w:jc w:val="center"/>
              <w:rPr>
                <w:rFonts w:asciiTheme="minorEastAsia" w:eastAsiaTheme="minorEastAsia" w:hAnsiTheme="minorEastAsia"/>
                <w:color w:val="000000" w:themeColor="text1"/>
              </w:rPr>
            </w:pPr>
          </w:p>
        </w:tc>
        <w:tc>
          <w:tcPr>
            <w:tcW w:w="2379" w:type="dxa"/>
            <w:vAlign w:val="center"/>
          </w:tcPr>
          <w:p w:rsidR="00E50FCC" w:rsidRDefault="00E50FCC" w:rsidP="00A364D7">
            <w:pPr>
              <w:jc w:val="center"/>
              <w:rPr>
                <w:rFonts w:asciiTheme="minorEastAsia" w:eastAsiaTheme="minorEastAsia" w:hAnsiTheme="minorEastAsia"/>
              </w:rPr>
            </w:pPr>
            <w:r w:rsidRPr="00A364D7">
              <w:rPr>
                <w:rFonts w:asciiTheme="minorEastAsia" w:eastAsiaTheme="minorEastAsia" w:hAnsiTheme="minorEastAsia" w:hint="eastAsia"/>
              </w:rPr>
              <w:t>待审批</w:t>
            </w:r>
          </w:p>
          <w:p w:rsidR="00E50FCC" w:rsidRPr="00A364D7" w:rsidRDefault="00E50FCC" w:rsidP="00A364D7">
            <w:pPr>
              <w:jc w:val="center"/>
              <w:rPr>
                <w:rFonts w:asciiTheme="minorEastAsia" w:eastAsiaTheme="minorEastAsia" w:hAnsiTheme="minorEastAsia"/>
              </w:rPr>
            </w:pPr>
            <w:r w:rsidRPr="00A364D7">
              <w:rPr>
                <w:rFonts w:asciiTheme="minorEastAsia" w:eastAsiaTheme="minorEastAsia" w:hAnsiTheme="minorEastAsia" w:hint="eastAsia"/>
              </w:rPr>
              <w:t>（待办业务）</w:t>
            </w:r>
          </w:p>
        </w:tc>
      </w:tr>
      <w:tr w:rsidR="00E50FCC" w:rsidRPr="00D51D35" w:rsidTr="00A364D7">
        <w:tc>
          <w:tcPr>
            <w:tcW w:w="2012" w:type="dxa"/>
            <w:vAlign w:val="center"/>
          </w:tcPr>
          <w:p w:rsidR="00E50FCC" w:rsidRPr="00A364D7" w:rsidRDefault="00E50FCC" w:rsidP="00A364D7">
            <w:pPr>
              <w:jc w:val="center"/>
              <w:rPr>
                <w:rFonts w:asciiTheme="minorEastAsia" w:eastAsiaTheme="minorEastAsia" w:hAnsiTheme="minorEastAsia"/>
              </w:rPr>
            </w:pPr>
            <w:r w:rsidRPr="00A364D7">
              <w:rPr>
                <w:rFonts w:asciiTheme="minorEastAsia" w:eastAsiaTheme="minorEastAsia" w:hAnsiTheme="minorEastAsia" w:hint="eastAsia"/>
              </w:rPr>
              <w:t>启动审批</w:t>
            </w:r>
          </w:p>
        </w:tc>
        <w:tc>
          <w:tcPr>
            <w:tcW w:w="2212" w:type="dxa"/>
            <w:vAlign w:val="center"/>
          </w:tcPr>
          <w:p w:rsidR="00E50FCC" w:rsidRPr="00A364D7" w:rsidRDefault="00E50FCC" w:rsidP="00A364D7">
            <w:pPr>
              <w:jc w:val="center"/>
              <w:rPr>
                <w:rFonts w:asciiTheme="minorEastAsia" w:eastAsiaTheme="minorEastAsia" w:hAnsiTheme="minorEastAsia"/>
              </w:rPr>
            </w:pPr>
            <w:r w:rsidRPr="00A364D7">
              <w:rPr>
                <w:rFonts w:asciiTheme="minorEastAsia" w:eastAsiaTheme="minorEastAsia" w:hAnsiTheme="minorEastAsia" w:hint="eastAsia"/>
              </w:rPr>
              <w:t>审批中</w:t>
            </w:r>
          </w:p>
        </w:tc>
        <w:tc>
          <w:tcPr>
            <w:tcW w:w="2343" w:type="dxa"/>
            <w:vAlign w:val="center"/>
          </w:tcPr>
          <w:p w:rsidR="00E50FCC" w:rsidRPr="00A364D7" w:rsidRDefault="00E50FCC" w:rsidP="00A364D7">
            <w:pPr>
              <w:jc w:val="center"/>
              <w:rPr>
                <w:rFonts w:asciiTheme="minorEastAsia" w:eastAsiaTheme="minorEastAsia" w:hAnsiTheme="minorEastAsia"/>
                <w:color w:val="000000" w:themeColor="text1"/>
              </w:rPr>
            </w:pPr>
          </w:p>
        </w:tc>
        <w:tc>
          <w:tcPr>
            <w:tcW w:w="2379" w:type="dxa"/>
            <w:vAlign w:val="center"/>
          </w:tcPr>
          <w:p w:rsidR="00E50FCC" w:rsidRDefault="00E50FCC" w:rsidP="00A364D7">
            <w:pPr>
              <w:jc w:val="center"/>
              <w:rPr>
                <w:rFonts w:asciiTheme="minorEastAsia" w:eastAsiaTheme="minorEastAsia" w:hAnsiTheme="minorEastAsia"/>
              </w:rPr>
            </w:pPr>
            <w:r w:rsidRPr="00A364D7">
              <w:rPr>
                <w:rFonts w:asciiTheme="minorEastAsia" w:eastAsiaTheme="minorEastAsia" w:hAnsiTheme="minorEastAsia" w:hint="eastAsia"/>
              </w:rPr>
              <w:t>审批中</w:t>
            </w:r>
          </w:p>
          <w:p w:rsidR="00E50FCC" w:rsidRPr="00A364D7" w:rsidRDefault="00E50FCC" w:rsidP="00A364D7">
            <w:pPr>
              <w:jc w:val="center"/>
              <w:rPr>
                <w:rFonts w:asciiTheme="minorEastAsia" w:eastAsiaTheme="minorEastAsia" w:hAnsiTheme="minorEastAsia"/>
              </w:rPr>
            </w:pPr>
            <w:r w:rsidRPr="00A364D7">
              <w:rPr>
                <w:rFonts w:asciiTheme="minorEastAsia" w:eastAsiaTheme="minorEastAsia" w:hAnsiTheme="minorEastAsia" w:hint="eastAsia"/>
              </w:rPr>
              <w:t>（在办业务）</w:t>
            </w:r>
          </w:p>
        </w:tc>
      </w:tr>
      <w:tr w:rsidR="00E50FCC" w:rsidRPr="00D51D35" w:rsidTr="00A364D7">
        <w:tc>
          <w:tcPr>
            <w:tcW w:w="2012" w:type="dxa"/>
            <w:vAlign w:val="center"/>
          </w:tcPr>
          <w:p w:rsidR="00E50FCC" w:rsidRPr="00A364D7" w:rsidRDefault="00E50FCC" w:rsidP="00A364D7">
            <w:pPr>
              <w:jc w:val="center"/>
              <w:rPr>
                <w:rFonts w:asciiTheme="minorEastAsia" w:eastAsiaTheme="minorEastAsia" w:hAnsiTheme="minorEastAsia"/>
              </w:rPr>
            </w:pPr>
            <w:r w:rsidRPr="00A364D7">
              <w:rPr>
                <w:rFonts w:asciiTheme="minorEastAsia" w:eastAsiaTheme="minorEastAsia" w:hAnsiTheme="minorEastAsia" w:hint="eastAsia"/>
              </w:rPr>
              <w:t>撤销审批</w:t>
            </w:r>
          </w:p>
        </w:tc>
        <w:tc>
          <w:tcPr>
            <w:tcW w:w="2212" w:type="dxa"/>
            <w:vAlign w:val="center"/>
          </w:tcPr>
          <w:p w:rsidR="00E50FCC" w:rsidRPr="00A364D7" w:rsidRDefault="00E50FCC" w:rsidP="00A364D7">
            <w:pPr>
              <w:jc w:val="center"/>
              <w:rPr>
                <w:rFonts w:asciiTheme="minorEastAsia" w:eastAsiaTheme="minorEastAsia" w:hAnsiTheme="minorEastAsia"/>
              </w:rPr>
            </w:pPr>
            <w:r w:rsidRPr="00A364D7">
              <w:rPr>
                <w:rFonts w:asciiTheme="minorEastAsia" w:eastAsiaTheme="minorEastAsia" w:hAnsiTheme="minorEastAsia" w:hint="eastAsia"/>
              </w:rPr>
              <w:t>待审批</w:t>
            </w:r>
          </w:p>
        </w:tc>
        <w:tc>
          <w:tcPr>
            <w:tcW w:w="2343" w:type="dxa"/>
            <w:vAlign w:val="center"/>
          </w:tcPr>
          <w:p w:rsidR="00E50FCC" w:rsidRPr="00A364D7" w:rsidRDefault="00E50FCC" w:rsidP="00A364D7">
            <w:pPr>
              <w:jc w:val="center"/>
              <w:rPr>
                <w:rFonts w:asciiTheme="minorEastAsia" w:eastAsiaTheme="minorEastAsia" w:hAnsiTheme="minorEastAsia"/>
                <w:color w:val="000000" w:themeColor="text1"/>
              </w:rPr>
            </w:pPr>
          </w:p>
        </w:tc>
        <w:tc>
          <w:tcPr>
            <w:tcW w:w="2379" w:type="dxa"/>
            <w:vAlign w:val="center"/>
          </w:tcPr>
          <w:p w:rsidR="004F1C09" w:rsidRDefault="004F1C09" w:rsidP="00A364D7">
            <w:pPr>
              <w:jc w:val="center"/>
              <w:rPr>
                <w:rFonts w:asciiTheme="minorEastAsia" w:eastAsiaTheme="minorEastAsia" w:hAnsiTheme="minorEastAsia"/>
              </w:rPr>
            </w:pPr>
            <w:r w:rsidRPr="004F1C09">
              <w:rPr>
                <w:rFonts w:asciiTheme="minorEastAsia" w:eastAsiaTheme="minorEastAsia" w:hAnsiTheme="minorEastAsia" w:hint="eastAsia"/>
              </w:rPr>
              <w:t>审批中</w:t>
            </w:r>
          </w:p>
          <w:p w:rsidR="00E50FCC" w:rsidRPr="00A364D7" w:rsidRDefault="00E50FCC" w:rsidP="00A364D7">
            <w:pPr>
              <w:jc w:val="center"/>
              <w:rPr>
                <w:rFonts w:asciiTheme="minorEastAsia" w:eastAsiaTheme="minorEastAsia" w:hAnsiTheme="minorEastAsia"/>
              </w:rPr>
            </w:pPr>
            <w:r w:rsidRPr="00A364D7">
              <w:rPr>
                <w:rFonts w:asciiTheme="minorEastAsia" w:eastAsiaTheme="minorEastAsia" w:hAnsiTheme="minorEastAsia" w:hint="eastAsia"/>
              </w:rPr>
              <w:t>（待办业务）</w:t>
            </w:r>
          </w:p>
        </w:tc>
      </w:tr>
      <w:tr w:rsidR="004F1C09" w:rsidRPr="00D51D35" w:rsidTr="00A624BC">
        <w:tc>
          <w:tcPr>
            <w:tcW w:w="2012" w:type="dxa"/>
            <w:vAlign w:val="center"/>
          </w:tcPr>
          <w:p w:rsidR="004F1C09" w:rsidRPr="00B66C07" w:rsidRDefault="004F1C09" w:rsidP="00A624BC">
            <w:pPr>
              <w:jc w:val="center"/>
              <w:rPr>
                <w:rFonts w:asciiTheme="minorEastAsia" w:eastAsiaTheme="minorEastAsia" w:hAnsiTheme="minorEastAsia"/>
              </w:rPr>
            </w:pPr>
            <w:r>
              <w:rPr>
                <w:rFonts w:asciiTheme="minorEastAsia" w:eastAsiaTheme="minorEastAsia" w:hAnsiTheme="minorEastAsia" w:hint="eastAsia"/>
              </w:rPr>
              <w:t>保存</w:t>
            </w:r>
          </w:p>
        </w:tc>
        <w:tc>
          <w:tcPr>
            <w:tcW w:w="2212" w:type="dxa"/>
            <w:vAlign w:val="center"/>
          </w:tcPr>
          <w:p w:rsidR="004F1C09" w:rsidRPr="00B66C07" w:rsidRDefault="004F1C09" w:rsidP="00A624BC">
            <w:pPr>
              <w:jc w:val="center"/>
              <w:rPr>
                <w:rFonts w:asciiTheme="minorEastAsia" w:eastAsiaTheme="minorEastAsia" w:hAnsiTheme="minorEastAsia"/>
              </w:rPr>
            </w:pPr>
            <w:r>
              <w:rPr>
                <w:rFonts w:asciiTheme="minorEastAsia" w:eastAsiaTheme="minorEastAsia" w:hAnsiTheme="minorEastAsia" w:hint="eastAsia"/>
              </w:rPr>
              <w:t>审批</w:t>
            </w:r>
            <w:r w:rsidRPr="00E50FCC">
              <w:rPr>
                <w:rFonts w:asciiTheme="minorEastAsia" w:eastAsiaTheme="minorEastAsia" w:hAnsiTheme="minorEastAsia" w:hint="eastAsia"/>
              </w:rPr>
              <w:t>中</w:t>
            </w:r>
          </w:p>
        </w:tc>
        <w:tc>
          <w:tcPr>
            <w:tcW w:w="2343" w:type="dxa"/>
            <w:vAlign w:val="center"/>
          </w:tcPr>
          <w:p w:rsidR="004F1C09" w:rsidRPr="00B66C07" w:rsidRDefault="004F1C09" w:rsidP="00A624BC">
            <w:pPr>
              <w:jc w:val="center"/>
              <w:rPr>
                <w:rFonts w:asciiTheme="minorEastAsia" w:eastAsiaTheme="minorEastAsia" w:hAnsiTheme="minorEastAsia"/>
                <w:color w:val="000000" w:themeColor="text1"/>
              </w:rPr>
            </w:pPr>
          </w:p>
        </w:tc>
        <w:tc>
          <w:tcPr>
            <w:tcW w:w="2379" w:type="dxa"/>
            <w:vAlign w:val="center"/>
          </w:tcPr>
          <w:p w:rsidR="004F1C09" w:rsidRDefault="004F1C09" w:rsidP="00A624BC">
            <w:pPr>
              <w:jc w:val="center"/>
              <w:rPr>
                <w:rFonts w:asciiTheme="minorEastAsia" w:eastAsiaTheme="minorEastAsia" w:hAnsiTheme="minorEastAsia"/>
              </w:rPr>
            </w:pPr>
            <w:r w:rsidRPr="004F1C09">
              <w:rPr>
                <w:rFonts w:asciiTheme="minorEastAsia" w:eastAsiaTheme="minorEastAsia" w:hAnsiTheme="minorEastAsia" w:hint="eastAsia"/>
              </w:rPr>
              <w:t>审批中</w:t>
            </w:r>
          </w:p>
          <w:p w:rsidR="004F1C09" w:rsidRPr="00B66C07" w:rsidRDefault="004F1C09" w:rsidP="00A624BC">
            <w:pPr>
              <w:jc w:val="center"/>
              <w:rPr>
                <w:rFonts w:asciiTheme="minorEastAsia" w:eastAsiaTheme="minorEastAsia" w:hAnsiTheme="minorEastAsia"/>
              </w:rPr>
            </w:pPr>
            <w:r w:rsidRPr="00E50FCC">
              <w:rPr>
                <w:rFonts w:asciiTheme="minorEastAsia" w:eastAsiaTheme="minorEastAsia" w:hAnsiTheme="minorEastAsia" w:hint="eastAsia"/>
              </w:rPr>
              <w:lastRenderedPageBreak/>
              <w:t>（在办业务）</w:t>
            </w:r>
          </w:p>
        </w:tc>
      </w:tr>
      <w:tr w:rsidR="004F1C09" w:rsidRPr="00D51D35" w:rsidTr="00A624BC">
        <w:tc>
          <w:tcPr>
            <w:tcW w:w="2012" w:type="dxa"/>
            <w:vAlign w:val="center"/>
          </w:tcPr>
          <w:p w:rsidR="004F1C09" w:rsidRPr="00B66C07" w:rsidRDefault="004F1C09" w:rsidP="00A624BC">
            <w:pPr>
              <w:jc w:val="center"/>
              <w:rPr>
                <w:rFonts w:asciiTheme="minorEastAsia" w:eastAsiaTheme="minorEastAsia" w:hAnsiTheme="minorEastAsia"/>
              </w:rPr>
            </w:pPr>
            <w:r>
              <w:rPr>
                <w:rFonts w:asciiTheme="minorEastAsia" w:eastAsiaTheme="minorEastAsia" w:hAnsiTheme="minorEastAsia" w:hint="eastAsia"/>
              </w:rPr>
              <w:lastRenderedPageBreak/>
              <w:t>提交</w:t>
            </w:r>
          </w:p>
        </w:tc>
        <w:tc>
          <w:tcPr>
            <w:tcW w:w="2212" w:type="dxa"/>
            <w:vAlign w:val="center"/>
          </w:tcPr>
          <w:p w:rsidR="004F1C09" w:rsidRPr="00B66C07" w:rsidRDefault="004F1C09" w:rsidP="00A624BC">
            <w:pPr>
              <w:jc w:val="center"/>
              <w:rPr>
                <w:rFonts w:asciiTheme="minorEastAsia" w:eastAsiaTheme="minorEastAsia" w:hAnsiTheme="minorEastAsia"/>
              </w:rPr>
            </w:pPr>
            <w:r w:rsidRPr="004F1C09">
              <w:rPr>
                <w:rFonts w:asciiTheme="minorEastAsia" w:eastAsiaTheme="minorEastAsia" w:hAnsiTheme="minorEastAsia" w:hint="eastAsia"/>
              </w:rPr>
              <w:t>审批中</w:t>
            </w:r>
          </w:p>
        </w:tc>
        <w:tc>
          <w:tcPr>
            <w:tcW w:w="2343" w:type="dxa"/>
            <w:vAlign w:val="center"/>
          </w:tcPr>
          <w:p w:rsidR="004F1C09" w:rsidRPr="00B66C07" w:rsidRDefault="004F1C09" w:rsidP="00A624BC">
            <w:pPr>
              <w:jc w:val="center"/>
              <w:rPr>
                <w:rFonts w:asciiTheme="minorEastAsia" w:eastAsiaTheme="minorEastAsia" w:hAnsiTheme="minorEastAsia"/>
                <w:color w:val="000000" w:themeColor="text1"/>
              </w:rPr>
            </w:pPr>
          </w:p>
        </w:tc>
        <w:tc>
          <w:tcPr>
            <w:tcW w:w="2379" w:type="dxa"/>
            <w:vAlign w:val="center"/>
          </w:tcPr>
          <w:p w:rsidR="004F1C09" w:rsidRDefault="004F1C09" w:rsidP="00A624BC">
            <w:pPr>
              <w:jc w:val="center"/>
              <w:rPr>
                <w:rFonts w:asciiTheme="minorEastAsia" w:eastAsiaTheme="minorEastAsia" w:hAnsiTheme="minorEastAsia"/>
              </w:rPr>
            </w:pPr>
            <w:r w:rsidRPr="004F1C09">
              <w:rPr>
                <w:rFonts w:asciiTheme="minorEastAsia" w:eastAsiaTheme="minorEastAsia" w:hAnsiTheme="minorEastAsia" w:hint="eastAsia"/>
              </w:rPr>
              <w:t>审批中</w:t>
            </w:r>
          </w:p>
          <w:p w:rsidR="004F1C09" w:rsidDel="00C67B26" w:rsidRDefault="004F1C09" w:rsidP="00A624BC">
            <w:pPr>
              <w:jc w:val="center"/>
              <w:rPr>
                <w:del w:id="98" w:author="徐博" w:date="2017-09-27T23:13:00Z"/>
                <w:rFonts w:asciiTheme="minorEastAsia" w:eastAsiaTheme="minorEastAsia" w:hAnsiTheme="minorEastAsia"/>
              </w:rPr>
            </w:pPr>
            <w:r>
              <w:rPr>
                <w:rFonts w:asciiTheme="minorEastAsia" w:eastAsiaTheme="minorEastAsia" w:hAnsiTheme="minorEastAsia" w:hint="eastAsia"/>
              </w:rPr>
              <w:t>（</w:t>
            </w:r>
            <w:ins w:id="99" w:author="徐博" w:date="2017-09-27T23:13:00Z">
              <w:r w:rsidR="00C67B26">
                <w:rPr>
                  <w:rFonts w:asciiTheme="minorEastAsia" w:eastAsiaTheme="minorEastAsia" w:hAnsiTheme="minorEastAsia" w:hint="eastAsia"/>
                </w:rPr>
                <w:t>在办</w:t>
              </w:r>
            </w:ins>
            <w:del w:id="100" w:author="徐博" w:date="2017-09-27T23:12:00Z">
              <w:r w:rsidDel="00C67B26">
                <w:rPr>
                  <w:rFonts w:asciiTheme="minorEastAsia" w:eastAsiaTheme="minorEastAsia" w:hAnsiTheme="minorEastAsia" w:hint="eastAsia"/>
                </w:rPr>
                <w:delText>下</w:delText>
              </w:r>
            </w:del>
            <w:del w:id="101" w:author="徐博" w:date="2017-09-27T23:13:00Z">
              <w:r w:rsidDel="00C67B26">
                <w:rPr>
                  <w:rFonts w:asciiTheme="minorEastAsia" w:eastAsiaTheme="minorEastAsia" w:hAnsiTheme="minorEastAsia" w:hint="eastAsia"/>
                </w:rPr>
                <w:delText>一流程节点</w:delText>
              </w:r>
            </w:del>
          </w:p>
          <w:p w:rsidR="004F1C09" w:rsidRPr="00B66C07" w:rsidRDefault="004F1C09" w:rsidP="00C67B26">
            <w:pPr>
              <w:jc w:val="center"/>
              <w:rPr>
                <w:rFonts w:asciiTheme="minorEastAsia" w:eastAsiaTheme="minorEastAsia" w:hAnsiTheme="minorEastAsia"/>
              </w:rPr>
              <w:pPrChange w:id="102" w:author="徐博" w:date="2017-09-27T23:13:00Z">
                <w:pPr>
                  <w:jc w:val="center"/>
                </w:pPr>
              </w:pPrChange>
            </w:pPr>
            <w:del w:id="103" w:author="徐博" w:date="2017-09-27T23:13:00Z">
              <w:r w:rsidDel="00C67B26">
                <w:rPr>
                  <w:rFonts w:asciiTheme="minorEastAsia" w:eastAsiaTheme="minorEastAsia" w:hAnsiTheme="minorEastAsia" w:hint="eastAsia"/>
                </w:rPr>
                <w:delText>待</w:delText>
              </w:r>
              <w:r w:rsidRPr="00CA2EAF" w:rsidDel="00C67B26">
                <w:rPr>
                  <w:rFonts w:asciiTheme="minorEastAsia" w:eastAsiaTheme="minorEastAsia" w:hAnsiTheme="minorEastAsia" w:hint="eastAsia"/>
                </w:rPr>
                <w:delText>办</w:delText>
              </w:r>
            </w:del>
            <w:r w:rsidRPr="00CA2EAF">
              <w:rPr>
                <w:rFonts w:asciiTheme="minorEastAsia" w:eastAsiaTheme="minorEastAsia" w:hAnsiTheme="minorEastAsia" w:hint="eastAsia"/>
              </w:rPr>
              <w:t>业务）</w:t>
            </w:r>
          </w:p>
        </w:tc>
      </w:tr>
      <w:tr w:rsidR="004F1C09" w:rsidRPr="00D51D35" w:rsidTr="00A624BC">
        <w:tc>
          <w:tcPr>
            <w:tcW w:w="2012" w:type="dxa"/>
            <w:vAlign w:val="center"/>
          </w:tcPr>
          <w:p w:rsidR="004F1C09" w:rsidRPr="00B66C07" w:rsidRDefault="004F1C09" w:rsidP="00A624BC">
            <w:pPr>
              <w:jc w:val="center"/>
              <w:rPr>
                <w:rFonts w:asciiTheme="minorEastAsia" w:eastAsiaTheme="minorEastAsia" w:hAnsiTheme="minorEastAsia"/>
              </w:rPr>
            </w:pPr>
            <w:r>
              <w:rPr>
                <w:rFonts w:asciiTheme="minorEastAsia" w:eastAsiaTheme="minorEastAsia" w:hAnsiTheme="minorEastAsia" w:hint="eastAsia"/>
              </w:rPr>
              <w:t>内部撤回</w:t>
            </w:r>
          </w:p>
        </w:tc>
        <w:tc>
          <w:tcPr>
            <w:tcW w:w="2212" w:type="dxa"/>
            <w:vAlign w:val="center"/>
          </w:tcPr>
          <w:p w:rsidR="004F1C09" w:rsidRPr="00B66C07" w:rsidRDefault="004F1C09" w:rsidP="00A624BC">
            <w:pPr>
              <w:jc w:val="center"/>
              <w:rPr>
                <w:rFonts w:asciiTheme="minorEastAsia" w:eastAsiaTheme="minorEastAsia" w:hAnsiTheme="minorEastAsia"/>
              </w:rPr>
            </w:pPr>
            <w:r w:rsidRPr="004F1C09">
              <w:rPr>
                <w:rFonts w:asciiTheme="minorEastAsia" w:eastAsiaTheme="minorEastAsia" w:hAnsiTheme="minorEastAsia" w:hint="eastAsia"/>
              </w:rPr>
              <w:t>审批中</w:t>
            </w:r>
          </w:p>
        </w:tc>
        <w:tc>
          <w:tcPr>
            <w:tcW w:w="2343" w:type="dxa"/>
            <w:vAlign w:val="center"/>
          </w:tcPr>
          <w:p w:rsidR="004F1C09" w:rsidRPr="00B66C07" w:rsidRDefault="004F1C09" w:rsidP="00A624BC">
            <w:pPr>
              <w:jc w:val="center"/>
              <w:rPr>
                <w:rFonts w:asciiTheme="minorEastAsia" w:eastAsiaTheme="minorEastAsia" w:hAnsiTheme="minorEastAsia"/>
                <w:color w:val="000000" w:themeColor="text1"/>
              </w:rPr>
            </w:pPr>
          </w:p>
        </w:tc>
        <w:tc>
          <w:tcPr>
            <w:tcW w:w="2379" w:type="dxa"/>
            <w:vAlign w:val="center"/>
          </w:tcPr>
          <w:p w:rsidR="004F1C09" w:rsidRDefault="004F1C09" w:rsidP="00A624BC">
            <w:pPr>
              <w:jc w:val="center"/>
              <w:rPr>
                <w:rFonts w:asciiTheme="minorEastAsia" w:eastAsiaTheme="minorEastAsia" w:hAnsiTheme="minorEastAsia"/>
              </w:rPr>
            </w:pPr>
            <w:r w:rsidRPr="004F1C09">
              <w:rPr>
                <w:rFonts w:asciiTheme="minorEastAsia" w:eastAsiaTheme="minorEastAsia" w:hAnsiTheme="minorEastAsia" w:hint="eastAsia"/>
              </w:rPr>
              <w:t>审批中</w:t>
            </w:r>
          </w:p>
          <w:p w:rsidR="004F1C09" w:rsidRPr="00B66C07" w:rsidRDefault="004F1C09" w:rsidP="00C67B26">
            <w:pPr>
              <w:jc w:val="center"/>
              <w:rPr>
                <w:rFonts w:asciiTheme="minorEastAsia" w:eastAsiaTheme="minorEastAsia" w:hAnsiTheme="minorEastAsia"/>
              </w:rPr>
              <w:pPrChange w:id="104" w:author="徐博" w:date="2017-09-27T23:12:00Z">
                <w:pPr>
                  <w:jc w:val="center"/>
                </w:pPr>
              </w:pPrChange>
            </w:pPr>
            <w:r w:rsidRPr="00CA2EAF">
              <w:rPr>
                <w:rFonts w:asciiTheme="minorEastAsia" w:eastAsiaTheme="minorEastAsia" w:hAnsiTheme="minorEastAsia" w:hint="eastAsia"/>
              </w:rPr>
              <w:t>（</w:t>
            </w:r>
            <w:del w:id="105" w:author="徐博" w:date="2017-09-27T23:12:00Z">
              <w:r w:rsidRPr="00CA2EAF" w:rsidDel="00C67B26">
                <w:rPr>
                  <w:rFonts w:asciiTheme="minorEastAsia" w:eastAsiaTheme="minorEastAsia" w:hAnsiTheme="minorEastAsia" w:hint="eastAsia"/>
                </w:rPr>
                <w:delText>在</w:delText>
              </w:r>
            </w:del>
            <w:ins w:id="106" w:author="徐博" w:date="2017-09-27T23:12:00Z">
              <w:r w:rsidR="00C67B26">
                <w:rPr>
                  <w:rFonts w:asciiTheme="minorEastAsia" w:eastAsiaTheme="minorEastAsia" w:hAnsiTheme="minorEastAsia" w:hint="eastAsia"/>
                </w:rPr>
                <w:t>待</w:t>
              </w:r>
            </w:ins>
            <w:r w:rsidRPr="00CA2EAF">
              <w:rPr>
                <w:rFonts w:asciiTheme="minorEastAsia" w:eastAsiaTheme="minorEastAsia" w:hAnsiTheme="minorEastAsia" w:hint="eastAsia"/>
              </w:rPr>
              <w:t>办业务）</w:t>
            </w:r>
          </w:p>
        </w:tc>
        <w:bookmarkStart w:id="107" w:name="_GoBack"/>
        <w:bookmarkEnd w:id="107"/>
      </w:tr>
      <w:tr w:rsidR="004F1C09" w:rsidRPr="00D51D35" w:rsidTr="00A624BC">
        <w:tc>
          <w:tcPr>
            <w:tcW w:w="2012" w:type="dxa"/>
            <w:vAlign w:val="center"/>
          </w:tcPr>
          <w:p w:rsidR="004F1C09" w:rsidRPr="00B66C07" w:rsidRDefault="004F1C09" w:rsidP="00A624BC">
            <w:pPr>
              <w:jc w:val="center"/>
              <w:rPr>
                <w:rFonts w:asciiTheme="minorEastAsia" w:eastAsiaTheme="minorEastAsia" w:hAnsiTheme="minorEastAsia"/>
              </w:rPr>
            </w:pPr>
            <w:r>
              <w:rPr>
                <w:rFonts w:asciiTheme="minorEastAsia" w:eastAsiaTheme="minorEastAsia" w:hAnsiTheme="minorEastAsia" w:hint="eastAsia"/>
              </w:rPr>
              <w:t>内部退回</w:t>
            </w:r>
          </w:p>
        </w:tc>
        <w:tc>
          <w:tcPr>
            <w:tcW w:w="2212" w:type="dxa"/>
            <w:vAlign w:val="center"/>
          </w:tcPr>
          <w:p w:rsidR="004F1C09" w:rsidRPr="00B66C07" w:rsidRDefault="004F1C09" w:rsidP="00A624BC">
            <w:pPr>
              <w:jc w:val="center"/>
              <w:rPr>
                <w:rFonts w:asciiTheme="minorEastAsia" w:eastAsiaTheme="minorEastAsia" w:hAnsiTheme="minorEastAsia"/>
              </w:rPr>
            </w:pPr>
            <w:r w:rsidRPr="004F1C09">
              <w:rPr>
                <w:rFonts w:asciiTheme="minorEastAsia" w:eastAsiaTheme="minorEastAsia" w:hAnsiTheme="minorEastAsia" w:hint="eastAsia"/>
              </w:rPr>
              <w:t>审批中</w:t>
            </w:r>
          </w:p>
        </w:tc>
        <w:tc>
          <w:tcPr>
            <w:tcW w:w="2343" w:type="dxa"/>
            <w:vAlign w:val="center"/>
          </w:tcPr>
          <w:p w:rsidR="004F1C09" w:rsidRPr="00B66C07" w:rsidRDefault="004F1C09" w:rsidP="00A624BC">
            <w:pPr>
              <w:jc w:val="center"/>
              <w:rPr>
                <w:rFonts w:asciiTheme="minorEastAsia" w:eastAsiaTheme="minorEastAsia" w:hAnsiTheme="minorEastAsia"/>
                <w:color w:val="000000" w:themeColor="text1"/>
              </w:rPr>
            </w:pPr>
          </w:p>
        </w:tc>
        <w:tc>
          <w:tcPr>
            <w:tcW w:w="2379" w:type="dxa"/>
            <w:vAlign w:val="center"/>
          </w:tcPr>
          <w:p w:rsidR="004F1C09" w:rsidRDefault="004F1C09" w:rsidP="00A624BC">
            <w:pPr>
              <w:jc w:val="center"/>
              <w:rPr>
                <w:rFonts w:asciiTheme="minorEastAsia" w:eastAsiaTheme="minorEastAsia" w:hAnsiTheme="minorEastAsia"/>
              </w:rPr>
            </w:pPr>
            <w:r w:rsidRPr="004F1C09">
              <w:rPr>
                <w:rFonts w:asciiTheme="minorEastAsia" w:eastAsiaTheme="minorEastAsia" w:hAnsiTheme="minorEastAsia" w:hint="eastAsia"/>
              </w:rPr>
              <w:t>审批中</w:t>
            </w:r>
          </w:p>
          <w:p w:rsidR="004F1C09" w:rsidRDefault="004F1C09" w:rsidP="00A624BC">
            <w:pPr>
              <w:jc w:val="center"/>
              <w:rPr>
                <w:rFonts w:asciiTheme="minorEastAsia" w:eastAsiaTheme="minorEastAsia" w:hAnsiTheme="minorEastAsia"/>
              </w:rPr>
            </w:pPr>
            <w:r>
              <w:rPr>
                <w:rFonts w:asciiTheme="minorEastAsia" w:eastAsiaTheme="minorEastAsia" w:hAnsiTheme="minorEastAsia" w:hint="eastAsia"/>
              </w:rPr>
              <w:t>（上一流程节点</w:t>
            </w:r>
          </w:p>
          <w:p w:rsidR="004F1C09" w:rsidRPr="00B66C07" w:rsidRDefault="004F1C09" w:rsidP="00A624BC">
            <w:pPr>
              <w:jc w:val="center"/>
              <w:rPr>
                <w:rFonts w:asciiTheme="minorEastAsia" w:eastAsiaTheme="minorEastAsia" w:hAnsiTheme="minorEastAsia"/>
              </w:rPr>
            </w:pPr>
            <w:r>
              <w:rPr>
                <w:rFonts w:asciiTheme="minorEastAsia" w:eastAsiaTheme="minorEastAsia" w:hAnsiTheme="minorEastAsia" w:hint="eastAsia"/>
              </w:rPr>
              <w:t>待办业务）</w:t>
            </w:r>
          </w:p>
        </w:tc>
      </w:tr>
      <w:tr w:rsidR="004F1C09" w:rsidRPr="00D51D35" w:rsidTr="00A624BC">
        <w:tc>
          <w:tcPr>
            <w:tcW w:w="2012" w:type="dxa"/>
            <w:vAlign w:val="center"/>
          </w:tcPr>
          <w:p w:rsidR="004F1C09" w:rsidRPr="00B66C07" w:rsidRDefault="004F1C09" w:rsidP="00A624BC">
            <w:pPr>
              <w:jc w:val="center"/>
              <w:rPr>
                <w:rFonts w:asciiTheme="minorEastAsia" w:eastAsiaTheme="minorEastAsia" w:hAnsiTheme="minorEastAsia"/>
              </w:rPr>
            </w:pPr>
            <w:r>
              <w:rPr>
                <w:rFonts w:asciiTheme="minorEastAsia" w:eastAsiaTheme="minorEastAsia" w:hAnsiTheme="minorEastAsia" w:hint="eastAsia"/>
              </w:rPr>
              <w:t>补正</w:t>
            </w:r>
          </w:p>
        </w:tc>
        <w:tc>
          <w:tcPr>
            <w:tcW w:w="2212" w:type="dxa"/>
            <w:vAlign w:val="center"/>
          </w:tcPr>
          <w:p w:rsidR="004F1C09" w:rsidRPr="00B66C07" w:rsidRDefault="004F1C09" w:rsidP="00A624BC">
            <w:pPr>
              <w:jc w:val="center"/>
              <w:rPr>
                <w:rFonts w:asciiTheme="minorEastAsia" w:eastAsiaTheme="minorEastAsia" w:hAnsiTheme="minorEastAsia"/>
              </w:rPr>
            </w:pPr>
            <w:r>
              <w:rPr>
                <w:rFonts w:asciiTheme="minorEastAsia" w:eastAsiaTheme="minorEastAsia" w:hAnsiTheme="minorEastAsia" w:hint="eastAsia"/>
              </w:rPr>
              <w:t>待补正</w:t>
            </w:r>
          </w:p>
        </w:tc>
        <w:tc>
          <w:tcPr>
            <w:tcW w:w="2343" w:type="dxa"/>
            <w:vAlign w:val="center"/>
          </w:tcPr>
          <w:p w:rsidR="004F1C09" w:rsidRPr="00B66C07" w:rsidRDefault="004F1C09" w:rsidP="00A624BC">
            <w:pPr>
              <w:jc w:val="center"/>
              <w:rPr>
                <w:rFonts w:asciiTheme="minorEastAsia" w:eastAsiaTheme="minorEastAsia" w:hAnsiTheme="minorEastAsia"/>
                <w:color w:val="000000" w:themeColor="text1"/>
              </w:rPr>
            </w:pPr>
          </w:p>
        </w:tc>
        <w:tc>
          <w:tcPr>
            <w:tcW w:w="2379" w:type="dxa"/>
            <w:vAlign w:val="center"/>
          </w:tcPr>
          <w:p w:rsidR="004F1C09" w:rsidRPr="00B66C07" w:rsidRDefault="004F1C09" w:rsidP="00A624BC">
            <w:pPr>
              <w:jc w:val="center"/>
              <w:rPr>
                <w:rFonts w:asciiTheme="minorEastAsia" w:eastAsiaTheme="minorEastAsia" w:hAnsiTheme="minorEastAsia"/>
              </w:rPr>
            </w:pPr>
            <w:r>
              <w:rPr>
                <w:rFonts w:asciiTheme="minorEastAsia" w:eastAsiaTheme="minorEastAsia" w:hAnsiTheme="minorEastAsia" w:hint="eastAsia"/>
              </w:rPr>
              <w:t>待补正</w:t>
            </w:r>
          </w:p>
        </w:tc>
      </w:tr>
      <w:tr w:rsidR="00E50FCC" w:rsidRPr="00D51D35" w:rsidTr="00A364D7">
        <w:tc>
          <w:tcPr>
            <w:tcW w:w="2012" w:type="dxa"/>
            <w:vAlign w:val="center"/>
          </w:tcPr>
          <w:p w:rsidR="00E50FCC" w:rsidRPr="00A364D7" w:rsidRDefault="00E50FCC" w:rsidP="00A364D7">
            <w:pPr>
              <w:jc w:val="center"/>
              <w:rPr>
                <w:rFonts w:asciiTheme="minorEastAsia" w:eastAsiaTheme="minorEastAsia" w:hAnsiTheme="minorEastAsia"/>
              </w:rPr>
            </w:pPr>
            <w:r w:rsidRPr="00A364D7">
              <w:rPr>
                <w:rFonts w:asciiTheme="minorEastAsia" w:eastAsiaTheme="minorEastAsia" w:hAnsiTheme="minorEastAsia" w:hint="eastAsia"/>
              </w:rPr>
              <w:t>办结</w:t>
            </w:r>
          </w:p>
        </w:tc>
        <w:tc>
          <w:tcPr>
            <w:tcW w:w="2212" w:type="dxa"/>
            <w:vAlign w:val="center"/>
          </w:tcPr>
          <w:p w:rsidR="00E50FCC" w:rsidRPr="00A364D7" w:rsidRDefault="00E50FCC" w:rsidP="00A364D7">
            <w:pPr>
              <w:jc w:val="center"/>
              <w:rPr>
                <w:rFonts w:asciiTheme="minorEastAsia" w:eastAsiaTheme="minorEastAsia" w:hAnsiTheme="minorEastAsia"/>
              </w:rPr>
            </w:pPr>
            <w:r w:rsidRPr="00A364D7">
              <w:rPr>
                <w:rFonts w:asciiTheme="minorEastAsia" w:eastAsiaTheme="minorEastAsia" w:hAnsiTheme="minorEastAsia" w:hint="eastAsia"/>
              </w:rPr>
              <w:t>已办结</w:t>
            </w:r>
          </w:p>
        </w:tc>
        <w:tc>
          <w:tcPr>
            <w:tcW w:w="2343" w:type="dxa"/>
            <w:vAlign w:val="center"/>
          </w:tcPr>
          <w:p w:rsidR="00C015BC" w:rsidRPr="00A364D7" w:rsidRDefault="00C015BC" w:rsidP="00A364D7">
            <w:pPr>
              <w:jc w:val="center"/>
              <w:rPr>
                <w:rFonts w:asciiTheme="minorEastAsia" w:eastAsiaTheme="minorEastAsia" w:hAnsiTheme="minorEastAsia"/>
              </w:rPr>
            </w:pPr>
          </w:p>
        </w:tc>
        <w:tc>
          <w:tcPr>
            <w:tcW w:w="2379" w:type="dxa"/>
            <w:vAlign w:val="center"/>
          </w:tcPr>
          <w:p w:rsidR="00E50FCC" w:rsidRDefault="00E50FCC" w:rsidP="00A364D7">
            <w:pPr>
              <w:jc w:val="center"/>
              <w:rPr>
                <w:rFonts w:asciiTheme="minorEastAsia" w:eastAsiaTheme="minorEastAsia" w:hAnsiTheme="minorEastAsia"/>
              </w:rPr>
            </w:pPr>
            <w:r w:rsidRPr="00A364D7">
              <w:rPr>
                <w:rFonts w:asciiTheme="minorEastAsia" w:eastAsiaTheme="minorEastAsia" w:hAnsiTheme="minorEastAsia" w:hint="eastAsia"/>
              </w:rPr>
              <w:t>已办结</w:t>
            </w:r>
          </w:p>
          <w:p w:rsidR="00E50FCC" w:rsidRPr="00A364D7" w:rsidRDefault="00E50FCC" w:rsidP="00A364D7">
            <w:pPr>
              <w:jc w:val="center"/>
              <w:rPr>
                <w:rFonts w:asciiTheme="minorEastAsia" w:eastAsiaTheme="minorEastAsia" w:hAnsiTheme="minorEastAsia"/>
              </w:rPr>
            </w:pPr>
            <w:r w:rsidRPr="00A364D7">
              <w:rPr>
                <w:rFonts w:asciiTheme="minorEastAsia" w:eastAsiaTheme="minorEastAsia" w:hAnsiTheme="minorEastAsia" w:hint="eastAsia"/>
              </w:rPr>
              <w:t>（已办结业务）</w:t>
            </w:r>
          </w:p>
        </w:tc>
      </w:tr>
      <w:tr w:rsidR="00E50FCC" w:rsidRPr="00D51D35" w:rsidTr="00A364D7">
        <w:tc>
          <w:tcPr>
            <w:tcW w:w="2012" w:type="dxa"/>
            <w:vAlign w:val="center"/>
          </w:tcPr>
          <w:p w:rsidR="00E50FCC" w:rsidRPr="00A364D7" w:rsidRDefault="00E50FCC" w:rsidP="00A364D7">
            <w:pPr>
              <w:jc w:val="center"/>
              <w:rPr>
                <w:rFonts w:asciiTheme="minorEastAsia" w:eastAsiaTheme="minorEastAsia" w:hAnsiTheme="minorEastAsia"/>
              </w:rPr>
            </w:pPr>
            <w:r w:rsidRPr="00A364D7">
              <w:rPr>
                <w:rFonts w:asciiTheme="minorEastAsia" w:eastAsiaTheme="minorEastAsia" w:hAnsiTheme="minorEastAsia" w:hint="eastAsia"/>
              </w:rPr>
              <w:t>归档</w:t>
            </w:r>
          </w:p>
        </w:tc>
        <w:tc>
          <w:tcPr>
            <w:tcW w:w="2212" w:type="dxa"/>
            <w:vAlign w:val="center"/>
          </w:tcPr>
          <w:p w:rsidR="00E50FCC" w:rsidRPr="00A364D7" w:rsidRDefault="00E50FCC" w:rsidP="00A364D7">
            <w:pPr>
              <w:jc w:val="center"/>
              <w:rPr>
                <w:rFonts w:asciiTheme="minorEastAsia" w:eastAsiaTheme="minorEastAsia" w:hAnsiTheme="minorEastAsia"/>
              </w:rPr>
            </w:pPr>
            <w:r w:rsidRPr="00A364D7">
              <w:rPr>
                <w:rFonts w:asciiTheme="minorEastAsia" w:eastAsiaTheme="minorEastAsia" w:hAnsiTheme="minorEastAsia" w:hint="eastAsia"/>
              </w:rPr>
              <w:t>已归档</w:t>
            </w:r>
          </w:p>
        </w:tc>
        <w:tc>
          <w:tcPr>
            <w:tcW w:w="2343" w:type="dxa"/>
            <w:vAlign w:val="center"/>
          </w:tcPr>
          <w:p w:rsidR="00E50FCC" w:rsidRPr="00A364D7" w:rsidRDefault="00E50FCC" w:rsidP="00A364D7">
            <w:pPr>
              <w:jc w:val="center"/>
              <w:rPr>
                <w:rFonts w:asciiTheme="minorEastAsia" w:eastAsiaTheme="minorEastAsia" w:hAnsiTheme="minorEastAsia"/>
              </w:rPr>
            </w:pPr>
          </w:p>
        </w:tc>
        <w:tc>
          <w:tcPr>
            <w:tcW w:w="2379" w:type="dxa"/>
            <w:vAlign w:val="center"/>
          </w:tcPr>
          <w:p w:rsidR="00E50FCC" w:rsidRPr="00A364D7" w:rsidRDefault="00E50FCC" w:rsidP="00A364D7">
            <w:pPr>
              <w:jc w:val="center"/>
              <w:rPr>
                <w:rFonts w:asciiTheme="minorEastAsia" w:eastAsiaTheme="minorEastAsia" w:hAnsiTheme="minorEastAsia"/>
              </w:rPr>
            </w:pPr>
            <w:r w:rsidRPr="00A364D7">
              <w:rPr>
                <w:rFonts w:asciiTheme="minorEastAsia" w:eastAsiaTheme="minorEastAsia" w:hAnsiTheme="minorEastAsia" w:hint="eastAsia"/>
              </w:rPr>
              <w:t>已归档</w:t>
            </w:r>
          </w:p>
        </w:tc>
      </w:tr>
      <w:tr w:rsidR="00E50FCC" w:rsidRPr="00D51D35" w:rsidTr="00A364D7">
        <w:tc>
          <w:tcPr>
            <w:tcW w:w="2012" w:type="dxa"/>
            <w:vAlign w:val="center"/>
          </w:tcPr>
          <w:p w:rsidR="00E50FCC" w:rsidRPr="00A364D7" w:rsidRDefault="00E50FCC" w:rsidP="00A364D7">
            <w:pPr>
              <w:jc w:val="center"/>
              <w:rPr>
                <w:rFonts w:asciiTheme="minorEastAsia" w:eastAsiaTheme="minorEastAsia" w:hAnsiTheme="minorEastAsia"/>
              </w:rPr>
            </w:pPr>
            <w:r w:rsidRPr="00A364D7">
              <w:rPr>
                <w:rFonts w:asciiTheme="minorEastAsia" w:eastAsiaTheme="minorEastAsia" w:hAnsiTheme="minorEastAsia" w:hint="eastAsia"/>
              </w:rPr>
              <w:t>销毁</w:t>
            </w:r>
          </w:p>
        </w:tc>
        <w:tc>
          <w:tcPr>
            <w:tcW w:w="2212" w:type="dxa"/>
            <w:vAlign w:val="center"/>
          </w:tcPr>
          <w:p w:rsidR="00E50FCC" w:rsidRPr="00A364D7" w:rsidRDefault="00E50FCC" w:rsidP="00A364D7">
            <w:pPr>
              <w:jc w:val="center"/>
              <w:rPr>
                <w:rFonts w:asciiTheme="minorEastAsia" w:eastAsiaTheme="minorEastAsia" w:hAnsiTheme="minorEastAsia"/>
              </w:rPr>
            </w:pPr>
            <w:r w:rsidRPr="00A364D7">
              <w:rPr>
                <w:rFonts w:asciiTheme="minorEastAsia" w:eastAsiaTheme="minorEastAsia" w:hAnsiTheme="minorEastAsia" w:hint="eastAsia"/>
              </w:rPr>
              <w:t>已销毁</w:t>
            </w:r>
          </w:p>
        </w:tc>
        <w:tc>
          <w:tcPr>
            <w:tcW w:w="2343" w:type="dxa"/>
            <w:vAlign w:val="center"/>
          </w:tcPr>
          <w:p w:rsidR="00E50FCC" w:rsidRPr="00A364D7" w:rsidRDefault="00E50FCC" w:rsidP="00A364D7">
            <w:pPr>
              <w:jc w:val="center"/>
              <w:rPr>
                <w:rFonts w:asciiTheme="minorEastAsia" w:eastAsiaTheme="minorEastAsia" w:hAnsiTheme="minorEastAsia"/>
              </w:rPr>
            </w:pPr>
          </w:p>
        </w:tc>
        <w:tc>
          <w:tcPr>
            <w:tcW w:w="2379" w:type="dxa"/>
            <w:vAlign w:val="center"/>
          </w:tcPr>
          <w:p w:rsidR="00E50FCC" w:rsidRPr="00A364D7" w:rsidRDefault="00E50FCC" w:rsidP="00A364D7">
            <w:pPr>
              <w:jc w:val="center"/>
              <w:rPr>
                <w:rFonts w:asciiTheme="minorEastAsia" w:eastAsiaTheme="minorEastAsia" w:hAnsiTheme="minorEastAsia"/>
              </w:rPr>
            </w:pPr>
            <w:r w:rsidRPr="00A364D7">
              <w:rPr>
                <w:rFonts w:asciiTheme="minorEastAsia" w:eastAsiaTheme="minorEastAsia" w:hAnsiTheme="minorEastAsia" w:hint="eastAsia"/>
              </w:rPr>
              <w:t>已销毁</w:t>
            </w:r>
          </w:p>
        </w:tc>
      </w:tr>
    </w:tbl>
    <w:p w:rsidR="00E019ED" w:rsidRPr="00A364D7" w:rsidRDefault="00E019ED" w:rsidP="00E019ED">
      <w:pPr>
        <w:pStyle w:val="2"/>
      </w:pPr>
      <w:bookmarkStart w:id="108" w:name="_Toc494288986"/>
      <w:r w:rsidRPr="00A364D7">
        <w:rPr>
          <w:rFonts w:hint="eastAsia"/>
        </w:rPr>
        <w:t>业务</w:t>
      </w:r>
      <w:r w:rsidR="006E3171" w:rsidRPr="00A364D7">
        <w:rPr>
          <w:rFonts w:hint="eastAsia"/>
        </w:rPr>
        <w:t>项目</w:t>
      </w:r>
      <w:r w:rsidRPr="00A364D7">
        <w:rPr>
          <w:rFonts w:hint="eastAsia"/>
        </w:rPr>
        <w:t>范围</w:t>
      </w:r>
      <w:bookmarkEnd w:id="96"/>
      <w:bookmarkEnd w:id="97"/>
      <w:bookmarkEnd w:id="108"/>
    </w:p>
    <w:p w:rsidR="00E019ED" w:rsidRPr="00A364D7" w:rsidRDefault="00E019ED" w:rsidP="00A364D7">
      <w:pPr>
        <w:ind w:firstLineChars="200" w:firstLine="480"/>
        <w:rPr>
          <w:rFonts w:asciiTheme="minorEastAsia" w:eastAsiaTheme="minorEastAsia" w:hAnsiTheme="minorEastAsia"/>
        </w:rPr>
      </w:pPr>
      <w:r w:rsidRPr="00A364D7">
        <w:rPr>
          <w:rFonts w:asciiTheme="minorEastAsia" w:eastAsiaTheme="minorEastAsia" w:hAnsiTheme="minorEastAsia" w:hint="eastAsia"/>
        </w:rPr>
        <w:t>系统需实现的申请业务</w:t>
      </w:r>
      <w:r w:rsidR="006E3171" w:rsidRPr="00A364D7">
        <w:rPr>
          <w:rFonts w:asciiTheme="minorEastAsia" w:eastAsiaTheme="minorEastAsia" w:hAnsiTheme="minorEastAsia" w:hint="eastAsia"/>
        </w:rPr>
        <w:t>项目</w:t>
      </w:r>
      <w:r w:rsidR="00875D7D" w:rsidRPr="00A364D7">
        <w:rPr>
          <w:rFonts w:asciiTheme="minorEastAsia" w:eastAsiaTheme="minorEastAsia" w:hAnsiTheme="minorEastAsia" w:hint="eastAsia"/>
        </w:rPr>
        <w:t>分为经常业务和资本业务二大类共计34项，具体分类及内容另附。</w:t>
      </w:r>
    </w:p>
    <w:p w:rsidR="002A7D89" w:rsidRDefault="002A7D89" w:rsidP="002A7D89">
      <w:pPr>
        <w:pStyle w:val="2"/>
      </w:pPr>
      <w:bookmarkStart w:id="109" w:name="_Toc492487042"/>
      <w:bookmarkStart w:id="110" w:name="_Toc492488631"/>
      <w:bookmarkStart w:id="111" w:name="_Toc494288987"/>
      <w:r>
        <w:rPr>
          <w:rFonts w:hint="eastAsia"/>
        </w:rPr>
        <w:t>用户</w:t>
      </w:r>
      <w:r w:rsidR="00E7438D">
        <w:rPr>
          <w:rFonts w:hint="eastAsia"/>
        </w:rPr>
        <w:t>对象</w:t>
      </w:r>
      <w:bookmarkEnd w:id="109"/>
      <w:bookmarkEnd w:id="110"/>
      <w:bookmarkEnd w:id="111"/>
    </w:p>
    <w:p w:rsidR="00E019ED" w:rsidRPr="00E019ED" w:rsidRDefault="007314C8">
      <w:pPr>
        <w:ind w:firstLineChars="200" w:firstLine="480"/>
      </w:pPr>
      <w:r>
        <w:rPr>
          <w:rFonts w:hint="eastAsia"/>
        </w:rPr>
        <w:t>互联网子系统面向企业和银行用户，业务网子系统面仅面向银行用户，为银行内部系统。</w:t>
      </w:r>
    </w:p>
    <w:p w:rsidR="002A7D89" w:rsidRDefault="002A7D89" w:rsidP="002A7D89">
      <w:pPr>
        <w:pStyle w:val="3"/>
      </w:pPr>
      <w:bookmarkStart w:id="112" w:name="_Toc492487043"/>
      <w:bookmarkStart w:id="113" w:name="_Toc492488632"/>
      <w:bookmarkStart w:id="114" w:name="_Toc494288988"/>
      <w:r>
        <w:rPr>
          <w:rFonts w:hint="eastAsia"/>
        </w:rPr>
        <w:t>企业用户</w:t>
      </w:r>
      <w:bookmarkEnd w:id="112"/>
      <w:bookmarkEnd w:id="113"/>
      <w:bookmarkEnd w:id="114"/>
    </w:p>
    <w:p w:rsidR="007314C8" w:rsidRPr="00A364D7" w:rsidRDefault="004F1C09">
      <w:pPr>
        <w:ind w:firstLineChars="200" w:firstLine="480"/>
        <w:rPr>
          <w:rFonts w:asciiTheme="minorEastAsia" w:eastAsiaTheme="minorEastAsia" w:hAnsiTheme="minorEastAsia"/>
          <w:bCs/>
        </w:rPr>
      </w:pPr>
      <w:r w:rsidRPr="00A364D7">
        <w:rPr>
          <w:rFonts w:asciiTheme="minorEastAsia" w:eastAsiaTheme="minorEastAsia" w:hAnsiTheme="minorEastAsia" w:hint="eastAsia"/>
        </w:rPr>
        <w:t>中国人民银行中关村中心支行</w:t>
      </w:r>
      <w:r w:rsidRPr="00A364D7">
        <w:rPr>
          <w:rFonts w:asciiTheme="minorEastAsia" w:eastAsiaTheme="minorEastAsia" w:hAnsiTheme="minorEastAsia" w:hint="eastAsia"/>
          <w:bCs/>
        </w:rPr>
        <w:t>所辖</w:t>
      </w:r>
      <w:r>
        <w:rPr>
          <w:rFonts w:asciiTheme="minorEastAsia" w:eastAsiaTheme="minorEastAsia" w:hAnsiTheme="minorEastAsia" w:hint="eastAsia"/>
          <w:bCs/>
        </w:rPr>
        <w:t>企业</w:t>
      </w:r>
      <w:r w:rsidR="00AF1310" w:rsidRPr="00A364D7">
        <w:rPr>
          <w:rFonts w:asciiTheme="minorEastAsia" w:eastAsiaTheme="minorEastAsia" w:hAnsiTheme="minorEastAsia" w:hint="eastAsia"/>
        </w:rPr>
        <w:t>，</w:t>
      </w:r>
      <w:r w:rsidR="002A7D89" w:rsidRPr="00A364D7">
        <w:rPr>
          <w:rFonts w:asciiTheme="minorEastAsia" w:eastAsiaTheme="minorEastAsia" w:hAnsiTheme="minorEastAsia" w:hint="eastAsia"/>
        </w:rPr>
        <w:t>企业</w:t>
      </w:r>
      <w:r w:rsidR="00AF1310" w:rsidRPr="00A364D7">
        <w:rPr>
          <w:rFonts w:asciiTheme="minorEastAsia" w:eastAsiaTheme="minorEastAsia" w:hAnsiTheme="minorEastAsia" w:hint="eastAsia"/>
        </w:rPr>
        <w:t>名录</w:t>
      </w:r>
      <w:r w:rsidR="00E7438D" w:rsidRPr="00A364D7">
        <w:rPr>
          <w:rFonts w:asciiTheme="minorEastAsia" w:eastAsiaTheme="minorEastAsia" w:hAnsiTheme="minorEastAsia" w:hint="eastAsia"/>
        </w:rPr>
        <w:t>信息</w:t>
      </w:r>
      <w:r w:rsidR="00AF1310" w:rsidRPr="00A364D7">
        <w:rPr>
          <w:rFonts w:asciiTheme="minorEastAsia" w:eastAsiaTheme="minorEastAsia" w:hAnsiTheme="minorEastAsia" w:hint="eastAsia"/>
        </w:rPr>
        <w:t>另附</w:t>
      </w:r>
      <w:r w:rsidR="002A7D89" w:rsidRPr="00A364D7">
        <w:rPr>
          <w:rFonts w:asciiTheme="minorEastAsia" w:eastAsiaTheme="minorEastAsia" w:hAnsiTheme="minorEastAsia" w:hint="eastAsia"/>
        </w:rPr>
        <w:t>。</w:t>
      </w:r>
    </w:p>
    <w:p w:rsidR="002A7D89" w:rsidRPr="00A364D7" w:rsidRDefault="002A7D89" w:rsidP="002A7D89">
      <w:pPr>
        <w:pStyle w:val="3"/>
      </w:pPr>
      <w:bookmarkStart w:id="115" w:name="_Toc492487044"/>
      <w:bookmarkStart w:id="116" w:name="_Toc492488633"/>
      <w:bookmarkStart w:id="117" w:name="_Toc494288989"/>
      <w:r w:rsidRPr="00A364D7">
        <w:rPr>
          <w:rFonts w:hint="eastAsia"/>
        </w:rPr>
        <w:t>银行用户</w:t>
      </w:r>
      <w:bookmarkEnd w:id="115"/>
      <w:bookmarkEnd w:id="116"/>
      <w:bookmarkEnd w:id="117"/>
    </w:p>
    <w:p w:rsidR="00F84E4D" w:rsidRPr="00F84E4D" w:rsidRDefault="002A7D89">
      <w:pPr>
        <w:ind w:firstLineChars="200" w:firstLine="480"/>
      </w:pPr>
      <w:r w:rsidRPr="00C57387">
        <w:rPr>
          <w:rFonts w:hint="eastAsia"/>
        </w:rPr>
        <w:lastRenderedPageBreak/>
        <w:t>中国人民银行中关村中心支行</w:t>
      </w:r>
      <w:r>
        <w:rPr>
          <w:rFonts w:hint="eastAsia"/>
        </w:rPr>
        <w:t>参与外汇业务审批</w:t>
      </w:r>
      <w:r w:rsidR="004F1C09">
        <w:rPr>
          <w:rFonts w:hint="eastAsia"/>
        </w:rPr>
        <w:t>的业务人员和管理人员</w:t>
      </w:r>
      <w:r w:rsidR="00AF1310">
        <w:rPr>
          <w:rFonts w:hint="eastAsia"/>
        </w:rPr>
        <w:t>，</w:t>
      </w:r>
      <w:r>
        <w:rPr>
          <w:rFonts w:hint="eastAsia"/>
        </w:rPr>
        <w:t>人员信息</w:t>
      </w:r>
      <w:r w:rsidR="004F1C09">
        <w:rPr>
          <w:rFonts w:hint="eastAsia"/>
        </w:rPr>
        <w:t>及角色分配信息</w:t>
      </w:r>
      <w:r w:rsidR="00AF1310">
        <w:rPr>
          <w:rFonts w:hint="eastAsia"/>
        </w:rPr>
        <w:t>另附</w:t>
      </w:r>
      <w:r>
        <w:rPr>
          <w:rFonts w:hint="eastAsia"/>
        </w:rPr>
        <w:t>。</w:t>
      </w:r>
    </w:p>
    <w:p w:rsidR="00A51BB1" w:rsidRDefault="00A51BB1">
      <w:pPr>
        <w:widowControl/>
        <w:spacing w:line="240" w:lineRule="auto"/>
        <w:jc w:val="left"/>
        <w:rPr>
          <w:rFonts w:asciiTheme="majorHAnsi" w:eastAsiaTheme="majorEastAsia"/>
          <w:b/>
          <w:smallCaps/>
          <w:sz w:val="36"/>
          <w:szCs w:val="28"/>
        </w:rPr>
      </w:pPr>
      <w:r>
        <w:br w:type="page"/>
      </w:r>
    </w:p>
    <w:p w:rsidR="00AE5BF8" w:rsidRDefault="006D0D1C">
      <w:pPr>
        <w:pStyle w:val="2"/>
      </w:pPr>
      <w:bookmarkStart w:id="118" w:name="_Toc492487045"/>
      <w:bookmarkStart w:id="119" w:name="_Toc492488634"/>
      <w:bookmarkStart w:id="120" w:name="_Toc494288990"/>
      <w:r>
        <w:rPr>
          <w:rFonts w:hint="eastAsia"/>
        </w:rPr>
        <w:lastRenderedPageBreak/>
        <w:t>互联网子系统</w:t>
      </w:r>
      <w:bookmarkEnd w:id="118"/>
      <w:bookmarkEnd w:id="119"/>
      <w:bookmarkEnd w:id="120"/>
    </w:p>
    <w:p w:rsidR="00AE5BF8" w:rsidRDefault="006D0D1C">
      <w:pPr>
        <w:pStyle w:val="3"/>
      </w:pPr>
      <w:bookmarkStart w:id="121" w:name="_Toc492487046"/>
      <w:bookmarkStart w:id="122" w:name="_Toc492488635"/>
      <w:bookmarkStart w:id="123" w:name="_Toc494288991"/>
      <w:r>
        <w:rPr>
          <w:rFonts w:hint="eastAsia"/>
        </w:rPr>
        <w:t>子系统概述</w:t>
      </w:r>
      <w:bookmarkEnd w:id="121"/>
      <w:bookmarkEnd w:id="122"/>
      <w:bookmarkEnd w:id="123"/>
    </w:p>
    <w:p w:rsidR="00AE5BF8" w:rsidRDefault="006D0D1C">
      <w:pPr>
        <w:pStyle w:val="3"/>
      </w:pPr>
      <w:bookmarkStart w:id="124" w:name="_Toc492485127"/>
      <w:bookmarkStart w:id="125" w:name="_Toc492486123"/>
      <w:bookmarkStart w:id="126" w:name="_Toc492486432"/>
      <w:bookmarkStart w:id="127" w:name="_Toc492486740"/>
      <w:bookmarkStart w:id="128" w:name="_Toc492487047"/>
      <w:bookmarkStart w:id="129" w:name="_Toc492487393"/>
      <w:bookmarkStart w:id="130" w:name="_Toc492487704"/>
      <w:bookmarkStart w:id="131" w:name="_Toc492488016"/>
      <w:bookmarkStart w:id="132" w:name="_Toc492488326"/>
      <w:bookmarkStart w:id="133" w:name="_Toc492488636"/>
      <w:bookmarkStart w:id="134" w:name="_Toc492488954"/>
      <w:bookmarkStart w:id="135" w:name="_Toc492487048"/>
      <w:bookmarkStart w:id="136" w:name="_Toc492488637"/>
      <w:bookmarkStart w:id="137" w:name="_Toc494288992"/>
      <w:bookmarkEnd w:id="124"/>
      <w:bookmarkEnd w:id="125"/>
      <w:bookmarkEnd w:id="126"/>
      <w:bookmarkEnd w:id="127"/>
      <w:bookmarkEnd w:id="128"/>
      <w:bookmarkEnd w:id="129"/>
      <w:bookmarkEnd w:id="130"/>
      <w:bookmarkEnd w:id="131"/>
      <w:bookmarkEnd w:id="132"/>
      <w:bookmarkEnd w:id="133"/>
      <w:bookmarkEnd w:id="134"/>
      <w:r>
        <w:rPr>
          <w:rFonts w:hint="eastAsia"/>
        </w:rPr>
        <w:t>业务流程</w:t>
      </w:r>
      <w:bookmarkEnd w:id="135"/>
      <w:bookmarkEnd w:id="136"/>
      <w:bookmarkEnd w:id="137"/>
    </w:p>
    <w:p w:rsidR="00AE5BF8" w:rsidRDefault="001656E9" w:rsidP="005E601F">
      <w:pPr>
        <w:ind w:leftChars="-118" w:left="-283"/>
        <w:jc w:val="center"/>
      </w:pPr>
      <w:r>
        <w:rPr>
          <w:rFonts w:asciiTheme="majorHAnsi" w:eastAsiaTheme="majorEastAsia"/>
          <w:b/>
          <w:bCs/>
          <w:noProof/>
          <w:spacing w:val="5"/>
          <w:sz w:val="30"/>
        </w:rPr>
        <w:drawing>
          <wp:inline distT="0" distB="0" distL="0" distR="0" wp14:anchorId="1C54EF5F" wp14:editId="016FE23D">
            <wp:extent cx="6220046" cy="4709783"/>
            <wp:effectExtent l="0" t="6667" r="2857" b="2858"/>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rot="16200000">
                      <a:off x="0" y="0"/>
                      <a:ext cx="6240341" cy="4725150"/>
                    </a:xfrm>
                    <a:prstGeom prst="rect">
                      <a:avLst/>
                    </a:prstGeom>
                    <a:noFill/>
                    <a:ln>
                      <a:noFill/>
                    </a:ln>
                  </pic:spPr>
                </pic:pic>
              </a:graphicData>
            </a:graphic>
          </wp:inline>
        </w:drawing>
      </w:r>
    </w:p>
    <w:p w:rsidR="00AE5BF8" w:rsidRDefault="006D0D1C">
      <w:pPr>
        <w:jc w:val="center"/>
      </w:pPr>
      <w:r>
        <w:rPr>
          <w:rFonts w:hint="eastAsia"/>
        </w:rPr>
        <w:t>图：</w:t>
      </w:r>
      <w:r w:rsidR="008E7EB4">
        <w:rPr>
          <w:rFonts w:hint="eastAsia"/>
        </w:rPr>
        <w:t>互联网子系统</w:t>
      </w:r>
      <w:r w:rsidR="00A51BB1">
        <w:rPr>
          <w:rFonts w:hint="eastAsia"/>
        </w:rPr>
        <w:t>预备</w:t>
      </w:r>
      <w:r w:rsidR="008E7EB4">
        <w:rPr>
          <w:rFonts w:hint="eastAsia"/>
        </w:rPr>
        <w:t>审批</w:t>
      </w:r>
      <w:r>
        <w:rPr>
          <w:rFonts w:hint="eastAsia"/>
        </w:rPr>
        <w:t>流程</w:t>
      </w:r>
    </w:p>
    <w:p w:rsidR="00AE5BF8" w:rsidRDefault="006D0D1C">
      <w:pPr>
        <w:rPr>
          <w:b/>
        </w:rPr>
      </w:pPr>
      <w:r>
        <w:rPr>
          <w:rFonts w:hint="eastAsia"/>
          <w:b/>
        </w:rPr>
        <w:lastRenderedPageBreak/>
        <w:t>业务流程描述</w:t>
      </w:r>
    </w:p>
    <w:p w:rsidR="00AE5BF8" w:rsidRDefault="006D0D1C">
      <w:pPr>
        <w:pStyle w:val="11"/>
        <w:numPr>
          <w:ilvl w:val="0"/>
          <w:numId w:val="3"/>
        </w:numPr>
        <w:ind w:firstLineChars="0"/>
        <w:rPr>
          <w:rFonts w:asciiTheme="minorEastAsia" w:eastAsiaTheme="minorEastAsia" w:hAnsiTheme="minorEastAsia"/>
        </w:rPr>
      </w:pPr>
      <w:r>
        <w:rPr>
          <w:rFonts w:asciiTheme="minorEastAsia" w:eastAsiaTheme="minorEastAsia" w:hAnsiTheme="minorEastAsia" w:hint="eastAsia"/>
        </w:rPr>
        <w:t>企业登录</w:t>
      </w:r>
      <w:r w:rsidR="00240A50">
        <w:rPr>
          <w:rFonts w:asciiTheme="minorEastAsia" w:eastAsiaTheme="minorEastAsia" w:hAnsiTheme="minorEastAsia" w:hint="eastAsia"/>
        </w:rPr>
        <w:t>互联网</w:t>
      </w:r>
      <w:r>
        <w:rPr>
          <w:rFonts w:asciiTheme="minorEastAsia" w:eastAsiaTheme="minorEastAsia" w:hAnsiTheme="minorEastAsia" w:hint="eastAsia"/>
        </w:rPr>
        <w:t>子系统后，根据申请</w:t>
      </w:r>
      <w:r w:rsidR="006E3171">
        <w:rPr>
          <w:rFonts w:asciiTheme="minorEastAsia" w:eastAsiaTheme="minorEastAsia" w:hAnsiTheme="minorEastAsia" w:hint="eastAsia"/>
        </w:rPr>
        <w:t>业务项目类型</w:t>
      </w:r>
      <w:r>
        <w:rPr>
          <w:rFonts w:asciiTheme="minorEastAsia" w:eastAsiaTheme="minorEastAsia" w:hAnsiTheme="minorEastAsia" w:hint="eastAsia"/>
        </w:rPr>
        <w:t>，</w:t>
      </w:r>
      <w:r w:rsidR="00CC3CC1">
        <w:rPr>
          <w:rFonts w:asciiTheme="minorEastAsia" w:eastAsiaTheme="minorEastAsia" w:hAnsiTheme="minorEastAsia" w:hint="eastAsia"/>
        </w:rPr>
        <w:t>选择业务申请表下载；</w:t>
      </w:r>
      <w:r>
        <w:rPr>
          <w:rFonts w:asciiTheme="minorEastAsia" w:eastAsiaTheme="minorEastAsia" w:hAnsiTheme="minorEastAsia" w:hint="eastAsia"/>
        </w:rPr>
        <w:t>填写</w:t>
      </w:r>
      <w:r w:rsidR="00CC3CC1">
        <w:rPr>
          <w:rFonts w:asciiTheme="minorEastAsia" w:eastAsiaTheme="minorEastAsia" w:hAnsiTheme="minorEastAsia" w:hint="eastAsia"/>
        </w:rPr>
        <w:t>完成后签字盖章，并扫描为PDF格式文件；填写业务申请基本信息，并将业务申请表电子版及</w:t>
      </w:r>
      <w:r>
        <w:rPr>
          <w:rFonts w:asciiTheme="minorEastAsia" w:eastAsiaTheme="minorEastAsia" w:hAnsiTheme="minorEastAsia" w:hint="eastAsia"/>
        </w:rPr>
        <w:t>要求</w:t>
      </w:r>
      <w:r w:rsidR="00CC3CC1">
        <w:rPr>
          <w:rFonts w:asciiTheme="minorEastAsia" w:eastAsiaTheme="minorEastAsia" w:hAnsiTheme="minorEastAsia" w:hint="eastAsia"/>
        </w:rPr>
        <w:t>需要</w:t>
      </w:r>
      <w:r>
        <w:rPr>
          <w:rFonts w:asciiTheme="minorEastAsia" w:eastAsiaTheme="minorEastAsia" w:hAnsiTheme="minorEastAsia" w:hint="eastAsia"/>
        </w:rPr>
        <w:t>提交相关</w:t>
      </w:r>
      <w:r w:rsidR="00A966DB">
        <w:rPr>
          <w:rFonts w:asciiTheme="minorEastAsia" w:eastAsiaTheme="minorEastAsia" w:hAnsiTheme="minorEastAsia" w:hint="eastAsia"/>
        </w:rPr>
        <w:t>资料附件</w:t>
      </w:r>
      <w:r w:rsidR="00CC3CC1">
        <w:rPr>
          <w:rFonts w:asciiTheme="minorEastAsia" w:eastAsiaTheme="minorEastAsia" w:hAnsiTheme="minorEastAsia" w:hint="eastAsia"/>
        </w:rPr>
        <w:t>（PDF格式文件）一起上传到</w:t>
      </w:r>
      <w:r w:rsidR="00CC3CC1" w:rsidRPr="00CC3CC1">
        <w:rPr>
          <w:rFonts w:asciiTheme="minorEastAsia" w:eastAsiaTheme="minorEastAsia" w:hAnsiTheme="minorEastAsia" w:hint="eastAsia"/>
        </w:rPr>
        <w:t>互联网子系统</w:t>
      </w:r>
      <w:r w:rsidR="00CC3CC1">
        <w:rPr>
          <w:rFonts w:asciiTheme="minorEastAsia" w:eastAsiaTheme="minorEastAsia" w:hAnsiTheme="minorEastAsia" w:hint="eastAsia"/>
        </w:rPr>
        <w:t>中</w:t>
      </w:r>
      <w:r w:rsidR="0059711F">
        <w:rPr>
          <w:rFonts w:asciiTheme="minorEastAsia" w:eastAsiaTheme="minorEastAsia" w:hAnsiTheme="minorEastAsia" w:hint="eastAsia"/>
        </w:rPr>
        <w:t>。</w:t>
      </w:r>
    </w:p>
    <w:p w:rsidR="00AE5BF8" w:rsidRDefault="000E278C" w:rsidP="00CC3CC1">
      <w:pPr>
        <w:pStyle w:val="11"/>
        <w:numPr>
          <w:ilvl w:val="0"/>
          <w:numId w:val="3"/>
        </w:numPr>
        <w:ind w:firstLineChars="0"/>
        <w:rPr>
          <w:rFonts w:asciiTheme="minorEastAsia" w:eastAsiaTheme="minorEastAsia" w:hAnsiTheme="minorEastAsia"/>
        </w:rPr>
      </w:pPr>
      <w:r>
        <w:rPr>
          <w:rFonts w:asciiTheme="minorEastAsia" w:eastAsiaTheme="minorEastAsia" w:hAnsiTheme="minorEastAsia" w:hint="eastAsia"/>
        </w:rPr>
        <w:t>银行前台人员</w:t>
      </w:r>
      <w:r w:rsidR="006D0D1C">
        <w:rPr>
          <w:rFonts w:asciiTheme="minorEastAsia" w:eastAsiaTheme="minorEastAsia" w:hAnsiTheme="minorEastAsia" w:hint="eastAsia"/>
        </w:rPr>
        <w:t>收到企业</w:t>
      </w:r>
      <w:r w:rsidR="00CC3CC1">
        <w:rPr>
          <w:rFonts w:asciiTheme="minorEastAsia" w:eastAsiaTheme="minorEastAsia" w:hAnsiTheme="minorEastAsia" w:hint="eastAsia"/>
        </w:rPr>
        <w:t>的业务</w:t>
      </w:r>
      <w:r w:rsidR="006D0D1C">
        <w:rPr>
          <w:rFonts w:asciiTheme="minorEastAsia" w:eastAsiaTheme="minorEastAsia" w:hAnsiTheme="minorEastAsia" w:hint="eastAsia"/>
        </w:rPr>
        <w:t>申请</w:t>
      </w:r>
      <w:r w:rsidR="00CC3CC1">
        <w:rPr>
          <w:rFonts w:asciiTheme="minorEastAsia" w:eastAsiaTheme="minorEastAsia" w:hAnsiTheme="minorEastAsia" w:hint="eastAsia"/>
        </w:rPr>
        <w:t>电子版材料</w:t>
      </w:r>
      <w:r w:rsidR="006D0D1C">
        <w:rPr>
          <w:rFonts w:asciiTheme="minorEastAsia" w:eastAsiaTheme="minorEastAsia" w:hAnsiTheme="minorEastAsia" w:hint="eastAsia"/>
        </w:rPr>
        <w:t>后，检查</w:t>
      </w:r>
      <w:r w:rsidR="009752BB">
        <w:rPr>
          <w:rFonts w:asciiTheme="minorEastAsia" w:eastAsiaTheme="minorEastAsia" w:hAnsiTheme="minorEastAsia" w:hint="eastAsia"/>
        </w:rPr>
        <w:t>上传的</w:t>
      </w:r>
      <w:r w:rsidR="00D43B66">
        <w:rPr>
          <w:rFonts w:asciiTheme="minorEastAsia" w:eastAsiaTheme="minorEastAsia" w:hAnsiTheme="minorEastAsia" w:hint="eastAsia"/>
        </w:rPr>
        <w:t>业务</w:t>
      </w:r>
      <w:r w:rsidR="006D0D1C">
        <w:rPr>
          <w:rFonts w:asciiTheme="minorEastAsia" w:eastAsiaTheme="minorEastAsia" w:hAnsiTheme="minorEastAsia" w:hint="eastAsia"/>
        </w:rPr>
        <w:t>申请</w:t>
      </w:r>
      <w:r w:rsidR="00D43B66">
        <w:rPr>
          <w:rFonts w:asciiTheme="minorEastAsia" w:eastAsiaTheme="minorEastAsia" w:hAnsiTheme="minorEastAsia" w:hint="eastAsia"/>
        </w:rPr>
        <w:t>表</w:t>
      </w:r>
      <w:r w:rsidR="006D0D1C">
        <w:rPr>
          <w:rFonts w:asciiTheme="minorEastAsia" w:eastAsiaTheme="minorEastAsia" w:hAnsiTheme="minorEastAsia" w:hint="eastAsia"/>
        </w:rPr>
        <w:t>填写和提交的相关</w:t>
      </w:r>
      <w:r w:rsidR="00A966DB">
        <w:rPr>
          <w:rFonts w:asciiTheme="minorEastAsia" w:eastAsiaTheme="minorEastAsia" w:hAnsiTheme="minorEastAsia" w:hint="eastAsia"/>
        </w:rPr>
        <w:t>资料附件</w:t>
      </w:r>
      <w:r w:rsidR="006D0D1C">
        <w:rPr>
          <w:rFonts w:asciiTheme="minorEastAsia" w:eastAsiaTheme="minorEastAsia" w:hAnsiTheme="minorEastAsia" w:hint="eastAsia"/>
        </w:rPr>
        <w:t>情况</w:t>
      </w:r>
      <w:r w:rsidR="00CC3CC1" w:rsidRPr="00CC3CC1">
        <w:rPr>
          <w:rFonts w:asciiTheme="minorEastAsia" w:eastAsiaTheme="minorEastAsia" w:hAnsiTheme="minorEastAsia" w:hint="eastAsia"/>
        </w:rPr>
        <w:t>（是否齐全）</w:t>
      </w:r>
      <w:r w:rsidR="006D0D1C">
        <w:rPr>
          <w:rFonts w:asciiTheme="minorEastAsia" w:eastAsiaTheme="minorEastAsia" w:hAnsiTheme="minorEastAsia" w:hint="eastAsia"/>
        </w:rPr>
        <w:t>后，选择接收或退回操作</w:t>
      </w:r>
      <w:r w:rsidR="0059711F">
        <w:rPr>
          <w:rFonts w:asciiTheme="minorEastAsia" w:eastAsiaTheme="minorEastAsia" w:hAnsiTheme="minorEastAsia" w:hint="eastAsia"/>
        </w:rPr>
        <w:t>。</w:t>
      </w:r>
    </w:p>
    <w:p w:rsidR="00240A50" w:rsidRDefault="000E278C">
      <w:pPr>
        <w:pStyle w:val="11"/>
        <w:widowControl/>
        <w:numPr>
          <w:ilvl w:val="0"/>
          <w:numId w:val="3"/>
        </w:numPr>
        <w:ind w:firstLineChars="0"/>
        <w:jc w:val="left"/>
        <w:rPr>
          <w:rFonts w:asciiTheme="minorEastAsia" w:eastAsiaTheme="minorEastAsia" w:hAnsiTheme="minorEastAsia"/>
        </w:rPr>
      </w:pPr>
      <w:r>
        <w:rPr>
          <w:rFonts w:asciiTheme="minorEastAsia" w:eastAsiaTheme="minorEastAsia" w:hAnsiTheme="minorEastAsia" w:hint="eastAsia"/>
        </w:rPr>
        <w:t>银行前台人员</w:t>
      </w:r>
      <w:r w:rsidR="00CC3CC1">
        <w:rPr>
          <w:rFonts w:asciiTheme="minorEastAsia" w:eastAsiaTheme="minorEastAsia" w:hAnsiTheme="minorEastAsia" w:hint="eastAsia"/>
        </w:rPr>
        <w:t>接收操作</w:t>
      </w:r>
      <w:r w:rsidR="006D0D1C">
        <w:rPr>
          <w:rFonts w:asciiTheme="minorEastAsia" w:eastAsiaTheme="minorEastAsia" w:hAnsiTheme="minorEastAsia" w:hint="eastAsia"/>
        </w:rPr>
        <w:t>后</w:t>
      </w:r>
      <w:r w:rsidR="00240A50">
        <w:rPr>
          <w:rFonts w:asciiTheme="minorEastAsia" w:eastAsiaTheme="minorEastAsia" w:hAnsiTheme="minorEastAsia" w:hint="eastAsia"/>
        </w:rPr>
        <w:t>，</w:t>
      </w:r>
      <w:r w:rsidR="00D43B66">
        <w:rPr>
          <w:rFonts w:asciiTheme="minorEastAsia" w:eastAsiaTheme="minorEastAsia" w:hAnsiTheme="minorEastAsia" w:hint="eastAsia"/>
        </w:rPr>
        <w:t>根据申请</w:t>
      </w:r>
      <w:r w:rsidR="006E3171">
        <w:rPr>
          <w:rFonts w:asciiTheme="minorEastAsia" w:eastAsiaTheme="minorEastAsia" w:hAnsiTheme="minorEastAsia" w:hint="eastAsia"/>
        </w:rPr>
        <w:t>业务项目类型</w:t>
      </w:r>
      <w:r w:rsidR="00D43B66">
        <w:rPr>
          <w:rFonts w:asciiTheme="minorEastAsia" w:eastAsiaTheme="minorEastAsia" w:hAnsiTheme="minorEastAsia" w:hint="eastAsia"/>
        </w:rPr>
        <w:t>，人工选择启动</w:t>
      </w:r>
      <w:r w:rsidR="00240A50">
        <w:rPr>
          <w:rFonts w:asciiTheme="minorEastAsia" w:eastAsiaTheme="minorEastAsia" w:hAnsiTheme="minorEastAsia" w:hint="eastAsia"/>
        </w:rPr>
        <w:t>对应的审批流程</w:t>
      </w:r>
      <w:r w:rsidR="006D0D1C">
        <w:rPr>
          <w:rFonts w:asciiTheme="minorEastAsia" w:eastAsiaTheme="minorEastAsia" w:hAnsiTheme="minorEastAsia" w:hint="eastAsia"/>
        </w:rPr>
        <w:t>，</w:t>
      </w:r>
      <w:r w:rsidR="00240A50">
        <w:rPr>
          <w:rFonts w:asciiTheme="minorEastAsia" w:eastAsiaTheme="minorEastAsia" w:hAnsiTheme="minorEastAsia" w:hint="eastAsia"/>
        </w:rPr>
        <w:t>并</w:t>
      </w:r>
      <w:r w:rsidR="006D0D1C">
        <w:rPr>
          <w:rFonts w:asciiTheme="minorEastAsia" w:eastAsiaTheme="minorEastAsia" w:hAnsiTheme="minorEastAsia" w:hint="eastAsia"/>
        </w:rPr>
        <w:t>填写《</w:t>
      </w:r>
      <w:r w:rsidR="006D0D1C">
        <w:rPr>
          <w:rFonts w:asciiTheme="minorEastAsia" w:eastAsiaTheme="minorEastAsia" w:hAnsiTheme="minorEastAsia" w:hint="eastAsia"/>
          <w:bCs/>
        </w:rPr>
        <w:t>行政许可业务受理报告单</w:t>
      </w:r>
      <w:r w:rsidR="006D0D1C">
        <w:rPr>
          <w:rFonts w:asciiTheme="minorEastAsia" w:eastAsiaTheme="minorEastAsia" w:hAnsiTheme="minorEastAsia" w:hint="eastAsia"/>
        </w:rPr>
        <w:t>》，报告单</w:t>
      </w:r>
      <w:r w:rsidR="00CC3CC1">
        <w:rPr>
          <w:rFonts w:asciiTheme="minorEastAsia" w:eastAsiaTheme="minorEastAsia" w:hAnsiTheme="minorEastAsia" w:hint="eastAsia"/>
        </w:rPr>
        <w:t>内容</w:t>
      </w:r>
      <w:r w:rsidR="00240A50">
        <w:rPr>
          <w:rFonts w:asciiTheme="minorEastAsia" w:eastAsiaTheme="minorEastAsia" w:hAnsiTheme="minorEastAsia" w:hint="eastAsia"/>
        </w:rPr>
        <w:t>根据</w:t>
      </w:r>
      <w:r w:rsidR="00CC3CC1">
        <w:rPr>
          <w:rFonts w:asciiTheme="minorEastAsia" w:eastAsiaTheme="minorEastAsia" w:hAnsiTheme="minorEastAsia" w:hint="eastAsia"/>
        </w:rPr>
        <w:t>企业填写的业务申请基本信息及附件可</w:t>
      </w:r>
      <w:r w:rsidR="00240A50">
        <w:rPr>
          <w:rFonts w:asciiTheme="minorEastAsia" w:eastAsiaTheme="minorEastAsia" w:hAnsiTheme="minorEastAsia" w:hint="eastAsia"/>
        </w:rPr>
        <w:t>手工填写</w:t>
      </w:r>
      <w:r w:rsidR="00CC3CC1">
        <w:rPr>
          <w:rFonts w:asciiTheme="minorEastAsia" w:eastAsiaTheme="minorEastAsia" w:hAnsiTheme="minorEastAsia" w:hint="eastAsia"/>
        </w:rPr>
        <w:t>或</w:t>
      </w:r>
      <w:r w:rsidR="00D43B66">
        <w:rPr>
          <w:rFonts w:asciiTheme="minorEastAsia" w:eastAsiaTheme="minorEastAsia" w:hAnsiTheme="minorEastAsia" w:hint="eastAsia"/>
        </w:rPr>
        <w:t>修改</w:t>
      </w:r>
      <w:r w:rsidR="0059711F">
        <w:rPr>
          <w:rFonts w:asciiTheme="minorEastAsia" w:eastAsiaTheme="minorEastAsia" w:hAnsiTheme="minorEastAsia" w:hint="eastAsia"/>
        </w:rPr>
        <w:t>。</w:t>
      </w:r>
    </w:p>
    <w:p w:rsidR="002339B3" w:rsidRDefault="00240A50">
      <w:pPr>
        <w:pStyle w:val="11"/>
        <w:widowControl/>
        <w:numPr>
          <w:ilvl w:val="0"/>
          <w:numId w:val="3"/>
        </w:numPr>
        <w:ind w:firstLineChars="0"/>
        <w:jc w:val="left"/>
        <w:rPr>
          <w:rFonts w:asciiTheme="minorEastAsia" w:eastAsiaTheme="minorEastAsia" w:hAnsiTheme="minorEastAsia"/>
        </w:rPr>
      </w:pPr>
      <w:r>
        <w:rPr>
          <w:rFonts w:asciiTheme="minorEastAsia" w:eastAsiaTheme="minorEastAsia" w:hAnsiTheme="minorEastAsia" w:hint="eastAsia"/>
        </w:rPr>
        <w:t>根据审批</w:t>
      </w:r>
      <w:r w:rsidRPr="00234CEB">
        <w:rPr>
          <w:rFonts w:asciiTheme="minorEastAsia" w:eastAsiaTheme="minorEastAsia" w:hAnsiTheme="minorEastAsia" w:hint="eastAsia"/>
        </w:rPr>
        <w:t>流程</w:t>
      </w:r>
      <w:r>
        <w:rPr>
          <w:rFonts w:asciiTheme="minorEastAsia" w:eastAsiaTheme="minorEastAsia" w:hAnsiTheme="minorEastAsia" w:hint="eastAsia"/>
        </w:rPr>
        <w:t>，企业</w:t>
      </w:r>
      <w:r w:rsidR="00CC3CC1">
        <w:rPr>
          <w:rFonts w:asciiTheme="minorEastAsia" w:eastAsiaTheme="minorEastAsia" w:hAnsiTheme="minorEastAsia" w:hint="eastAsia"/>
        </w:rPr>
        <w:t>的业务申请</w:t>
      </w:r>
      <w:r>
        <w:rPr>
          <w:rFonts w:asciiTheme="minorEastAsia" w:eastAsiaTheme="minorEastAsia" w:hAnsiTheme="minorEastAsia" w:hint="eastAsia"/>
        </w:rPr>
        <w:t>在银行内部按流程顺序进行流转审批。</w:t>
      </w:r>
      <w:r w:rsidR="002339B3" w:rsidRPr="002339B3">
        <w:rPr>
          <w:rFonts w:asciiTheme="minorEastAsia" w:eastAsiaTheme="minorEastAsia" w:hAnsiTheme="minorEastAsia" w:hint="eastAsia"/>
        </w:rPr>
        <w:t>银行流程节点人员</w:t>
      </w:r>
      <w:r w:rsidR="006D0D1C" w:rsidRPr="00234CEB">
        <w:rPr>
          <w:rFonts w:asciiTheme="minorEastAsia" w:eastAsiaTheme="minorEastAsia" w:hAnsiTheme="minorEastAsia" w:hint="eastAsia"/>
        </w:rPr>
        <w:t>对企业提交的</w:t>
      </w:r>
      <w:r w:rsidR="00CC3CC1">
        <w:rPr>
          <w:rFonts w:asciiTheme="minorEastAsia" w:eastAsiaTheme="minorEastAsia" w:hAnsiTheme="minorEastAsia" w:hint="eastAsia"/>
        </w:rPr>
        <w:t>业务申请</w:t>
      </w:r>
      <w:r w:rsidR="006D0D1C" w:rsidRPr="00234CEB">
        <w:rPr>
          <w:rFonts w:asciiTheme="minorEastAsia" w:eastAsiaTheme="minorEastAsia" w:hAnsiTheme="minorEastAsia" w:hint="eastAsia"/>
        </w:rPr>
        <w:t>进行</w:t>
      </w:r>
      <w:r>
        <w:rPr>
          <w:rFonts w:asciiTheme="minorEastAsia" w:eastAsiaTheme="minorEastAsia" w:hAnsiTheme="minorEastAsia" w:hint="eastAsia"/>
        </w:rPr>
        <w:t>审批</w:t>
      </w:r>
      <w:r w:rsidR="006D0D1C" w:rsidRPr="00240A50">
        <w:rPr>
          <w:rFonts w:asciiTheme="minorEastAsia" w:eastAsiaTheme="minorEastAsia" w:hAnsiTheme="minorEastAsia" w:hint="eastAsia"/>
        </w:rPr>
        <w:t>，</w:t>
      </w:r>
      <w:r w:rsidR="00177C5D">
        <w:rPr>
          <w:rFonts w:asciiTheme="minorEastAsia" w:eastAsiaTheme="minorEastAsia" w:hAnsiTheme="minorEastAsia" w:hint="eastAsia"/>
        </w:rPr>
        <w:t>查看</w:t>
      </w:r>
      <w:r w:rsidR="00CC3CC1">
        <w:rPr>
          <w:rFonts w:asciiTheme="minorEastAsia" w:eastAsiaTheme="minorEastAsia" w:hAnsiTheme="minorEastAsia" w:hint="eastAsia"/>
        </w:rPr>
        <w:t>企业提交的</w:t>
      </w:r>
      <w:r w:rsidR="00CC3CC1" w:rsidRPr="00CC3CC1">
        <w:rPr>
          <w:rFonts w:asciiTheme="minorEastAsia" w:eastAsiaTheme="minorEastAsia" w:hAnsiTheme="minorEastAsia" w:hint="eastAsia"/>
        </w:rPr>
        <w:t>业务申请</w:t>
      </w:r>
      <w:r w:rsidR="009752BB">
        <w:rPr>
          <w:rFonts w:asciiTheme="minorEastAsia" w:eastAsiaTheme="minorEastAsia" w:hAnsiTheme="minorEastAsia" w:hint="eastAsia"/>
        </w:rPr>
        <w:t>电子版材料</w:t>
      </w:r>
      <w:r w:rsidR="00CC3CC1">
        <w:rPr>
          <w:rFonts w:asciiTheme="minorEastAsia" w:eastAsiaTheme="minorEastAsia" w:hAnsiTheme="minorEastAsia" w:hint="eastAsia"/>
        </w:rPr>
        <w:t>附件</w:t>
      </w:r>
      <w:r w:rsidR="00177C5D">
        <w:rPr>
          <w:rFonts w:asciiTheme="minorEastAsia" w:eastAsiaTheme="minorEastAsia" w:hAnsiTheme="minorEastAsia" w:hint="eastAsia"/>
        </w:rPr>
        <w:t>内容，</w:t>
      </w:r>
      <w:r>
        <w:rPr>
          <w:rFonts w:asciiTheme="minorEastAsia" w:eastAsiaTheme="minorEastAsia" w:hAnsiTheme="minorEastAsia" w:hint="eastAsia"/>
        </w:rPr>
        <w:t>可</w:t>
      </w:r>
      <w:r w:rsidR="006D0D1C" w:rsidRPr="00234CEB">
        <w:rPr>
          <w:rFonts w:asciiTheme="minorEastAsia" w:eastAsiaTheme="minorEastAsia" w:hAnsiTheme="minorEastAsia" w:hint="eastAsia"/>
        </w:rPr>
        <w:t>进行</w:t>
      </w:r>
      <w:r w:rsidR="00CC3CC1">
        <w:rPr>
          <w:rFonts w:asciiTheme="minorEastAsia" w:eastAsiaTheme="minorEastAsia" w:hAnsiTheme="minorEastAsia" w:hint="eastAsia"/>
        </w:rPr>
        <w:t>原文</w:t>
      </w:r>
      <w:r w:rsidR="006D0D1C" w:rsidRPr="00234CEB">
        <w:rPr>
          <w:rFonts w:asciiTheme="minorEastAsia" w:eastAsiaTheme="minorEastAsia" w:hAnsiTheme="minorEastAsia" w:hint="eastAsia"/>
        </w:rPr>
        <w:t>批注、并</w:t>
      </w:r>
      <w:r w:rsidR="00CC3CC1">
        <w:rPr>
          <w:rFonts w:asciiTheme="minorEastAsia" w:eastAsiaTheme="minorEastAsia" w:hAnsiTheme="minorEastAsia" w:hint="eastAsia"/>
        </w:rPr>
        <w:t>填写</w:t>
      </w:r>
      <w:r w:rsidR="006D0D1C" w:rsidRPr="00234CEB">
        <w:rPr>
          <w:rFonts w:asciiTheme="minorEastAsia" w:eastAsiaTheme="minorEastAsia" w:hAnsiTheme="minorEastAsia" w:hint="eastAsia"/>
        </w:rPr>
        <w:t>处理意见</w:t>
      </w:r>
      <w:r w:rsidR="00CC3CC1">
        <w:rPr>
          <w:rFonts w:asciiTheme="minorEastAsia" w:eastAsiaTheme="minorEastAsia" w:hAnsiTheme="minorEastAsia" w:hint="eastAsia"/>
        </w:rPr>
        <w:t>。</w:t>
      </w:r>
    </w:p>
    <w:p w:rsidR="00D43B66" w:rsidRDefault="00D43B66" w:rsidP="00234CEB">
      <w:pPr>
        <w:pStyle w:val="11"/>
        <w:widowControl/>
        <w:numPr>
          <w:ilvl w:val="0"/>
          <w:numId w:val="3"/>
        </w:numPr>
        <w:ind w:firstLineChars="0"/>
        <w:jc w:val="left"/>
        <w:rPr>
          <w:rFonts w:asciiTheme="minorEastAsia" w:eastAsiaTheme="minorEastAsia" w:hAnsiTheme="minorEastAsia"/>
        </w:rPr>
      </w:pPr>
      <w:r w:rsidRPr="00D43B66">
        <w:rPr>
          <w:rFonts w:asciiTheme="minorEastAsia" w:eastAsiaTheme="minorEastAsia" w:hAnsiTheme="minorEastAsia" w:hint="eastAsia"/>
        </w:rPr>
        <w:t>对于不同申请</w:t>
      </w:r>
      <w:r w:rsidR="006E3171">
        <w:rPr>
          <w:rFonts w:asciiTheme="minorEastAsia" w:eastAsiaTheme="minorEastAsia" w:hAnsiTheme="minorEastAsia" w:hint="eastAsia"/>
        </w:rPr>
        <w:t>业务项目类型</w:t>
      </w:r>
      <w:r w:rsidRPr="00D43B66">
        <w:rPr>
          <w:rFonts w:asciiTheme="minorEastAsia" w:eastAsiaTheme="minorEastAsia" w:hAnsiTheme="minorEastAsia" w:hint="eastAsia"/>
        </w:rPr>
        <w:t>，银行流程节点人员具有不同的受理权限</w:t>
      </w:r>
      <w:r>
        <w:rPr>
          <w:rFonts w:asciiTheme="minorEastAsia" w:eastAsiaTheme="minorEastAsia" w:hAnsiTheme="minorEastAsia" w:hint="eastAsia"/>
        </w:rPr>
        <w:t>。如果当前流程节点人员具有补正及受理的权限，则根据审批结果进行受理或补正操作并通知</w:t>
      </w:r>
      <w:r w:rsidR="000E278C">
        <w:rPr>
          <w:rFonts w:asciiTheme="minorEastAsia" w:eastAsiaTheme="minorEastAsia" w:hAnsiTheme="minorEastAsia" w:hint="eastAsia"/>
        </w:rPr>
        <w:t>银行前台人员</w:t>
      </w:r>
      <w:r>
        <w:rPr>
          <w:rFonts w:asciiTheme="minorEastAsia" w:eastAsiaTheme="minorEastAsia" w:hAnsiTheme="minorEastAsia" w:hint="eastAsia"/>
        </w:rPr>
        <w:t>，由</w:t>
      </w:r>
      <w:r w:rsidR="000E278C">
        <w:rPr>
          <w:rFonts w:asciiTheme="minorEastAsia" w:eastAsiaTheme="minorEastAsia" w:hAnsiTheme="minorEastAsia" w:hint="eastAsia"/>
        </w:rPr>
        <w:t>银行前台人员</w:t>
      </w:r>
      <w:proofErr w:type="gramStart"/>
      <w:r>
        <w:rPr>
          <w:rFonts w:asciiTheme="minorEastAsia" w:eastAsiaTheme="minorEastAsia" w:hAnsiTheme="minorEastAsia" w:hint="eastAsia"/>
        </w:rPr>
        <w:t>开具手填纸质</w:t>
      </w:r>
      <w:proofErr w:type="gramEnd"/>
      <w:r w:rsidRPr="00D43B66">
        <w:rPr>
          <w:rFonts w:asciiTheme="minorEastAsia" w:eastAsiaTheme="minorEastAsia" w:hAnsiTheme="minorEastAsia" w:hint="eastAsia"/>
        </w:rPr>
        <w:t>《行政审批受理单》</w:t>
      </w:r>
      <w:r>
        <w:rPr>
          <w:rFonts w:asciiTheme="minorEastAsia" w:eastAsiaTheme="minorEastAsia" w:hAnsiTheme="minorEastAsia" w:hint="eastAsia"/>
        </w:rPr>
        <w:t>或《补正</w:t>
      </w:r>
      <w:r w:rsidR="00A966DB">
        <w:rPr>
          <w:rFonts w:asciiTheme="minorEastAsia" w:eastAsiaTheme="minorEastAsia" w:hAnsiTheme="minorEastAsia" w:hint="eastAsia"/>
        </w:rPr>
        <w:t>资料附件</w:t>
      </w:r>
      <w:r>
        <w:rPr>
          <w:rFonts w:asciiTheme="minorEastAsia" w:eastAsiaTheme="minorEastAsia" w:hAnsiTheme="minorEastAsia" w:hint="eastAsia"/>
        </w:rPr>
        <w:t>通知书》</w:t>
      </w:r>
      <w:r w:rsidR="0059711F">
        <w:rPr>
          <w:rFonts w:asciiTheme="minorEastAsia" w:eastAsiaTheme="minorEastAsia" w:hAnsiTheme="minorEastAsia" w:hint="eastAsia"/>
        </w:rPr>
        <w:t>。</w:t>
      </w:r>
    </w:p>
    <w:p w:rsidR="00240A50" w:rsidRDefault="00240A50">
      <w:pPr>
        <w:pStyle w:val="11"/>
        <w:widowControl/>
        <w:numPr>
          <w:ilvl w:val="0"/>
          <w:numId w:val="3"/>
        </w:numPr>
        <w:ind w:firstLineChars="0"/>
        <w:jc w:val="left"/>
        <w:rPr>
          <w:rFonts w:asciiTheme="minorEastAsia" w:eastAsiaTheme="minorEastAsia" w:hAnsiTheme="minorEastAsia"/>
        </w:rPr>
      </w:pPr>
      <w:r>
        <w:rPr>
          <w:rFonts w:asciiTheme="minorEastAsia" w:eastAsiaTheme="minorEastAsia" w:hAnsiTheme="minorEastAsia" w:hint="eastAsia"/>
        </w:rPr>
        <w:t>受理后，企业提交的</w:t>
      </w:r>
      <w:r w:rsidR="00CC3CC1">
        <w:rPr>
          <w:rFonts w:asciiTheme="minorEastAsia" w:eastAsiaTheme="minorEastAsia" w:hAnsiTheme="minorEastAsia" w:hint="eastAsia"/>
        </w:rPr>
        <w:t>业务申请</w:t>
      </w:r>
      <w:r w:rsidR="009752BB">
        <w:rPr>
          <w:rFonts w:asciiTheme="minorEastAsia" w:eastAsiaTheme="minorEastAsia" w:hAnsiTheme="minorEastAsia" w:hint="eastAsia"/>
        </w:rPr>
        <w:t>电子版材料</w:t>
      </w:r>
      <w:r w:rsidR="00D43B66">
        <w:rPr>
          <w:rFonts w:asciiTheme="minorEastAsia" w:eastAsiaTheme="minorEastAsia" w:hAnsiTheme="minorEastAsia" w:hint="eastAsia"/>
        </w:rPr>
        <w:t>（加批注及处理意见</w:t>
      </w:r>
      <w:r>
        <w:rPr>
          <w:rFonts w:asciiTheme="minorEastAsia" w:eastAsiaTheme="minorEastAsia" w:hAnsiTheme="minorEastAsia" w:hint="eastAsia"/>
        </w:rPr>
        <w:t>）、</w:t>
      </w:r>
      <w:r w:rsidRPr="00240A50">
        <w:rPr>
          <w:rFonts w:asciiTheme="minorEastAsia" w:eastAsiaTheme="minorEastAsia" w:hAnsiTheme="minorEastAsia" w:hint="eastAsia"/>
        </w:rPr>
        <w:t>《</w:t>
      </w:r>
      <w:r w:rsidRPr="00240A50">
        <w:rPr>
          <w:rFonts w:asciiTheme="minorEastAsia" w:eastAsiaTheme="minorEastAsia" w:hAnsiTheme="minorEastAsia" w:hint="eastAsia"/>
          <w:bCs/>
        </w:rPr>
        <w:t>行政许可业务受理报告单</w:t>
      </w:r>
      <w:r w:rsidRPr="00240A50">
        <w:rPr>
          <w:rFonts w:asciiTheme="minorEastAsia" w:eastAsiaTheme="minorEastAsia" w:hAnsiTheme="minorEastAsia" w:hint="eastAsia"/>
        </w:rPr>
        <w:t>》</w:t>
      </w:r>
      <w:r>
        <w:rPr>
          <w:rFonts w:asciiTheme="minorEastAsia" w:eastAsiaTheme="minorEastAsia" w:hAnsiTheme="minorEastAsia" w:hint="eastAsia"/>
        </w:rPr>
        <w:t>及处理意见通过介质拷贝到业务网子系统中进行正式审批</w:t>
      </w:r>
      <w:r w:rsidR="0059711F">
        <w:rPr>
          <w:rFonts w:asciiTheme="minorEastAsia" w:eastAsiaTheme="minorEastAsia" w:hAnsiTheme="minorEastAsia" w:hint="eastAsia"/>
        </w:rPr>
        <w:t>。</w:t>
      </w:r>
    </w:p>
    <w:p w:rsidR="00D43B66" w:rsidRDefault="00D43B66">
      <w:pPr>
        <w:pStyle w:val="11"/>
        <w:widowControl/>
        <w:numPr>
          <w:ilvl w:val="0"/>
          <w:numId w:val="3"/>
        </w:numPr>
        <w:ind w:firstLineChars="0"/>
        <w:jc w:val="left"/>
        <w:rPr>
          <w:rFonts w:asciiTheme="minorEastAsia" w:eastAsiaTheme="minorEastAsia" w:hAnsiTheme="minorEastAsia"/>
        </w:rPr>
      </w:pPr>
      <w:r>
        <w:rPr>
          <w:rFonts w:asciiTheme="minorEastAsia" w:eastAsiaTheme="minorEastAsia" w:hAnsiTheme="minorEastAsia" w:hint="eastAsia"/>
        </w:rPr>
        <w:t>在</w:t>
      </w:r>
      <w:r w:rsidR="006D0D1C" w:rsidRPr="00240A50">
        <w:rPr>
          <w:rFonts w:asciiTheme="minorEastAsia" w:eastAsiaTheme="minorEastAsia" w:hAnsiTheme="minorEastAsia" w:hint="eastAsia"/>
        </w:rPr>
        <w:t>业务网</w:t>
      </w:r>
      <w:r w:rsidR="00240A50">
        <w:rPr>
          <w:rFonts w:asciiTheme="minorEastAsia" w:eastAsiaTheme="minorEastAsia" w:hAnsiTheme="minorEastAsia" w:hint="eastAsia"/>
        </w:rPr>
        <w:t>子系统</w:t>
      </w:r>
      <w:r>
        <w:rPr>
          <w:rFonts w:asciiTheme="minorEastAsia" w:eastAsiaTheme="minorEastAsia" w:hAnsiTheme="minorEastAsia" w:hint="eastAsia"/>
        </w:rPr>
        <w:t>正式审批通过后</w:t>
      </w:r>
      <w:r w:rsidR="006D0D1C" w:rsidRPr="00240A50">
        <w:rPr>
          <w:rFonts w:asciiTheme="minorEastAsia" w:eastAsiaTheme="minorEastAsia" w:hAnsiTheme="minorEastAsia" w:hint="eastAsia"/>
        </w:rPr>
        <w:t>，</w:t>
      </w:r>
      <w:r w:rsidR="000E278C">
        <w:rPr>
          <w:rFonts w:asciiTheme="minorEastAsia" w:eastAsiaTheme="minorEastAsia" w:hAnsiTheme="minorEastAsia" w:hint="eastAsia"/>
        </w:rPr>
        <w:t>银行前台人员</w:t>
      </w:r>
      <w:r>
        <w:rPr>
          <w:rFonts w:asciiTheme="minorEastAsia" w:eastAsiaTheme="minorEastAsia" w:hAnsiTheme="minorEastAsia" w:hint="eastAsia"/>
        </w:rPr>
        <w:t>在互联网子系统中对企业提交</w:t>
      </w:r>
      <w:r w:rsidR="00CC3CC1">
        <w:rPr>
          <w:rFonts w:asciiTheme="minorEastAsia" w:eastAsiaTheme="minorEastAsia" w:hAnsiTheme="minorEastAsia" w:hint="eastAsia"/>
        </w:rPr>
        <w:t>业务申请</w:t>
      </w:r>
      <w:r w:rsidR="009752BB">
        <w:rPr>
          <w:rFonts w:asciiTheme="minorEastAsia" w:eastAsiaTheme="minorEastAsia" w:hAnsiTheme="minorEastAsia" w:hint="eastAsia"/>
        </w:rPr>
        <w:t>电子版材料</w:t>
      </w:r>
      <w:r>
        <w:rPr>
          <w:rFonts w:asciiTheme="minorEastAsia" w:eastAsiaTheme="minorEastAsia" w:hAnsiTheme="minorEastAsia" w:hint="eastAsia"/>
        </w:rPr>
        <w:t>加水印后，</w:t>
      </w:r>
      <w:r w:rsidR="006D0D1C" w:rsidRPr="00234CEB">
        <w:rPr>
          <w:rFonts w:asciiTheme="minorEastAsia" w:eastAsiaTheme="minorEastAsia" w:hAnsiTheme="minorEastAsia" w:hint="eastAsia"/>
        </w:rPr>
        <w:t>进行办结操作</w:t>
      </w:r>
      <w:r>
        <w:rPr>
          <w:rFonts w:asciiTheme="minorEastAsia" w:eastAsiaTheme="minorEastAsia" w:hAnsiTheme="minorEastAsia" w:hint="eastAsia"/>
        </w:rPr>
        <w:t>并</w:t>
      </w:r>
      <w:proofErr w:type="gramStart"/>
      <w:r>
        <w:rPr>
          <w:rFonts w:asciiTheme="minorEastAsia" w:eastAsiaTheme="minorEastAsia" w:hAnsiTheme="minorEastAsia" w:hint="eastAsia"/>
        </w:rPr>
        <w:t>开具手填纸质</w:t>
      </w:r>
      <w:proofErr w:type="gramEnd"/>
      <w:r>
        <w:rPr>
          <w:rFonts w:asciiTheme="minorEastAsia" w:eastAsiaTheme="minorEastAsia" w:hAnsiTheme="minorEastAsia" w:hint="eastAsia"/>
        </w:rPr>
        <w:t>办结凭证</w:t>
      </w:r>
      <w:r w:rsidR="0059711F">
        <w:rPr>
          <w:rFonts w:asciiTheme="minorEastAsia" w:eastAsiaTheme="minorEastAsia" w:hAnsiTheme="minorEastAsia" w:hint="eastAsia"/>
        </w:rPr>
        <w:t>。</w:t>
      </w:r>
    </w:p>
    <w:p w:rsidR="00A51BB1" w:rsidRPr="00A51BB1" w:rsidRDefault="00D43B66">
      <w:pPr>
        <w:pStyle w:val="11"/>
        <w:widowControl/>
        <w:numPr>
          <w:ilvl w:val="0"/>
          <w:numId w:val="3"/>
        </w:numPr>
        <w:ind w:firstLineChars="0"/>
        <w:jc w:val="left"/>
        <w:rPr>
          <w:rFonts w:asciiTheme="minorEastAsia" w:eastAsiaTheme="minorEastAsia" w:hAnsiTheme="minorEastAsia"/>
        </w:rPr>
      </w:pPr>
      <w:r>
        <w:rPr>
          <w:rFonts w:asciiTheme="minorEastAsia" w:eastAsiaTheme="minorEastAsia" w:hAnsiTheme="minorEastAsia" w:hint="eastAsia"/>
        </w:rPr>
        <w:t>如需要补正，则等待企业补正后，重启审批流程</w:t>
      </w:r>
      <w:r w:rsidR="00177C5D">
        <w:rPr>
          <w:rFonts w:asciiTheme="minorEastAsia" w:eastAsiaTheme="minorEastAsia" w:hAnsiTheme="minorEastAsia" w:hint="eastAsia"/>
        </w:rPr>
        <w:t>并更新《</w:t>
      </w:r>
      <w:r w:rsidR="00177C5D" w:rsidRPr="00177C5D">
        <w:rPr>
          <w:rFonts w:asciiTheme="minorEastAsia" w:eastAsiaTheme="minorEastAsia" w:hAnsiTheme="minorEastAsia" w:hint="eastAsia"/>
          <w:bCs/>
        </w:rPr>
        <w:t>行政许可业务受理报告单</w:t>
      </w:r>
      <w:r w:rsidR="00177C5D">
        <w:rPr>
          <w:rFonts w:asciiTheme="minorEastAsia" w:eastAsiaTheme="minorEastAsia" w:hAnsiTheme="minorEastAsia" w:hint="eastAsia"/>
        </w:rPr>
        <w:t>》</w:t>
      </w:r>
      <w:r>
        <w:rPr>
          <w:rFonts w:asciiTheme="minorEastAsia" w:eastAsiaTheme="minorEastAsia" w:hAnsiTheme="minorEastAsia" w:hint="eastAsia"/>
        </w:rPr>
        <w:t>，企业</w:t>
      </w:r>
      <w:r w:rsidR="00CC3CC1">
        <w:rPr>
          <w:rFonts w:asciiTheme="minorEastAsia" w:eastAsiaTheme="minorEastAsia" w:hAnsiTheme="minorEastAsia" w:hint="eastAsia"/>
        </w:rPr>
        <w:t>可通过线上或线下柜台进行补正</w:t>
      </w:r>
      <w:r>
        <w:rPr>
          <w:rFonts w:asciiTheme="minorEastAsia" w:eastAsiaTheme="minorEastAsia" w:hAnsiTheme="minorEastAsia" w:hint="eastAsia"/>
        </w:rPr>
        <w:t>。</w:t>
      </w:r>
    </w:p>
    <w:p w:rsidR="00A51BB1" w:rsidRPr="00A51BB1" w:rsidRDefault="00A51BB1" w:rsidP="00A364D7">
      <w:pPr>
        <w:widowControl/>
        <w:spacing w:line="240" w:lineRule="auto"/>
        <w:jc w:val="left"/>
      </w:pPr>
      <w:bookmarkStart w:id="138" w:name="_Toc491276465"/>
      <w:bookmarkStart w:id="139" w:name="_Toc491713268"/>
      <w:bookmarkStart w:id="140" w:name="_Toc491723962"/>
      <w:bookmarkStart w:id="141" w:name="_Toc491276466"/>
      <w:bookmarkStart w:id="142" w:name="_Toc491713269"/>
      <w:bookmarkStart w:id="143" w:name="_Toc491723963"/>
      <w:bookmarkStart w:id="144" w:name="_Toc491276467"/>
      <w:bookmarkStart w:id="145" w:name="_Toc491713270"/>
      <w:bookmarkStart w:id="146" w:name="_Toc491723964"/>
      <w:bookmarkStart w:id="147" w:name="_Toc491276468"/>
      <w:bookmarkStart w:id="148" w:name="_Toc491713271"/>
      <w:bookmarkStart w:id="149" w:name="_Toc491723965"/>
      <w:bookmarkStart w:id="150" w:name="_Toc491276469"/>
      <w:bookmarkStart w:id="151" w:name="_Toc491713272"/>
      <w:bookmarkStart w:id="152" w:name="_Toc491723966"/>
      <w:bookmarkStart w:id="153" w:name="_Toc491276470"/>
      <w:bookmarkStart w:id="154" w:name="_Toc491713273"/>
      <w:bookmarkStart w:id="155" w:name="_Toc491723967"/>
      <w:bookmarkStart w:id="156" w:name="_Toc491276471"/>
      <w:bookmarkStart w:id="157" w:name="_Toc491713274"/>
      <w:bookmarkStart w:id="158" w:name="_Toc491723968"/>
      <w:bookmarkStart w:id="159" w:name="_Toc491723969"/>
      <w:bookmarkStart w:id="160" w:name="_Toc492486434"/>
      <w:bookmarkStart w:id="161" w:name="_Toc492487049"/>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r>
        <w:br w:type="page"/>
      </w:r>
    </w:p>
    <w:p w:rsidR="00A51BB1" w:rsidRPr="00A51BB1" w:rsidRDefault="00A51BB1">
      <w:pPr>
        <w:pStyle w:val="3"/>
      </w:pPr>
      <w:bookmarkStart w:id="162" w:name="_Toc492488956"/>
      <w:bookmarkStart w:id="163" w:name="_Toc492488639"/>
      <w:bookmarkStart w:id="164" w:name="_Toc492488640"/>
      <w:bookmarkStart w:id="165" w:name="_Toc494288993"/>
      <w:bookmarkEnd w:id="160"/>
      <w:bookmarkEnd w:id="161"/>
      <w:bookmarkEnd w:id="162"/>
      <w:bookmarkEnd w:id="163"/>
      <w:r>
        <w:rPr>
          <w:rFonts w:hint="eastAsia"/>
        </w:rPr>
        <w:lastRenderedPageBreak/>
        <w:t>企业业务功能</w:t>
      </w:r>
      <w:bookmarkEnd w:id="164"/>
      <w:bookmarkEnd w:id="165"/>
    </w:p>
    <w:p w:rsidR="00AE5BF8" w:rsidRDefault="006D0D1C" w:rsidP="005E601F">
      <w:pPr>
        <w:pStyle w:val="4"/>
      </w:pPr>
      <w:bookmarkStart w:id="166" w:name="_Toc492487050"/>
      <w:bookmarkEnd w:id="166"/>
      <w:r>
        <w:rPr>
          <w:rFonts w:hint="eastAsia"/>
        </w:rPr>
        <w:t>用户访问</w:t>
      </w:r>
    </w:p>
    <w:p w:rsidR="0042101D" w:rsidRPr="00A364D7" w:rsidRDefault="006D0D1C" w:rsidP="00A364D7">
      <w:pPr>
        <w:pStyle w:val="5"/>
        <w:ind w:firstLine="562"/>
      </w:pPr>
      <w:r w:rsidRPr="00685A78">
        <w:rPr>
          <w:rFonts w:hint="eastAsia"/>
          <w:b w:val="0"/>
          <w:iCs w:val="0"/>
        </w:rPr>
        <w:t>注册</w:t>
      </w:r>
    </w:p>
    <w:tbl>
      <w:tblPr>
        <w:tblStyle w:val="ab"/>
        <w:tblW w:w="0" w:type="auto"/>
        <w:tblLook w:val="04A0" w:firstRow="1" w:lastRow="0" w:firstColumn="1" w:lastColumn="0" w:noHBand="0" w:noVBand="1"/>
      </w:tblPr>
      <w:tblGrid>
        <w:gridCol w:w="1384"/>
        <w:gridCol w:w="7562"/>
      </w:tblGrid>
      <w:tr w:rsidR="00976EEC" w:rsidTr="00A364D7">
        <w:tc>
          <w:tcPr>
            <w:tcW w:w="1384" w:type="dxa"/>
          </w:tcPr>
          <w:p w:rsidR="00976EEC" w:rsidRPr="00A364D7" w:rsidRDefault="00976EEC" w:rsidP="00976EEC">
            <w:pPr>
              <w:pStyle w:val="11"/>
              <w:widowControl/>
              <w:ind w:firstLineChars="0" w:firstLine="0"/>
              <w:jc w:val="left"/>
              <w:rPr>
                <w:rFonts w:asciiTheme="minorEastAsia" w:eastAsiaTheme="minorEastAsia" w:hAnsiTheme="minorEastAsia"/>
                <w:b/>
              </w:rPr>
            </w:pPr>
            <w:r w:rsidRPr="00A364D7">
              <w:rPr>
                <w:rFonts w:asciiTheme="minorEastAsia" w:eastAsiaTheme="minorEastAsia" w:hAnsiTheme="minorEastAsia" w:hint="eastAsia"/>
                <w:b/>
              </w:rPr>
              <w:t>操作人</w:t>
            </w:r>
          </w:p>
        </w:tc>
        <w:tc>
          <w:tcPr>
            <w:tcW w:w="7562" w:type="dxa"/>
          </w:tcPr>
          <w:p w:rsidR="00976EEC" w:rsidRDefault="00976EEC">
            <w:pPr>
              <w:pStyle w:val="11"/>
              <w:widowControl/>
              <w:ind w:firstLineChars="0" w:firstLine="0"/>
              <w:jc w:val="left"/>
              <w:rPr>
                <w:rFonts w:asciiTheme="minorEastAsia" w:eastAsiaTheme="minorEastAsia" w:hAnsiTheme="minorEastAsia"/>
              </w:rPr>
            </w:pPr>
            <w:r>
              <w:rPr>
                <w:rFonts w:asciiTheme="minorEastAsia" w:eastAsiaTheme="minorEastAsia" w:hAnsiTheme="minorEastAsia" w:hint="eastAsia"/>
              </w:rPr>
              <w:t>企业用户</w:t>
            </w:r>
          </w:p>
        </w:tc>
      </w:tr>
      <w:tr w:rsidR="009D04BB" w:rsidTr="00976EEC">
        <w:tc>
          <w:tcPr>
            <w:tcW w:w="1384" w:type="dxa"/>
          </w:tcPr>
          <w:p w:rsidR="009D04BB" w:rsidRPr="00976EEC" w:rsidRDefault="009D04BB" w:rsidP="00976EEC">
            <w:pPr>
              <w:pStyle w:val="11"/>
              <w:widowControl/>
              <w:ind w:firstLineChars="0" w:firstLine="0"/>
              <w:jc w:val="left"/>
              <w:rPr>
                <w:rFonts w:asciiTheme="minorEastAsia" w:eastAsiaTheme="minorEastAsia" w:hAnsiTheme="minorEastAsia"/>
                <w:b/>
              </w:rPr>
            </w:pPr>
            <w:r>
              <w:rPr>
                <w:rFonts w:asciiTheme="minorEastAsia" w:eastAsiaTheme="minorEastAsia" w:hAnsiTheme="minorEastAsia" w:hint="eastAsia"/>
                <w:b/>
              </w:rPr>
              <w:t>条件</w:t>
            </w:r>
          </w:p>
        </w:tc>
        <w:tc>
          <w:tcPr>
            <w:tcW w:w="7562" w:type="dxa"/>
          </w:tcPr>
          <w:p w:rsidR="009D04BB" w:rsidRDefault="009D04BB" w:rsidP="00976EEC">
            <w:pPr>
              <w:pStyle w:val="11"/>
              <w:widowControl/>
              <w:ind w:firstLineChars="0" w:firstLine="0"/>
              <w:jc w:val="left"/>
              <w:rPr>
                <w:rFonts w:asciiTheme="minorEastAsia" w:eastAsiaTheme="minorEastAsia" w:hAnsiTheme="minorEastAsia"/>
              </w:rPr>
            </w:pPr>
            <w:r>
              <w:rPr>
                <w:rFonts w:asciiTheme="minorEastAsia" w:eastAsiaTheme="minorEastAsia" w:hAnsiTheme="minorEastAsia" w:hint="eastAsia"/>
              </w:rPr>
              <w:t>未登录</w:t>
            </w:r>
          </w:p>
        </w:tc>
      </w:tr>
      <w:tr w:rsidR="00976EEC" w:rsidRPr="00976EEC" w:rsidTr="00976EEC">
        <w:tc>
          <w:tcPr>
            <w:tcW w:w="8946" w:type="dxa"/>
            <w:gridSpan w:val="2"/>
          </w:tcPr>
          <w:p w:rsidR="00976EEC" w:rsidRPr="00A364D7" w:rsidRDefault="00976EEC" w:rsidP="00A364D7">
            <w:pPr>
              <w:pStyle w:val="11"/>
              <w:widowControl/>
              <w:ind w:firstLineChars="0" w:firstLine="0"/>
              <w:rPr>
                <w:rFonts w:asciiTheme="minorEastAsia" w:eastAsiaTheme="minorEastAsia" w:hAnsiTheme="minorEastAsia"/>
                <w:b/>
              </w:rPr>
            </w:pPr>
            <w:r w:rsidRPr="00A364D7">
              <w:rPr>
                <w:rFonts w:asciiTheme="minorEastAsia" w:eastAsiaTheme="minorEastAsia" w:hAnsiTheme="minorEastAsia" w:hint="eastAsia"/>
                <w:b/>
              </w:rPr>
              <w:t>输入</w:t>
            </w:r>
          </w:p>
        </w:tc>
      </w:tr>
      <w:tr w:rsidR="00976EEC" w:rsidTr="00976EEC">
        <w:tc>
          <w:tcPr>
            <w:tcW w:w="8946" w:type="dxa"/>
            <w:gridSpan w:val="2"/>
          </w:tcPr>
          <w:p w:rsidR="003A0DE0" w:rsidRPr="003A0DE0" w:rsidRDefault="003A0DE0" w:rsidP="00976EEC">
            <w:pPr>
              <w:pStyle w:val="11"/>
              <w:widowControl/>
              <w:ind w:firstLineChars="0" w:firstLine="0"/>
              <w:jc w:val="left"/>
              <w:rPr>
                <w:rFonts w:asciiTheme="minorEastAsia" w:eastAsiaTheme="minorEastAsia" w:hAnsiTheme="minorEastAsia"/>
              </w:rPr>
            </w:pPr>
            <w:r w:rsidRPr="003A0DE0">
              <w:rPr>
                <w:rFonts w:asciiTheme="minorEastAsia" w:eastAsiaTheme="minorEastAsia" w:hAnsiTheme="minorEastAsia" w:hint="eastAsia"/>
              </w:rPr>
              <w:t>用户信息</w:t>
            </w:r>
          </w:p>
          <w:p w:rsidR="003A0DE0" w:rsidRPr="003A0DE0" w:rsidRDefault="003A0DE0" w:rsidP="00976EEC">
            <w:pPr>
              <w:pStyle w:val="11"/>
              <w:widowControl/>
              <w:ind w:firstLineChars="0" w:firstLine="0"/>
              <w:jc w:val="left"/>
              <w:rPr>
                <w:rFonts w:asciiTheme="minorEastAsia" w:eastAsiaTheme="minorEastAsia" w:hAnsiTheme="minorEastAsia"/>
              </w:rPr>
            </w:pPr>
            <w:r w:rsidRPr="003A0DE0">
              <w:rPr>
                <w:rFonts w:asciiTheme="minorEastAsia" w:eastAsiaTheme="minorEastAsia" w:hAnsiTheme="minorEastAsia" w:hint="eastAsia"/>
              </w:rPr>
              <w:t>用户名称、密码、确认密码、联系人、联系电话、联系邮箱、证件类型、证件号码</w:t>
            </w:r>
          </w:p>
          <w:p w:rsidR="003A0DE0" w:rsidRPr="003A0DE0" w:rsidRDefault="003A0DE0" w:rsidP="00976EEC">
            <w:pPr>
              <w:pStyle w:val="11"/>
              <w:widowControl/>
              <w:ind w:firstLineChars="0" w:firstLine="0"/>
              <w:jc w:val="left"/>
              <w:rPr>
                <w:rFonts w:asciiTheme="minorEastAsia" w:eastAsiaTheme="minorEastAsia" w:hAnsiTheme="minorEastAsia"/>
              </w:rPr>
            </w:pPr>
            <w:r w:rsidRPr="003A0DE0">
              <w:rPr>
                <w:rFonts w:asciiTheme="minorEastAsia" w:eastAsiaTheme="minorEastAsia" w:hAnsiTheme="minorEastAsia" w:hint="eastAsia"/>
              </w:rPr>
              <w:t>企业信息</w:t>
            </w:r>
          </w:p>
          <w:p w:rsidR="00976EEC" w:rsidRDefault="003A0DE0">
            <w:pPr>
              <w:pStyle w:val="11"/>
              <w:widowControl/>
              <w:ind w:firstLineChars="0" w:firstLine="0"/>
              <w:jc w:val="left"/>
              <w:rPr>
                <w:rFonts w:asciiTheme="minorEastAsia" w:eastAsiaTheme="minorEastAsia" w:hAnsiTheme="minorEastAsia"/>
              </w:rPr>
            </w:pPr>
            <w:r w:rsidRPr="003A0DE0">
              <w:rPr>
                <w:rFonts w:asciiTheme="minorEastAsia" w:eastAsiaTheme="minorEastAsia" w:hAnsiTheme="minorEastAsia" w:hint="eastAsia"/>
              </w:rPr>
              <w:t>企业名称、组织机构代码或统一社会信用代码、组织机构代码或统一社会信用代码电子版证明材料附件（</w:t>
            </w:r>
            <w:r w:rsidRPr="003A0DE0">
              <w:rPr>
                <w:rFonts w:asciiTheme="minorEastAsia" w:eastAsiaTheme="minorEastAsia" w:hAnsiTheme="minorEastAsia"/>
              </w:rPr>
              <w:t>PDF）</w:t>
            </w:r>
          </w:p>
        </w:tc>
      </w:tr>
      <w:tr w:rsidR="00976EEC" w:rsidRPr="00976EEC" w:rsidTr="00976EEC">
        <w:tc>
          <w:tcPr>
            <w:tcW w:w="8946" w:type="dxa"/>
            <w:gridSpan w:val="2"/>
          </w:tcPr>
          <w:p w:rsidR="00976EEC" w:rsidRPr="00A364D7" w:rsidRDefault="00976EEC" w:rsidP="00A364D7">
            <w:pPr>
              <w:pStyle w:val="11"/>
              <w:widowControl/>
              <w:ind w:firstLineChars="0" w:firstLine="0"/>
              <w:rPr>
                <w:rFonts w:asciiTheme="minorEastAsia" w:eastAsiaTheme="minorEastAsia" w:hAnsiTheme="minorEastAsia"/>
                <w:b/>
              </w:rPr>
            </w:pPr>
            <w:r w:rsidRPr="00A364D7">
              <w:rPr>
                <w:rFonts w:asciiTheme="minorEastAsia" w:eastAsiaTheme="minorEastAsia" w:hAnsiTheme="minorEastAsia" w:hint="eastAsia"/>
                <w:b/>
              </w:rPr>
              <w:t>处理</w:t>
            </w:r>
          </w:p>
        </w:tc>
      </w:tr>
      <w:tr w:rsidR="00976EEC" w:rsidTr="00976EEC">
        <w:tc>
          <w:tcPr>
            <w:tcW w:w="8946" w:type="dxa"/>
            <w:gridSpan w:val="2"/>
          </w:tcPr>
          <w:p w:rsidR="00C91221" w:rsidRDefault="009D04BB">
            <w:pPr>
              <w:pStyle w:val="11"/>
              <w:widowControl/>
              <w:ind w:firstLineChars="0" w:firstLine="0"/>
              <w:jc w:val="left"/>
              <w:rPr>
                <w:rFonts w:asciiTheme="minorEastAsia" w:eastAsiaTheme="minorEastAsia" w:hAnsiTheme="minorEastAsia"/>
              </w:rPr>
            </w:pPr>
            <w:r>
              <w:rPr>
                <w:rFonts w:asciiTheme="minorEastAsia" w:eastAsiaTheme="minorEastAsia" w:hAnsiTheme="minorEastAsia" w:hint="eastAsia"/>
              </w:rPr>
              <w:t>企业</w:t>
            </w:r>
            <w:r w:rsidR="00725F6F">
              <w:rPr>
                <w:rFonts w:asciiTheme="minorEastAsia" w:eastAsiaTheme="minorEastAsia" w:hAnsiTheme="minorEastAsia" w:hint="eastAsia"/>
              </w:rPr>
              <w:t>用户</w:t>
            </w:r>
            <w:r w:rsidR="00921D7D" w:rsidRPr="00921D7D">
              <w:rPr>
                <w:rFonts w:asciiTheme="minorEastAsia" w:eastAsiaTheme="minorEastAsia" w:hAnsiTheme="minorEastAsia" w:hint="eastAsia"/>
              </w:rPr>
              <w:t>录入用户信息和企业信息</w:t>
            </w:r>
            <w:r w:rsidR="00921D7D">
              <w:rPr>
                <w:rFonts w:asciiTheme="minorEastAsia" w:eastAsiaTheme="minorEastAsia" w:hAnsiTheme="minorEastAsia" w:hint="eastAsia"/>
              </w:rPr>
              <w:t>，并选择注册操作</w:t>
            </w:r>
            <w:r w:rsidR="00C91221">
              <w:rPr>
                <w:rFonts w:asciiTheme="minorEastAsia" w:eastAsiaTheme="minorEastAsia" w:hAnsiTheme="minorEastAsia" w:hint="eastAsia"/>
              </w:rPr>
              <w:t>；</w:t>
            </w:r>
          </w:p>
          <w:p w:rsidR="00976EEC" w:rsidRDefault="009D04BB">
            <w:pPr>
              <w:pStyle w:val="11"/>
              <w:widowControl/>
              <w:ind w:firstLineChars="0" w:firstLine="0"/>
              <w:jc w:val="left"/>
              <w:rPr>
                <w:rFonts w:asciiTheme="minorEastAsia" w:eastAsiaTheme="minorEastAsia" w:hAnsiTheme="minorEastAsia"/>
              </w:rPr>
            </w:pPr>
            <w:r>
              <w:rPr>
                <w:rFonts w:asciiTheme="minorEastAsia" w:eastAsiaTheme="minorEastAsia" w:hAnsiTheme="minorEastAsia" w:hint="eastAsia"/>
              </w:rPr>
              <w:t>系统</w:t>
            </w:r>
            <w:r w:rsidR="00C91221">
              <w:rPr>
                <w:rFonts w:asciiTheme="minorEastAsia" w:eastAsiaTheme="minorEastAsia" w:hAnsiTheme="minorEastAsia" w:hint="eastAsia"/>
              </w:rPr>
              <w:t>根据录入</w:t>
            </w:r>
            <w:r w:rsidR="003A0DE0">
              <w:rPr>
                <w:rFonts w:asciiTheme="minorEastAsia" w:eastAsiaTheme="minorEastAsia" w:hAnsiTheme="minorEastAsia" w:hint="eastAsia"/>
              </w:rPr>
              <w:t>的企业信息与系统中企业名录进行比对</w:t>
            </w:r>
            <w:r w:rsidR="00C111DC">
              <w:rPr>
                <w:rFonts w:asciiTheme="minorEastAsia" w:eastAsiaTheme="minorEastAsia" w:hAnsiTheme="minorEastAsia" w:hint="eastAsia"/>
              </w:rPr>
              <w:t>，如没有对应用户注册</w:t>
            </w:r>
            <w:r w:rsidR="00C91221">
              <w:rPr>
                <w:rFonts w:asciiTheme="minorEastAsia" w:eastAsiaTheme="minorEastAsia" w:hAnsiTheme="minorEastAsia" w:hint="eastAsia"/>
              </w:rPr>
              <w:t>过，则对用户信息进行存储，并关联企业名录；</w:t>
            </w:r>
          </w:p>
          <w:p w:rsidR="009D04BB" w:rsidRPr="009D04BB" w:rsidRDefault="00C91221">
            <w:pPr>
              <w:pStyle w:val="11"/>
              <w:widowControl/>
              <w:ind w:firstLineChars="0" w:firstLine="0"/>
              <w:jc w:val="left"/>
              <w:rPr>
                <w:rFonts w:asciiTheme="minorEastAsia" w:eastAsiaTheme="minorEastAsia" w:hAnsiTheme="minorEastAsia"/>
              </w:rPr>
            </w:pPr>
            <w:r>
              <w:rPr>
                <w:rFonts w:asciiTheme="minorEastAsia" w:eastAsiaTheme="minorEastAsia" w:hAnsiTheme="minorEastAsia" w:hint="eastAsia"/>
              </w:rPr>
              <w:t>企业</w:t>
            </w:r>
            <w:r w:rsidR="00725F6F">
              <w:rPr>
                <w:rFonts w:asciiTheme="minorEastAsia" w:eastAsiaTheme="minorEastAsia" w:hAnsiTheme="minorEastAsia" w:hint="eastAsia"/>
              </w:rPr>
              <w:t>用户</w:t>
            </w:r>
            <w:r>
              <w:rPr>
                <w:rFonts w:asciiTheme="minorEastAsia" w:eastAsiaTheme="minorEastAsia" w:hAnsiTheme="minorEastAsia" w:hint="eastAsia"/>
              </w:rPr>
              <w:t>选择重置操作，系统清空所有录入</w:t>
            </w:r>
            <w:r w:rsidR="009D04BB">
              <w:rPr>
                <w:rFonts w:asciiTheme="minorEastAsia" w:eastAsiaTheme="minorEastAsia" w:hAnsiTheme="minorEastAsia" w:hint="eastAsia"/>
              </w:rPr>
              <w:t>信息。</w:t>
            </w:r>
          </w:p>
        </w:tc>
      </w:tr>
      <w:tr w:rsidR="00976EEC" w:rsidRPr="00976EEC" w:rsidTr="00976EEC">
        <w:tc>
          <w:tcPr>
            <w:tcW w:w="8946" w:type="dxa"/>
            <w:gridSpan w:val="2"/>
          </w:tcPr>
          <w:p w:rsidR="00976EEC" w:rsidRPr="00A364D7" w:rsidRDefault="00976EEC" w:rsidP="00A364D7">
            <w:pPr>
              <w:pStyle w:val="11"/>
              <w:ind w:firstLineChars="0" w:firstLine="0"/>
              <w:rPr>
                <w:rFonts w:asciiTheme="minorEastAsia" w:eastAsiaTheme="minorEastAsia" w:hAnsiTheme="minorEastAsia"/>
                <w:b/>
              </w:rPr>
            </w:pPr>
            <w:r w:rsidRPr="00A364D7">
              <w:rPr>
                <w:rFonts w:asciiTheme="minorEastAsia" w:eastAsiaTheme="minorEastAsia" w:hAnsiTheme="minorEastAsia" w:hint="eastAsia"/>
                <w:b/>
              </w:rPr>
              <w:t>输出</w:t>
            </w:r>
          </w:p>
        </w:tc>
      </w:tr>
      <w:tr w:rsidR="00976EEC" w:rsidTr="00976EEC">
        <w:tc>
          <w:tcPr>
            <w:tcW w:w="8946" w:type="dxa"/>
            <w:gridSpan w:val="2"/>
          </w:tcPr>
          <w:p w:rsidR="007D4FF9" w:rsidRDefault="003A0DE0" w:rsidP="00976EEC">
            <w:pPr>
              <w:pStyle w:val="11"/>
              <w:widowControl/>
              <w:ind w:firstLineChars="0" w:firstLine="0"/>
              <w:jc w:val="left"/>
              <w:rPr>
                <w:rFonts w:asciiTheme="minorEastAsia" w:eastAsiaTheme="minorEastAsia" w:hAnsiTheme="minorEastAsia"/>
              </w:rPr>
            </w:pPr>
            <w:r>
              <w:rPr>
                <w:rFonts w:asciiTheme="minorEastAsia" w:eastAsiaTheme="minorEastAsia" w:hAnsiTheme="minorEastAsia" w:hint="eastAsia"/>
              </w:rPr>
              <w:t>根据比对结果返回给用户提示</w:t>
            </w:r>
            <w:r w:rsidR="007D4FF9">
              <w:rPr>
                <w:rFonts w:asciiTheme="minorEastAsia" w:eastAsiaTheme="minorEastAsia" w:hAnsiTheme="minorEastAsia" w:hint="eastAsia"/>
              </w:rPr>
              <w:t>：</w:t>
            </w:r>
          </w:p>
          <w:p w:rsidR="003A0DE0" w:rsidRDefault="003A0DE0" w:rsidP="00976EEC">
            <w:pPr>
              <w:pStyle w:val="11"/>
              <w:widowControl/>
              <w:ind w:firstLineChars="0" w:firstLine="0"/>
              <w:jc w:val="left"/>
              <w:rPr>
                <w:rFonts w:asciiTheme="minorEastAsia" w:eastAsiaTheme="minorEastAsia" w:hAnsiTheme="minorEastAsia"/>
              </w:rPr>
            </w:pPr>
            <w:r>
              <w:rPr>
                <w:rFonts w:asciiTheme="minorEastAsia" w:eastAsiaTheme="minorEastAsia" w:hAnsiTheme="minorEastAsia" w:hint="eastAsia"/>
              </w:rPr>
              <w:t>如没有对应企业信息，</w:t>
            </w:r>
            <w:r w:rsidR="009D04BB">
              <w:rPr>
                <w:rFonts w:asciiTheme="minorEastAsia" w:eastAsiaTheme="minorEastAsia" w:hAnsiTheme="minorEastAsia" w:hint="eastAsia"/>
              </w:rPr>
              <w:t>系统</w:t>
            </w:r>
            <w:r>
              <w:rPr>
                <w:rFonts w:asciiTheme="minorEastAsia" w:eastAsiaTheme="minorEastAsia" w:hAnsiTheme="minorEastAsia" w:hint="eastAsia"/>
              </w:rPr>
              <w:t>提示“</w:t>
            </w:r>
            <w:r w:rsidRPr="003A0DE0">
              <w:rPr>
                <w:rFonts w:asciiTheme="minorEastAsia" w:eastAsiaTheme="minorEastAsia" w:hAnsiTheme="minorEastAsia" w:hint="eastAsia"/>
              </w:rPr>
              <w:t>贵企业不属于外汇局中关村中心支局业务受理范围内，请到北京外汇管理部办理相关业务</w:t>
            </w:r>
            <w:r>
              <w:rPr>
                <w:rFonts w:asciiTheme="minorEastAsia" w:eastAsiaTheme="minorEastAsia" w:hAnsiTheme="minorEastAsia" w:hint="eastAsia"/>
              </w:rPr>
              <w:t>”</w:t>
            </w:r>
            <w:r w:rsidR="00921D7D">
              <w:rPr>
                <w:rFonts w:asciiTheme="minorEastAsia" w:eastAsiaTheme="minorEastAsia" w:hAnsiTheme="minorEastAsia" w:hint="eastAsia"/>
              </w:rPr>
              <w:t>；</w:t>
            </w:r>
          </w:p>
          <w:p w:rsidR="003A0DE0" w:rsidRDefault="003A0DE0" w:rsidP="00976EEC">
            <w:pPr>
              <w:pStyle w:val="11"/>
              <w:widowControl/>
              <w:ind w:firstLineChars="0" w:firstLine="0"/>
              <w:jc w:val="left"/>
              <w:rPr>
                <w:rFonts w:asciiTheme="minorEastAsia" w:eastAsiaTheme="minorEastAsia" w:hAnsiTheme="minorEastAsia"/>
              </w:rPr>
            </w:pPr>
            <w:r>
              <w:rPr>
                <w:rFonts w:asciiTheme="minorEastAsia" w:eastAsiaTheme="minorEastAsia" w:hAnsiTheme="minorEastAsia" w:hint="eastAsia"/>
              </w:rPr>
              <w:t>如没有对应用户注册信息，</w:t>
            </w:r>
            <w:r w:rsidR="009D04BB">
              <w:rPr>
                <w:rFonts w:asciiTheme="minorEastAsia" w:eastAsiaTheme="minorEastAsia" w:hAnsiTheme="minorEastAsia" w:hint="eastAsia"/>
              </w:rPr>
              <w:t>系统</w:t>
            </w:r>
            <w:r>
              <w:rPr>
                <w:rFonts w:asciiTheme="minorEastAsia" w:eastAsiaTheme="minorEastAsia" w:hAnsiTheme="minorEastAsia" w:hint="eastAsia"/>
              </w:rPr>
              <w:t>提示“注册成功”</w:t>
            </w:r>
            <w:r w:rsidR="00921D7D">
              <w:rPr>
                <w:rFonts w:asciiTheme="minorEastAsia" w:eastAsiaTheme="minorEastAsia" w:hAnsiTheme="minorEastAsia" w:hint="eastAsia"/>
              </w:rPr>
              <w:t>；</w:t>
            </w:r>
          </w:p>
          <w:p w:rsidR="003A0DE0" w:rsidRPr="003A0DE0" w:rsidRDefault="003A0DE0" w:rsidP="00976EEC">
            <w:pPr>
              <w:pStyle w:val="11"/>
              <w:widowControl/>
              <w:ind w:firstLineChars="0" w:firstLine="0"/>
              <w:jc w:val="left"/>
              <w:rPr>
                <w:rFonts w:asciiTheme="minorEastAsia" w:eastAsiaTheme="minorEastAsia" w:hAnsiTheme="minorEastAsia"/>
              </w:rPr>
            </w:pPr>
            <w:r>
              <w:rPr>
                <w:rFonts w:asciiTheme="minorEastAsia" w:eastAsiaTheme="minorEastAsia" w:hAnsiTheme="minorEastAsia" w:hint="eastAsia"/>
              </w:rPr>
              <w:t>如已有用户注册信息，</w:t>
            </w:r>
            <w:r w:rsidR="009D04BB">
              <w:rPr>
                <w:rFonts w:asciiTheme="minorEastAsia" w:eastAsiaTheme="minorEastAsia" w:hAnsiTheme="minorEastAsia" w:hint="eastAsia"/>
              </w:rPr>
              <w:t>系统</w:t>
            </w:r>
            <w:r>
              <w:rPr>
                <w:rFonts w:asciiTheme="minorEastAsia" w:eastAsiaTheme="minorEastAsia" w:hAnsiTheme="minorEastAsia" w:hint="eastAsia"/>
              </w:rPr>
              <w:t>提示“企业已经注册”</w:t>
            </w:r>
            <w:r w:rsidR="00921D7D">
              <w:rPr>
                <w:rFonts w:asciiTheme="minorEastAsia" w:eastAsiaTheme="minorEastAsia" w:hAnsiTheme="minorEastAsia" w:hint="eastAsia"/>
              </w:rPr>
              <w:t>。</w:t>
            </w:r>
          </w:p>
        </w:tc>
      </w:tr>
      <w:tr w:rsidR="00976EEC" w:rsidRPr="00976EEC" w:rsidTr="00976EEC">
        <w:tc>
          <w:tcPr>
            <w:tcW w:w="8946" w:type="dxa"/>
            <w:gridSpan w:val="2"/>
          </w:tcPr>
          <w:p w:rsidR="00976EEC" w:rsidRPr="00A364D7" w:rsidRDefault="00976EEC" w:rsidP="00A364D7">
            <w:pPr>
              <w:pStyle w:val="11"/>
              <w:widowControl/>
              <w:ind w:firstLineChars="0" w:firstLine="0"/>
              <w:rPr>
                <w:rFonts w:asciiTheme="minorEastAsia" w:eastAsiaTheme="minorEastAsia" w:hAnsiTheme="minorEastAsia"/>
                <w:b/>
              </w:rPr>
            </w:pPr>
            <w:r w:rsidRPr="00A364D7">
              <w:rPr>
                <w:rFonts w:asciiTheme="minorEastAsia" w:eastAsiaTheme="minorEastAsia" w:hAnsiTheme="minorEastAsia" w:hint="eastAsia"/>
                <w:b/>
              </w:rPr>
              <w:t>错误提示</w:t>
            </w:r>
          </w:p>
        </w:tc>
      </w:tr>
      <w:tr w:rsidR="00976EEC" w:rsidTr="00976EEC">
        <w:tc>
          <w:tcPr>
            <w:tcW w:w="8946" w:type="dxa"/>
            <w:gridSpan w:val="2"/>
          </w:tcPr>
          <w:p w:rsidR="00334E0A" w:rsidRDefault="003A0DE0" w:rsidP="00976EEC">
            <w:pPr>
              <w:pStyle w:val="11"/>
              <w:widowControl/>
              <w:ind w:firstLineChars="0" w:firstLine="0"/>
              <w:jc w:val="left"/>
              <w:rPr>
                <w:rFonts w:asciiTheme="minorEastAsia" w:eastAsiaTheme="minorEastAsia" w:hAnsiTheme="minorEastAsia"/>
              </w:rPr>
            </w:pPr>
            <w:r>
              <w:rPr>
                <w:rFonts w:asciiTheme="minorEastAsia" w:eastAsiaTheme="minorEastAsia" w:hAnsiTheme="minorEastAsia" w:hint="eastAsia"/>
              </w:rPr>
              <w:t>检查</w:t>
            </w:r>
            <w:r w:rsidR="00AE2992">
              <w:rPr>
                <w:rFonts w:asciiTheme="minorEastAsia" w:eastAsiaTheme="minorEastAsia" w:hAnsiTheme="minorEastAsia" w:hint="eastAsia"/>
              </w:rPr>
              <w:t>录入</w:t>
            </w:r>
            <w:r w:rsidR="008218AD">
              <w:rPr>
                <w:rFonts w:asciiTheme="minorEastAsia" w:eastAsiaTheme="minorEastAsia" w:hAnsiTheme="minorEastAsia" w:hint="eastAsia"/>
              </w:rPr>
              <w:t>的资料信息</w:t>
            </w:r>
            <w:r>
              <w:rPr>
                <w:rFonts w:asciiTheme="minorEastAsia" w:eastAsiaTheme="minorEastAsia" w:hAnsiTheme="minorEastAsia" w:hint="eastAsia"/>
              </w:rPr>
              <w:t>全部为必填项，</w:t>
            </w:r>
            <w:r w:rsidR="00334E0A">
              <w:rPr>
                <w:rFonts w:asciiTheme="minorEastAsia" w:eastAsiaTheme="minorEastAsia" w:hAnsiTheme="minorEastAsia" w:hint="eastAsia"/>
              </w:rPr>
              <w:t>如空白系统提示“</w:t>
            </w:r>
            <w:r w:rsidR="00334E0A" w:rsidRPr="00334E0A">
              <w:rPr>
                <w:rFonts w:asciiTheme="minorEastAsia" w:eastAsiaTheme="minorEastAsia" w:hAnsiTheme="minorEastAsia" w:hint="eastAsia"/>
              </w:rPr>
              <w:t>XXX</w:t>
            </w:r>
            <w:r w:rsidR="00334E0A">
              <w:rPr>
                <w:rFonts w:asciiTheme="minorEastAsia" w:eastAsiaTheme="minorEastAsia" w:hAnsiTheme="minorEastAsia" w:hint="eastAsia"/>
              </w:rPr>
              <w:t>为必填项”；</w:t>
            </w:r>
          </w:p>
          <w:p w:rsidR="00BD4B77" w:rsidRPr="003A0DE0" w:rsidRDefault="003A0DE0" w:rsidP="00976EEC">
            <w:pPr>
              <w:pStyle w:val="11"/>
              <w:widowControl/>
              <w:ind w:firstLineChars="0" w:firstLine="0"/>
              <w:jc w:val="left"/>
              <w:rPr>
                <w:rFonts w:asciiTheme="minorEastAsia" w:eastAsiaTheme="minorEastAsia" w:hAnsiTheme="minorEastAsia"/>
              </w:rPr>
            </w:pPr>
            <w:r>
              <w:rPr>
                <w:rFonts w:asciiTheme="minorEastAsia" w:eastAsiaTheme="minorEastAsia" w:hAnsiTheme="minorEastAsia" w:hint="eastAsia"/>
              </w:rPr>
              <w:t>且对用户名称格式、密码格式、密码和密码确认一致性、联系邮箱格式、证件号码</w:t>
            </w:r>
            <w:r>
              <w:rPr>
                <w:rFonts w:asciiTheme="minorEastAsia" w:eastAsiaTheme="minorEastAsia" w:hAnsiTheme="minorEastAsia" w:hint="eastAsia"/>
              </w:rPr>
              <w:lastRenderedPageBreak/>
              <w:t>格式、</w:t>
            </w:r>
            <w:r w:rsidRPr="003A0DE0">
              <w:rPr>
                <w:rFonts w:asciiTheme="minorEastAsia" w:eastAsiaTheme="minorEastAsia" w:hAnsiTheme="minorEastAsia" w:hint="eastAsia"/>
              </w:rPr>
              <w:t>组织机构代码或统一社会信用代码</w:t>
            </w:r>
            <w:r>
              <w:rPr>
                <w:rFonts w:asciiTheme="minorEastAsia" w:eastAsiaTheme="minorEastAsia" w:hAnsiTheme="minorEastAsia" w:hint="eastAsia"/>
              </w:rPr>
              <w:t>格式进行检查</w:t>
            </w:r>
            <w:r w:rsidR="00D51D35">
              <w:rPr>
                <w:rFonts w:asciiTheme="minorEastAsia" w:eastAsiaTheme="minorEastAsia" w:hAnsiTheme="minorEastAsia" w:hint="eastAsia"/>
              </w:rPr>
              <w:t>如有错误，系统提示</w:t>
            </w:r>
            <w:r w:rsidR="00BD4B77">
              <w:rPr>
                <w:rFonts w:asciiTheme="minorEastAsia" w:eastAsiaTheme="minorEastAsia" w:hAnsiTheme="minorEastAsia" w:hint="eastAsia"/>
              </w:rPr>
              <w:t>“XXX填写有误，请检查录入数据是否正确”，XXX为填写项名称。</w:t>
            </w:r>
          </w:p>
        </w:tc>
      </w:tr>
      <w:tr w:rsidR="00976EEC" w:rsidRPr="00976EEC" w:rsidTr="00976EEC">
        <w:tc>
          <w:tcPr>
            <w:tcW w:w="8946" w:type="dxa"/>
            <w:gridSpan w:val="2"/>
          </w:tcPr>
          <w:p w:rsidR="00976EEC" w:rsidRPr="00A364D7" w:rsidRDefault="00976EEC" w:rsidP="00A364D7">
            <w:pPr>
              <w:pStyle w:val="11"/>
              <w:ind w:firstLineChars="0" w:firstLine="0"/>
              <w:rPr>
                <w:rFonts w:asciiTheme="minorEastAsia" w:eastAsiaTheme="minorEastAsia" w:hAnsiTheme="minorEastAsia"/>
                <w:b/>
              </w:rPr>
            </w:pPr>
            <w:r w:rsidRPr="00A364D7">
              <w:rPr>
                <w:rFonts w:asciiTheme="minorEastAsia" w:eastAsiaTheme="minorEastAsia" w:hAnsiTheme="minorEastAsia" w:hint="eastAsia"/>
                <w:b/>
              </w:rPr>
              <w:lastRenderedPageBreak/>
              <w:t>备注</w:t>
            </w:r>
          </w:p>
        </w:tc>
      </w:tr>
      <w:tr w:rsidR="00976EEC" w:rsidTr="00976EEC">
        <w:tc>
          <w:tcPr>
            <w:tcW w:w="8946" w:type="dxa"/>
            <w:gridSpan w:val="2"/>
          </w:tcPr>
          <w:p w:rsidR="00976EEC" w:rsidRDefault="003A0DE0" w:rsidP="00976EEC">
            <w:pPr>
              <w:pStyle w:val="11"/>
              <w:ind w:firstLineChars="0" w:firstLine="0"/>
              <w:rPr>
                <w:rFonts w:asciiTheme="minorEastAsia" w:eastAsiaTheme="minorEastAsia" w:hAnsiTheme="minorEastAsia"/>
              </w:rPr>
            </w:pPr>
            <w:r w:rsidRPr="003A0DE0">
              <w:rPr>
                <w:rFonts w:asciiTheme="minorEastAsia" w:eastAsiaTheme="minorEastAsia" w:hAnsiTheme="minorEastAsia" w:hint="eastAsia"/>
              </w:rPr>
              <w:t>组织机构代码</w:t>
            </w:r>
            <w:r>
              <w:rPr>
                <w:rFonts w:asciiTheme="minorEastAsia" w:eastAsiaTheme="minorEastAsia" w:hAnsiTheme="minorEastAsia" w:hint="eastAsia"/>
              </w:rPr>
              <w:t>对应企业名录中法人代码，</w:t>
            </w:r>
            <w:r w:rsidRPr="003A0DE0">
              <w:rPr>
                <w:rFonts w:asciiTheme="minorEastAsia" w:eastAsiaTheme="minorEastAsia" w:hAnsiTheme="minorEastAsia" w:hint="eastAsia"/>
              </w:rPr>
              <w:t>统一社会信用代码</w:t>
            </w:r>
            <w:r>
              <w:rPr>
                <w:rFonts w:asciiTheme="minorEastAsia" w:eastAsiaTheme="minorEastAsia" w:hAnsiTheme="minorEastAsia" w:hint="eastAsia"/>
              </w:rPr>
              <w:t>中固定位置为</w:t>
            </w:r>
            <w:r w:rsidRPr="003A0DE0">
              <w:rPr>
                <w:rFonts w:asciiTheme="minorEastAsia" w:eastAsiaTheme="minorEastAsia" w:hAnsiTheme="minorEastAsia" w:hint="eastAsia"/>
              </w:rPr>
              <w:t>组织机构代码</w:t>
            </w:r>
            <w:r w:rsidR="00875D7D">
              <w:rPr>
                <w:rFonts w:asciiTheme="minorEastAsia" w:eastAsiaTheme="minorEastAsia" w:hAnsiTheme="minorEastAsia" w:hint="eastAsia"/>
              </w:rPr>
              <w:t>，可进行提取比对；</w:t>
            </w:r>
          </w:p>
          <w:p w:rsidR="00875D7D" w:rsidRPr="00976EEC" w:rsidRDefault="00875D7D" w:rsidP="00976EEC">
            <w:pPr>
              <w:pStyle w:val="11"/>
              <w:ind w:firstLineChars="0" w:firstLine="0"/>
              <w:rPr>
                <w:rFonts w:asciiTheme="minorEastAsia" w:eastAsiaTheme="minorEastAsia" w:hAnsiTheme="minorEastAsia"/>
              </w:rPr>
            </w:pPr>
            <w:r>
              <w:rPr>
                <w:rFonts w:asciiTheme="minorEastAsia" w:eastAsiaTheme="minorEastAsia" w:hAnsiTheme="minorEastAsia" w:hint="eastAsia"/>
              </w:rPr>
              <w:t>密码格式为数字或字母，6-8位。</w:t>
            </w:r>
          </w:p>
        </w:tc>
      </w:tr>
    </w:tbl>
    <w:p w:rsidR="00976EEC" w:rsidRPr="00976EEC" w:rsidRDefault="00976EEC" w:rsidP="00A364D7">
      <w:pPr>
        <w:pStyle w:val="11"/>
        <w:widowControl/>
        <w:ind w:firstLineChars="0" w:firstLine="0"/>
        <w:jc w:val="left"/>
        <w:rPr>
          <w:rFonts w:asciiTheme="minorEastAsia" w:eastAsiaTheme="minorEastAsia" w:hAnsiTheme="minorEastAsia"/>
        </w:rPr>
      </w:pPr>
    </w:p>
    <w:p w:rsidR="00C111DC" w:rsidRDefault="006D0D1C">
      <w:pPr>
        <w:pStyle w:val="5"/>
      </w:pPr>
      <w:r>
        <w:rPr>
          <w:rFonts w:hint="eastAsia"/>
        </w:rPr>
        <w:t>登录</w:t>
      </w:r>
    </w:p>
    <w:tbl>
      <w:tblPr>
        <w:tblStyle w:val="ab"/>
        <w:tblW w:w="0" w:type="auto"/>
        <w:tblLook w:val="04A0" w:firstRow="1" w:lastRow="0" w:firstColumn="1" w:lastColumn="0" w:noHBand="0" w:noVBand="1"/>
      </w:tblPr>
      <w:tblGrid>
        <w:gridCol w:w="1384"/>
        <w:gridCol w:w="7562"/>
      </w:tblGrid>
      <w:tr w:rsidR="00C111DC" w:rsidRPr="00C111DC" w:rsidTr="00EA6379">
        <w:tc>
          <w:tcPr>
            <w:tcW w:w="1384" w:type="dxa"/>
          </w:tcPr>
          <w:p w:rsidR="00C111DC" w:rsidRPr="00C111DC" w:rsidRDefault="00C111DC" w:rsidP="00C111DC">
            <w:pPr>
              <w:rPr>
                <w:b/>
              </w:rPr>
            </w:pPr>
            <w:r w:rsidRPr="00C111DC">
              <w:rPr>
                <w:rFonts w:hint="eastAsia"/>
                <w:b/>
              </w:rPr>
              <w:t>操作人</w:t>
            </w:r>
          </w:p>
        </w:tc>
        <w:tc>
          <w:tcPr>
            <w:tcW w:w="7562" w:type="dxa"/>
          </w:tcPr>
          <w:p w:rsidR="00C111DC" w:rsidRPr="00C111DC" w:rsidRDefault="00C111DC" w:rsidP="00C111DC">
            <w:r>
              <w:rPr>
                <w:rFonts w:hint="eastAsia"/>
              </w:rPr>
              <w:t>企业用户</w:t>
            </w:r>
          </w:p>
        </w:tc>
      </w:tr>
      <w:tr w:rsidR="009D04BB" w:rsidRPr="00C111DC" w:rsidTr="00EA6379">
        <w:tc>
          <w:tcPr>
            <w:tcW w:w="1384" w:type="dxa"/>
          </w:tcPr>
          <w:p w:rsidR="009D04BB" w:rsidRPr="00C111DC" w:rsidRDefault="009D04BB" w:rsidP="00C111DC">
            <w:pPr>
              <w:rPr>
                <w:b/>
              </w:rPr>
            </w:pPr>
            <w:r>
              <w:rPr>
                <w:rFonts w:hint="eastAsia"/>
                <w:b/>
              </w:rPr>
              <w:t>条件</w:t>
            </w:r>
          </w:p>
        </w:tc>
        <w:tc>
          <w:tcPr>
            <w:tcW w:w="7562" w:type="dxa"/>
          </w:tcPr>
          <w:p w:rsidR="009D04BB" w:rsidRDefault="009D04BB" w:rsidP="00C111DC">
            <w:r>
              <w:rPr>
                <w:rFonts w:hint="eastAsia"/>
              </w:rPr>
              <w:t>未登录</w:t>
            </w:r>
          </w:p>
        </w:tc>
      </w:tr>
      <w:tr w:rsidR="00C111DC" w:rsidRPr="00C111DC" w:rsidTr="00EA6379">
        <w:tc>
          <w:tcPr>
            <w:tcW w:w="8946" w:type="dxa"/>
            <w:gridSpan w:val="2"/>
          </w:tcPr>
          <w:p w:rsidR="00C111DC" w:rsidRPr="00C111DC" w:rsidRDefault="00C111DC" w:rsidP="00C111DC">
            <w:pPr>
              <w:rPr>
                <w:b/>
              </w:rPr>
            </w:pPr>
            <w:r w:rsidRPr="00C111DC">
              <w:rPr>
                <w:rFonts w:hint="eastAsia"/>
                <w:b/>
              </w:rPr>
              <w:t>输入</w:t>
            </w:r>
          </w:p>
        </w:tc>
      </w:tr>
      <w:tr w:rsidR="00C111DC" w:rsidRPr="00C111DC" w:rsidTr="00EA6379">
        <w:tc>
          <w:tcPr>
            <w:tcW w:w="8946" w:type="dxa"/>
            <w:gridSpan w:val="2"/>
          </w:tcPr>
          <w:p w:rsidR="00C111DC" w:rsidRPr="00C111DC" w:rsidRDefault="00C111DC" w:rsidP="00C111DC">
            <w:r>
              <w:rPr>
                <w:rFonts w:hint="eastAsia"/>
              </w:rPr>
              <w:t>用户名称、密码、随机验证码</w:t>
            </w:r>
          </w:p>
        </w:tc>
      </w:tr>
      <w:tr w:rsidR="00C111DC" w:rsidRPr="00C111DC" w:rsidTr="00EA6379">
        <w:tc>
          <w:tcPr>
            <w:tcW w:w="8946" w:type="dxa"/>
            <w:gridSpan w:val="2"/>
          </w:tcPr>
          <w:p w:rsidR="00C111DC" w:rsidRPr="00C111DC" w:rsidRDefault="00C111DC" w:rsidP="00C111DC">
            <w:pPr>
              <w:rPr>
                <w:b/>
              </w:rPr>
            </w:pPr>
            <w:r w:rsidRPr="00C111DC">
              <w:rPr>
                <w:rFonts w:hint="eastAsia"/>
                <w:b/>
              </w:rPr>
              <w:t>处理</w:t>
            </w:r>
          </w:p>
        </w:tc>
      </w:tr>
      <w:tr w:rsidR="00C111DC" w:rsidRPr="00C111DC" w:rsidTr="00EA6379">
        <w:tc>
          <w:tcPr>
            <w:tcW w:w="8946" w:type="dxa"/>
            <w:gridSpan w:val="2"/>
          </w:tcPr>
          <w:p w:rsidR="00921D7D" w:rsidRDefault="00921D7D" w:rsidP="00C111DC">
            <w:r>
              <w:rPr>
                <w:rFonts w:hint="eastAsia"/>
              </w:rPr>
              <w:t>企业</w:t>
            </w:r>
            <w:r w:rsidR="00725F6F">
              <w:rPr>
                <w:rFonts w:hint="eastAsia"/>
              </w:rPr>
              <w:t>用户</w:t>
            </w:r>
            <w:r>
              <w:rPr>
                <w:rFonts w:hint="eastAsia"/>
              </w:rPr>
              <w:t>录入信息，并选择</w:t>
            </w:r>
            <w:r w:rsidR="009D04BB">
              <w:rPr>
                <w:rFonts w:hint="eastAsia"/>
              </w:rPr>
              <w:t>确定操作，</w:t>
            </w:r>
          </w:p>
          <w:p w:rsidR="00C111DC" w:rsidRDefault="009D04BB" w:rsidP="00C111DC">
            <w:r>
              <w:rPr>
                <w:rFonts w:hint="eastAsia"/>
              </w:rPr>
              <w:t>系统</w:t>
            </w:r>
            <w:r w:rsidR="00C111DC">
              <w:rPr>
                <w:rFonts w:hint="eastAsia"/>
              </w:rPr>
              <w:t>根据</w:t>
            </w:r>
            <w:r w:rsidR="00921D7D">
              <w:rPr>
                <w:rFonts w:hint="eastAsia"/>
              </w:rPr>
              <w:t>录入</w:t>
            </w:r>
            <w:r w:rsidR="00C111DC">
              <w:rPr>
                <w:rFonts w:hint="eastAsia"/>
              </w:rPr>
              <w:t>信息，对用户名称和密码进行验证，验证通过后，进入系统主界面。</w:t>
            </w:r>
          </w:p>
          <w:p w:rsidR="009D04BB" w:rsidRPr="00C111DC" w:rsidRDefault="009D04BB">
            <w:r w:rsidRPr="009D04BB">
              <w:rPr>
                <w:rFonts w:hint="eastAsia"/>
              </w:rPr>
              <w:t>企业</w:t>
            </w:r>
            <w:r w:rsidR="00725F6F">
              <w:rPr>
                <w:rFonts w:hint="eastAsia"/>
              </w:rPr>
              <w:t>用户</w:t>
            </w:r>
            <w:r w:rsidRPr="009D04BB">
              <w:rPr>
                <w:rFonts w:hint="eastAsia"/>
              </w:rPr>
              <w:t>选择重置操作，系统清空所有</w:t>
            </w:r>
            <w:r w:rsidR="00921D7D">
              <w:rPr>
                <w:rFonts w:hint="eastAsia"/>
              </w:rPr>
              <w:t>录入</w:t>
            </w:r>
            <w:r w:rsidRPr="009D04BB">
              <w:rPr>
                <w:rFonts w:hint="eastAsia"/>
              </w:rPr>
              <w:t>信息。</w:t>
            </w:r>
          </w:p>
        </w:tc>
      </w:tr>
      <w:tr w:rsidR="00C111DC" w:rsidRPr="00C111DC" w:rsidTr="00EA6379">
        <w:tc>
          <w:tcPr>
            <w:tcW w:w="8946" w:type="dxa"/>
            <w:gridSpan w:val="2"/>
          </w:tcPr>
          <w:p w:rsidR="00C111DC" w:rsidRPr="00C111DC" w:rsidRDefault="00C111DC" w:rsidP="00C111DC">
            <w:pPr>
              <w:rPr>
                <w:b/>
              </w:rPr>
            </w:pPr>
            <w:r w:rsidRPr="00C111DC">
              <w:rPr>
                <w:rFonts w:hint="eastAsia"/>
                <w:b/>
              </w:rPr>
              <w:t>输出</w:t>
            </w:r>
          </w:p>
        </w:tc>
      </w:tr>
      <w:tr w:rsidR="00C111DC" w:rsidRPr="00C111DC" w:rsidTr="00EA6379">
        <w:tc>
          <w:tcPr>
            <w:tcW w:w="8946" w:type="dxa"/>
            <w:gridSpan w:val="2"/>
          </w:tcPr>
          <w:p w:rsidR="00C111DC" w:rsidRPr="00C111DC" w:rsidRDefault="00C111DC" w:rsidP="00C111DC">
            <w:r>
              <w:rPr>
                <w:rFonts w:hint="eastAsia"/>
              </w:rPr>
              <w:t>无</w:t>
            </w:r>
          </w:p>
        </w:tc>
      </w:tr>
      <w:tr w:rsidR="00C111DC" w:rsidRPr="00C111DC" w:rsidTr="00EA6379">
        <w:tc>
          <w:tcPr>
            <w:tcW w:w="8946" w:type="dxa"/>
            <w:gridSpan w:val="2"/>
          </w:tcPr>
          <w:p w:rsidR="00C111DC" w:rsidRPr="00C111DC" w:rsidRDefault="00C111DC" w:rsidP="00C111DC">
            <w:pPr>
              <w:rPr>
                <w:b/>
              </w:rPr>
            </w:pPr>
            <w:r w:rsidRPr="00C111DC">
              <w:rPr>
                <w:rFonts w:hint="eastAsia"/>
                <w:b/>
              </w:rPr>
              <w:t>错误提示</w:t>
            </w:r>
          </w:p>
        </w:tc>
      </w:tr>
      <w:tr w:rsidR="00C111DC" w:rsidRPr="00C111DC" w:rsidTr="00EA6379">
        <w:tc>
          <w:tcPr>
            <w:tcW w:w="8946" w:type="dxa"/>
            <w:gridSpan w:val="2"/>
          </w:tcPr>
          <w:p w:rsidR="00334E0A" w:rsidRDefault="00C111DC" w:rsidP="00C111DC">
            <w:r>
              <w:rPr>
                <w:rFonts w:hint="eastAsia"/>
              </w:rPr>
              <w:t>检查</w:t>
            </w:r>
            <w:r w:rsidRPr="00C111DC">
              <w:rPr>
                <w:rFonts w:hint="eastAsia"/>
              </w:rPr>
              <w:t>用户名称、密码、随机</w:t>
            </w:r>
            <w:proofErr w:type="gramStart"/>
            <w:r w:rsidRPr="00C111DC">
              <w:rPr>
                <w:rFonts w:hint="eastAsia"/>
              </w:rPr>
              <w:t>验证码</w:t>
            </w:r>
            <w:r>
              <w:rPr>
                <w:rFonts w:hint="eastAsia"/>
              </w:rPr>
              <w:t>必填</w:t>
            </w:r>
            <w:proofErr w:type="gramEnd"/>
            <w:r>
              <w:rPr>
                <w:rFonts w:hint="eastAsia"/>
              </w:rPr>
              <w:t>项，</w:t>
            </w:r>
            <w:r w:rsidR="00334E0A" w:rsidRPr="00334E0A">
              <w:rPr>
                <w:rFonts w:hint="eastAsia"/>
              </w:rPr>
              <w:t>如空白系统提示“</w:t>
            </w:r>
            <w:r w:rsidR="00334E0A" w:rsidRPr="00334E0A">
              <w:rPr>
                <w:rFonts w:hint="eastAsia"/>
              </w:rPr>
              <w:t>XXX</w:t>
            </w:r>
            <w:r w:rsidR="00334E0A" w:rsidRPr="00334E0A">
              <w:rPr>
                <w:rFonts w:hint="eastAsia"/>
              </w:rPr>
              <w:t>为必填项”</w:t>
            </w:r>
            <w:r w:rsidR="00334E0A">
              <w:rPr>
                <w:rFonts w:hint="eastAsia"/>
              </w:rPr>
              <w:t>；</w:t>
            </w:r>
          </w:p>
          <w:p w:rsidR="00334E0A" w:rsidRDefault="00C111DC" w:rsidP="00C111DC">
            <w:r>
              <w:rPr>
                <w:rFonts w:hint="eastAsia"/>
              </w:rPr>
              <w:t>检查随机验证码</w:t>
            </w:r>
            <w:r w:rsidR="00D51D35">
              <w:rPr>
                <w:rFonts w:hint="eastAsia"/>
              </w:rPr>
              <w:t>如有错误，系统提示</w:t>
            </w:r>
            <w:r>
              <w:rPr>
                <w:rFonts w:hint="eastAsia"/>
              </w:rPr>
              <w:t>“验证码错误”</w:t>
            </w:r>
            <w:r w:rsidR="00334E0A">
              <w:rPr>
                <w:rFonts w:hint="eastAsia"/>
              </w:rPr>
              <w:t>；</w:t>
            </w:r>
          </w:p>
          <w:p w:rsidR="00C111DC" w:rsidRPr="00C111DC" w:rsidRDefault="00C111DC" w:rsidP="00C111DC">
            <w:r>
              <w:rPr>
                <w:rFonts w:hint="eastAsia"/>
              </w:rPr>
              <w:t>检查注册用户信息、如有错误</w:t>
            </w:r>
            <w:r w:rsidR="00334E0A">
              <w:rPr>
                <w:rFonts w:hint="eastAsia"/>
              </w:rPr>
              <w:t>系统</w:t>
            </w:r>
            <w:r>
              <w:rPr>
                <w:rFonts w:hint="eastAsia"/>
              </w:rPr>
              <w:t>提示“您输入的用户名称不存在”或“密码错误”</w:t>
            </w:r>
            <w:r w:rsidR="00334E0A">
              <w:rPr>
                <w:rFonts w:hint="eastAsia"/>
              </w:rPr>
              <w:t>。</w:t>
            </w:r>
          </w:p>
        </w:tc>
      </w:tr>
      <w:tr w:rsidR="00C111DC" w:rsidRPr="00C111DC" w:rsidTr="00EA6379">
        <w:tc>
          <w:tcPr>
            <w:tcW w:w="8946" w:type="dxa"/>
            <w:gridSpan w:val="2"/>
          </w:tcPr>
          <w:p w:rsidR="00C111DC" w:rsidRPr="00C111DC" w:rsidRDefault="00C111DC" w:rsidP="00C111DC">
            <w:pPr>
              <w:rPr>
                <w:b/>
              </w:rPr>
            </w:pPr>
            <w:r w:rsidRPr="00C111DC">
              <w:rPr>
                <w:rFonts w:hint="eastAsia"/>
                <w:b/>
              </w:rPr>
              <w:t>备注</w:t>
            </w:r>
          </w:p>
        </w:tc>
      </w:tr>
      <w:tr w:rsidR="00C111DC" w:rsidRPr="00C111DC" w:rsidTr="00EA6379">
        <w:tc>
          <w:tcPr>
            <w:tcW w:w="8946" w:type="dxa"/>
            <w:gridSpan w:val="2"/>
          </w:tcPr>
          <w:p w:rsidR="00C111DC" w:rsidRPr="00C111DC" w:rsidRDefault="001F3C81" w:rsidP="00C111DC">
            <w:r w:rsidRPr="001F3C81">
              <w:rPr>
                <w:rFonts w:hint="eastAsia"/>
              </w:rPr>
              <w:t>密码显示为“</w:t>
            </w:r>
            <w:r w:rsidRPr="001F3C81">
              <w:rPr>
                <w:rFonts w:hint="eastAsia"/>
              </w:rPr>
              <w:t>*</w:t>
            </w:r>
            <w:r w:rsidRPr="001F3C81">
              <w:rPr>
                <w:rFonts w:hint="eastAsia"/>
              </w:rPr>
              <w:t>”。</w:t>
            </w:r>
          </w:p>
        </w:tc>
      </w:tr>
    </w:tbl>
    <w:p w:rsidR="0042101D" w:rsidRDefault="006D0D1C">
      <w:pPr>
        <w:pStyle w:val="5"/>
      </w:pPr>
      <w:r>
        <w:rPr>
          <w:rFonts w:hint="eastAsia"/>
        </w:rPr>
        <w:t>修改密码</w:t>
      </w:r>
    </w:p>
    <w:tbl>
      <w:tblPr>
        <w:tblStyle w:val="ab"/>
        <w:tblW w:w="0" w:type="auto"/>
        <w:tblLook w:val="04A0" w:firstRow="1" w:lastRow="0" w:firstColumn="1" w:lastColumn="0" w:noHBand="0" w:noVBand="1"/>
      </w:tblPr>
      <w:tblGrid>
        <w:gridCol w:w="1384"/>
        <w:gridCol w:w="7562"/>
      </w:tblGrid>
      <w:tr w:rsidR="00C111DC" w:rsidRPr="00C111DC" w:rsidTr="00EA6379">
        <w:tc>
          <w:tcPr>
            <w:tcW w:w="1384" w:type="dxa"/>
          </w:tcPr>
          <w:p w:rsidR="00C111DC" w:rsidRPr="00C111DC" w:rsidRDefault="00C111DC" w:rsidP="00C111DC">
            <w:pPr>
              <w:rPr>
                <w:b/>
              </w:rPr>
            </w:pPr>
            <w:r w:rsidRPr="00C111DC">
              <w:rPr>
                <w:rFonts w:hint="eastAsia"/>
                <w:b/>
              </w:rPr>
              <w:t>操作人</w:t>
            </w:r>
          </w:p>
        </w:tc>
        <w:tc>
          <w:tcPr>
            <w:tcW w:w="7562" w:type="dxa"/>
          </w:tcPr>
          <w:p w:rsidR="00C111DC" w:rsidRPr="00C111DC" w:rsidRDefault="00C111DC">
            <w:r>
              <w:rPr>
                <w:rFonts w:hint="eastAsia"/>
              </w:rPr>
              <w:t>企业用户</w:t>
            </w:r>
          </w:p>
        </w:tc>
      </w:tr>
      <w:tr w:rsidR="009D04BB" w:rsidRPr="00C111DC" w:rsidTr="00EA6379">
        <w:tc>
          <w:tcPr>
            <w:tcW w:w="1384" w:type="dxa"/>
          </w:tcPr>
          <w:p w:rsidR="009D04BB" w:rsidRPr="00C111DC" w:rsidRDefault="009D04BB" w:rsidP="00C111DC">
            <w:pPr>
              <w:rPr>
                <w:b/>
              </w:rPr>
            </w:pPr>
            <w:r>
              <w:rPr>
                <w:rFonts w:hint="eastAsia"/>
                <w:b/>
              </w:rPr>
              <w:t>条件</w:t>
            </w:r>
          </w:p>
        </w:tc>
        <w:tc>
          <w:tcPr>
            <w:tcW w:w="7562" w:type="dxa"/>
          </w:tcPr>
          <w:p w:rsidR="009D04BB" w:rsidRDefault="009D04BB" w:rsidP="00C111DC">
            <w:r>
              <w:rPr>
                <w:rFonts w:hint="eastAsia"/>
              </w:rPr>
              <w:t>已登录</w:t>
            </w:r>
          </w:p>
        </w:tc>
      </w:tr>
      <w:tr w:rsidR="00C111DC" w:rsidRPr="00C111DC" w:rsidTr="00EA6379">
        <w:tc>
          <w:tcPr>
            <w:tcW w:w="8946" w:type="dxa"/>
            <w:gridSpan w:val="2"/>
          </w:tcPr>
          <w:p w:rsidR="00C111DC" w:rsidRPr="00C111DC" w:rsidRDefault="00C111DC" w:rsidP="00C111DC">
            <w:pPr>
              <w:rPr>
                <w:b/>
              </w:rPr>
            </w:pPr>
            <w:r w:rsidRPr="00C111DC">
              <w:rPr>
                <w:rFonts w:hint="eastAsia"/>
                <w:b/>
              </w:rPr>
              <w:lastRenderedPageBreak/>
              <w:t>输入</w:t>
            </w:r>
          </w:p>
        </w:tc>
      </w:tr>
      <w:tr w:rsidR="00C111DC" w:rsidRPr="00C111DC" w:rsidTr="00EA6379">
        <w:tc>
          <w:tcPr>
            <w:tcW w:w="8946" w:type="dxa"/>
            <w:gridSpan w:val="2"/>
          </w:tcPr>
          <w:p w:rsidR="00C111DC" w:rsidRPr="00C111DC" w:rsidRDefault="00C111DC" w:rsidP="00C111DC">
            <w:r>
              <w:rPr>
                <w:rFonts w:hint="eastAsia"/>
              </w:rPr>
              <w:t>原密码、新密码、新密码确认</w:t>
            </w:r>
          </w:p>
        </w:tc>
      </w:tr>
      <w:tr w:rsidR="00C111DC" w:rsidRPr="00C111DC" w:rsidTr="00EA6379">
        <w:tc>
          <w:tcPr>
            <w:tcW w:w="8946" w:type="dxa"/>
            <w:gridSpan w:val="2"/>
          </w:tcPr>
          <w:p w:rsidR="00C111DC" w:rsidRPr="00C111DC" w:rsidRDefault="00C111DC" w:rsidP="00C111DC">
            <w:pPr>
              <w:rPr>
                <w:b/>
              </w:rPr>
            </w:pPr>
            <w:r w:rsidRPr="00C111DC">
              <w:rPr>
                <w:rFonts w:hint="eastAsia"/>
                <w:b/>
              </w:rPr>
              <w:t>处理</w:t>
            </w:r>
          </w:p>
        </w:tc>
      </w:tr>
      <w:tr w:rsidR="00C111DC" w:rsidRPr="00C111DC" w:rsidTr="00EA6379">
        <w:tc>
          <w:tcPr>
            <w:tcW w:w="8946" w:type="dxa"/>
            <w:gridSpan w:val="2"/>
          </w:tcPr>
          <w:p w:rsidR="00921D7D" w:rsidRDefault="009D04BB">
            <w:r>
              <w:rPr>
                <w:rFonts w:hint="eastAsia"/>
              </w:rPr>
              <w:t>企业</w:t>
            </w:r>
            <w:r w:rsidR="00725F6F">
              <w:rPr>
                <w:rFonts w:hint="eastAsia"/>
              </w:rPr>
              <w:t>用户</w:t>
            </w:r>
            <w:r w:rsidR="00921D7D">
              <w:rPr>
                <w:rFonts w:hint="eastAsia"/>
              </w:rPr>
              <w:t>录入信息，选择确定操作；</w:t>
            </w:r>
          </w:p>
          <w:p w:rsidR="00C111DC" w:rsidRDefault="009D04BB">
            <w:r>
              <w:rPr>
                <w:rFonts w:hint="eastAsia"/>
              </w:rPr>
              <w:t>系统</w:t>
            </w:r>
            <w:r w:rsidR="00C111DC" w:rsidRPr="00C111DC">
              <w:rPr>
                <w:rFonts w:hint="eastAsia"/>
              </w:rPr>
              <w:t>根据输入信息，对</w:t>
            </w:r>
            <w:r>
              <w:rPr>
                <w:rFonts w:hint="eastAsia"/>
              </w:rPr>
              <w:t>已登录</w:t>
            </w:r>
            <w:r w:rsidR="00C111DC">
              <w:rPr>
                <w:rFonts w:hint="eastAsia"/>
              </w:rPr>
              <w:t>企业用户密码进行修改</w:t>
            </w:r>
            <w:r w:rsidR="00921D7D">
              <w:rPr>
                <w:rFonts w:hint="eastAsia"/>
              </w:rPr>
              <w:t>；</w:t>
            </w:r>
          </w:p>
          <w:p w:rsidR="009D04BB" w:rsidRPr="009D04BB" w:rsidRDefault="009D04BB">
            <w:r>
              <w:rPr>
                <w:rFonts w:hint="eastAsia"/>
              </w:rPr>
              <w:t>企业</w:t>
            </w:r>
            <w:r w:rsidR="00725F6F">
              <w:rPr>
                <w:rFonts w:hint="eastAsia"/>
              </w:rPr>
              <w:t>用户</w:t>
            </w:r>
            <w:r>
              <w:rPr>
                <w:rFonts w:hint="eastAsia"/>
              </w:rPr>
              <w:t>选择忽略操作，系统返回上一级菜单。</w:t>
            </w:r>
          </w:p>
        </w:tc>
      </w:tr>
      <w:tr w:rsidR="00C111DC" w:rsidRPr="00C111DC" w:rsidTr="00EA6379">
        <w:tc>
          <w:tcPr>
            <w:tcW w:w="8946" w:type="dxa"/>
            <w:gridSpan w:val="2"/>
          </w:tcPr>
          <w:p w:rsidR="00C111DC" w:rsidRPr="00C111DC" w:rsidRDefault="00C111DC" w:rsidP="00C111DC">
            <w:pPr>
              <w:rPr>
                <w:b/>
              </w:rPr>
            </w:pPr>
            <w:r w:rsidRPr="00C111DC">
              <w:rPr>
                <w:rFonts w:hint="eastAsia"/>
                <w:b/>
              </w:rPr>
              <w:t>输出</w:t>
            </w:r>
          </w:p>
        </w:tc>
      </w:tr>
      <w:tr w:rsidR="00C111DC" w:rsidRPr="00C111DC" w:rsidTr="00EA6379">
        <w:tc>
          <w:tcPr>
            <w:tcW w:w="8946" w:type="dxa"/>
            <w:gridSpan w:val="2"/>
          </w:tcPr>
          <w:p w:rsidR="00C111DC" w:rsidRPr="00C111DC" w:rsidRDefault="00C111DC" w:rsidP="00C111DC">
            <w:proofErr w:type="gramStart"/>
            <w:r>
              <w:rPr>
                <w:rFonts w:hint="eastAsia"/>
              </w:rPr>
              <w:t>如修改</w:t>
            </w:r>
            <w:proofErr w:type="gramEnd"/>
            <w:r>
              <w:rPr>
                <w:rFonts w:hint="eastAsia"/>
              </w:rPr>
              <w:t>成功，提示“密码已修改，请重新登录”</w:t>
            </w:r>
            <w:r w:rsidR="00921D7D">
              <w:rPr>
                <w:rFonts w:hint="eastAsia"/>
              </w:rPr>
              <w:t>。</w:t>
            </w:r>
          </w:p>
        </w:tc>
      </w:tr>
      <w:tr w:rsidR="00C111DC" w:rsidRPr="00C111DC" w:rsidTr="00EA6379">
        <w:tc>
          <w:tcPr>
            <w:tcW w:w="8946" w:type="dxa"/>
            <w:gridSpan w:val="2"/>
          </w:tcPr>
          <w:p w:rsidR="00C111DC" w:rsidRPr="00C111DC" w:rsidRDefault="00C111DC" w:rsidP="00C111DC">
            <w:pPr>
              <w:rPr>
                <w:b/>
              </w:rPr>
            </w:pPr>
            <w:r w:rsidRPr="00C111DC">
              <w:rPr>
                <w:rFonts w:hint="eastAsia"/>
                <w:b/>
              </w:rPr>
              <w:t>错误提示</w:t>
            </w:r>
          </w:p>
        </w:tc>
      </w:tr>
      <w:tr w:rsidR="00C111DC" w:rsidRPr="00C111DC" w:rsidTr="00EA6379">
        <w:tc>
          <w:tcPr>
            <w:tcW w:w="8946" w:type="dxa"/>
            <w:gridSpan w:val="2"/>
          </w:tcPr>
          <w:p w:rsidR="00C111DC" w:rsidRPr="00C111DC" w:rsidRDefault="00C111DC" w:rsidP="00C111DC">
            <w:r w:rsidRPr="00C111DC">
              <w:rPr>
                <w:rFonts w:hint="eastAsia"/>
              </w:rPr>
              <w:t>检查原密码、新密码、新密码</w:t>
            </w:r>
            <w:r>
              <w:rPr>
                <w:rFonts w:hint="eastAsia"/>
              </w:rPr>
              <w:t>确认必填项</w:t>
            </w:r>
            <w:r w:rsidRPr="00C111DC">
              <w:rPr>
                <w:rFonts w:hint="eastAsia"/>
              </w:rPr>
              <w:t>，</w:t>
            </w:r>
            <w:r w:rsidR="00334E0A" w:rsidRPr="00334E0A">
              <w:rPr>
                <w:rFonts w:hint="eastAsia"/>
              </w:rPr>
              <w:t>如空白系统提示“</w:t>
            </w:r>
            <w:r w:rsidR="00334E0A" w:rsidRPr="00334E0A">
              <w:rPr>
                <w:rFonts w:hint="eastAsia"/>
              </w:rPr>
              <w:t>XXX</w:t>
            </w:r>
            <w:r w:rsidR="00334E0A" w:rsidRPr="00334E0A">
              <w:rPr>
                <w:rFonts w:hint="eastAsia"/>
              </w:rPr>
              <w:t>为必填项”</w:t>
            </w:r>
            <w:r w:rsidR="00921D7D">
              <w:rPr>
                <w:rFonts w:hint="eastAsia"/>
              </w:rPr>
              <w:t>；</w:t>
            </w:r>
          </w:p>
          <w:p w:rsidR="00C111DC" w:rsidRDefault="00C111DC">
            <w:r>
              <w:rPr>
                <w:rFonts w:hint="eastAsia"/>
              </w:rPr>
              <w:t>对原密码进行验证</w:t>
            </w:r>
            <w:r w:rsidRPr="00C111DC">
              <w:rPr>
                <w:rFonts w:hint="eastAsia"/>
              </w:rPr>
              <w:t>、如有错误</w:t>
            </w:r>
            <w:r w:rsidR="00334E0A">
              <w:rPr>
                <w:rFonts w:hint="eastAsia"/>
              </w:rPr>
              <w:t>系统</w:t>
            </w:r>
            <w:r w:rsidRPr="00C111DC">
              <w:rPr>
                <w:rFonts w:hint="eastAsia"/>
              </w:rPr>
              <w:t>提示“密码错误”</w:t>
            </w:r>
            <w:r w:rsidR="00921D7D">
              <w:rPr>
                <w:rFonts w:hint="eastAsia"/>
              </w:rPr>
              <w:t>；</w:t>
            </w:r>
          </w:p>
          <w:p w:rsidR="00C111DC" w:rsidRPr="00C111DC" w:rsidRDefault="00C111DC">
            <w:r>
              <w:rPr>
                <w:rFonts w:hint="eastAsia"/>
              </w:rPr>
              <w:t>检查新密码、新密码确认格式和一致性</w:t>
            </w:r>
            <w:r w:rsidR="00D51D35">
              <w:rPr>
                <w:rFonts w:hint="eastAsia"/>
              </w:rPr>
              <w:t>如有错误，系统提示</w:t>
            </w:r>
            <w:r>
              <w:rPr>
                <w:rFonts w:hint="eastAsia"/>
              </w:rPr>
              <w:t>“新密码录入有误”</w:t>
            </w:r>
            <w:r w:rsidR="00921D7D">
              <w:rPr>
                <w:rFonts w:hint="eastAsia"/>
              </w:rPr>
              <w:t>。</w:t>
            </w:r>
          </w:p>
        </w:tc>
      </w:tr>
      <w:tr w:rsidR="00C111DC" w:rsidRPr="00C111DC" w:rsidTr="00EA6379">
        <w:tc>
          <w:tcPr>
            <w:tcW w:w="8946" w:type="dxa"/>
            <w:gridSpan w:val="2"/>
          </w:tcPr>
          <w:p w:rsidR="00C111DC" w:rsidRPr="00C111DC" w:rsidRDefault="00C111DC" w:rsidP="00C111DC">
            <w:pPr>
              <w:rPr>
                <w:b/>
              </w:rPr>
            </w:pPr>
            <w:r w:rsidRPr="00C111DC">
              <w:rPr>
                <w:rFonts w:hint="eastAsia"/>
                <w:b/>
              </w:rPr>
              <w:t>备注</w:t>
            </w:r>
          </w:p>
        </w:tc>
      </w:tr>
      <w:tr w:rsidR="00C111DC" w:rsidRPr="00C111DC" w:rsidTr="00EA6379">
        <w:tc>
          <w:tcPr>
            <w:tcW w:w="8946" w:type="dxa"/>
            <w:gridSpan w:val="2"/>
          </w:tcPr>
          <w:p w:rsidR="00C111DC" w:rsidRPr="00C111DC" w:rsidRDefault="001F3C81" w:rsidP="00C111DC">
            <w:r>
              <w:rPr>
                <w:rFonts w:hint="eastAsia"/>
              </w:rPr>
              <w:t>密码显示为“</w:t>
            </w:r>
            <w:r>
              <w:rPr>
                <w:rFonts w:hint="eastAsia"/>
              </w:rPr>
              <w:t>*</w:t>
            </w:r>
            <w:r>
              <w:rPr>
                <w:rFonts w:hint="eastAsia"/>
              </w:rPr>
              <w:t>”。</w:t>
            </w:r>
          </w:p>
        </w:tc>
      </w:tr>
    </w:tbl>
    <w:p w:rsidR="00C111DC" w:rsidRPr="008B5450" w:rsidRDefault="00C111DC" w:rsidP="00A364D7"/>
    <w:p w:rsidR="00AE5BF8" w:rsidRDefault="006D0D1C">
      <w:pPr>
        <w:pStyle w:val="5"/>
      </w:pPr>
      <w:r>
        <w:rPr>
          <w:rFonts w:hint="eastAsia"/>
        </w:rPr>
        <w:t>修改</w:t>
      </w:r>
      <w:r w:rsidR="0042101D">
        <w:rPr>
          <w:rFonts w:hint="eastAsia"/>
        </w:rPr>
        <w:t>资料信息</w:t>
      </w:r>
    </w:p>
    <w:tbl>
      <w:tblPr>
        <w:tblStyle w:val="ab"/>
        <w:tblW w:w="0" w:type="auto"/>
        <w:tblLook w:val="04A0" w:firstRow="1" w:lastRow="0" w:firstColumn="1" w:lastColumn="0" w:noHBand="0" w:noVBand="1"/>
      </w:tblPr>
      <w:tblGrid>
        <w:gridCol w:w="1384"/>
        <w:gridCol w:w="7562"/>
      </w:tblGrid>
      <w:tr w:rsidR="009D04BB" w:rsidRPr="009D04BB" w:rsidTr="00EA6379">
        <w:tc>
          <w:tcPr>
            <w:tcW w:w="1384" w:type="dxa"/>
          </w:tcPr>
          <w:p w:rsidR="009D04BB" w:rsidRPr="009D04BB" w:rsidRDefault="009D04BB" w:rsidP="009D04BB">
            <w:pPr>
              <w:rPr>
                <w:b/>
              </w:rPr>
            </w:pPr>
            <w:r w:rsidRPr="009D04BB">
              <w:rPr>
                <w:rFonts w:hint="eastAsia"/>
                <w:b/>
              </w:rPr>
              <w:t>操作人</w:t>
            </w:r>
          </w:p>
        </w:tc>
        <w:tc>
          <w:tcPr>
            <w:tcW w:w="7562" w:type="dxa"/>
          </w:tcPr>
          <w:p w:rsidR="009D04BB" w:rsidRPr="009D04BB" w:rsidRDefault="009D04BB" w:rsidP="009D04BB">
            <w:r w:rsidRPr="009D04BB">
              <w:rPr>
                <w:rFonts w:hint="eastAsia"/>
              </w:rPr>
              <w:t>企业用户</w:t>
            </w:r>
          </w:p>
        </w:tc>
      </w:tr>
      <w:tr w:rsidR="009D04BB" w:rsidRPr="009D04BB" w:rsidTr="00EA6379">
        <w:tc>
          <w:tcPr>
            <w:tcW w:w="1384" w:type="dxa"/>
          </w:tcPr>
          <w:p w:rsidR="009D04BB" w:rsidRPr="009D04BB" w:rsidRDefault="009D04BB" w:rsidP="009D04BB">
            <w:pPr>
              <w:rPr>
                <w:b/>
              </w:rPr>
            </w:pPr>
            <w:r w:rsidRPr="009D04BB">
              <w:rPr>
                <w:rFonts w:hint="eastAsia"/>
                <w:b/>
              </w:rPr>
              <w:t>条件</w:t>
            </w:r>
          </w:p>
        </w:tc>
        <w:tc>
          <w:tcPr>
            <w:tcW w:w="7562" w:type="dxa"/>
          </w:tcPr>
          <w:p w:rsidR="009D04BB" w:rsidRPr="009D04BB" w:rsidRDefault="009D04BB" w:rsidP="009D04BB">
            <w:r w:rsidRPr="009D04BB">
              <w:rPr>
                <w:rFonts w:hint="eastAsia"/>
              </w:rPr>
              <w:t>已登录</w:t>
            </w:r>
          </w:p>
        </w:tc>
      </w:tr>
      <w:tr w:rsidR="009D04BB" w:rsidRPr="009D04BB" w:rsidTr="00EA6379">
        <w:tc>
          <w:tcPr>
            <w:tcW w:w="8946" w:type="dxa"/>
            <w:gridSpan w:val="2"/>
          </w:tcPr>
          <w:p w:rsidR="009D04BB" w:rsidRPr="009D04BB" w:rsidRDefault="009D04BB" w:rsidP="009D04BB">
            <w:pPr>
              <w:rPr>
                <w:b/>
              </w:rPr>
            </w:pPr>
            <w:r w:rsidRPr="009D04BB">
              <w:rPr>
                <w:rFonts w:hint="eastAsia"/>
                <w:b/>
              </w:rPr>
              <w:t>输入</w:t>
            </w:r>
          </w:p>
        </w:tc>
      </w:tr>
      <w:tr w:rsidR="009D04BB" w:rsidRPr="009D04BB" w:rsidTr="00EA6379">
        <w:tc>
          <w:tcPr>
            <w:tcW w:w="8946" w:type="dxa"/>
            <w:gridSpan w:val="2"/>
          </w:tcPr>
          <w:p w:rsidR="009D04BB" w:rsidRPr="009D04BB" w:rsidRDefault="009D04BB" w:rsidP="009D04BB">
            <w:r w:rsidRPr="009D04BB">
              <w:rPr>
                <w:rFonts w:hint="eastAsia"/>
              </w:rPr>
              <w:t>联系人、联系电话、联系邮箱、证件类型、证件号码</w:t>
            </w:r>
          </w:p>
        </w:tc>
      </w:tr>
      <w:tr w:rsidR="009D04BB" w:rsidRPr="009D04BB" w:rsidTr="00EA6379">
        <w:tc>
          <w:tcPr>
            <w:tcW w:w="8946" w:type="dxa"/>
            <w:gridSpan w:val="2"/>
          </w:tcPr>
          <w:p w:rsidR="009D04BB" w:rsidRPr="009D04BB" w:rsidRDefault="009D04BB" w:rsidP="009D04BB">
            <w:pPr>
              <w:rPr>
                <w:b/>
              </w:rPr>
            </w:pPr>
            <w:r w:rsidRPr="009D04BB">
              <w:rPr>
                <w:rFonts w:hint="eastAsia"/>
                <w:b/>
              </w:rPr>
              <w:t>处理</w:t>
            </w:r>
          </w:p>
        </w:tc>
      </w:tr>
      <w:tr w:rsidR="009D04BB" w:rsidRPr="009D04BB" w:rsidTr="00EA6379">
        <w:tc>
          <w:tcPr>
            <w:tcW w:w="8946" w:type="dxa"/>
            <w:gridSpan w:val="2"/>
          </w:tcPr>
          <w:p w:rsidR="00921D7D" w:rsidRDefault="009D04BB">
            <w:r>
              <w:rPr>
                <w:rFonts w:hint="eastAsia"/>
              </w:rPr>
              <w:t>企业</w:t>
            </w:r>
            <w:r w:rsidR="00725F6F">
              <w:rPr>
                <w:rFonts w:hint="eastAsia"/>
              </w:rPr>
              <w:t>用户</w:t>
            </w:r>
            <w:r w:rsidR="00921D7D">
              <w:rPr>
                <w:rFonts w:hint="eastAsia"/>
              </w:rPr>
              <w:t>录入信息，选择确定操作；</w:t>
            </w:r>
          </w:p>
          <w:p w:rsidR="009D04BB" w:rsidRDefault="009D04BB">
            <w:r>
              <w:rPr>
                <w:rFonts w:hint="eastAsia"/>
              </w:rPr>
              <w:t>系统</w:t>
            </w:r>
            <w:r w:rsidR="00921D7D">
              <w:rPr>
                <w:rFonts w:hint="eastAsia"/>
              </w:rPr>
              <w:t>根据录入</w:t>
            </w:r>
            <w:r w:rsidRPr="009D04BB">
              <w:rPr>
                <w:rFonts w:hint="eastAsia"/>
              </w:rPr>
              <w:t>信息，对</w:t>
            </w:r>
            <w:r>
              <w:rPr>
                <w:rFonts w:hint="eastAsia"/>
              </w:rPr>
              <w:t>已登录</w:t>
            </w:r>
            <w:r w:rsidRPr="009D04BB">
              <w:rPr>
                <w:rFonts w:hint="eastAsia"/>
              </w:rPr>
              <w:t>企业用户</w:t>
            </w:r>
            <w:r>
              <w:rPr>
                <w:rFonts w:hint="eastAsia"/>
              </w:rPr>
              <w:t>信息</w:t>
            </w:r>
            <w:r w:rsidR="00921D7D">
              <w:rPr>
                <w:rFonts w:hint="eastAsia"/>
              </w:rPr>
              <w:t>进行修改；</w:t>
            </w:r>
          </w:p>
          <w:p w:rsidR="009D04BB" w:rsidRPr="009D04BB" w:rsidRDefault="00921D7D">
            <w:r>
              <w:rPr>
                <w:rFonts w:hint="eastAsia"/>
              </w:rPr>
              <w:t>企业</w:t>
            </w:r>
            <w:r w:rsidR="00725F6F">
              <w:rPr>
                <w:rFonts w:hint="eastAsia"/>
              </w:rPr>
              <w:t>用户</w:t>
            </w:r>
            <w:r>
              <w:rPr>
                <w:rFonts w:hint="eastAsia"/>
              </w:rPr>
              <w:t>选择忽略操作，系统返回上一级菜单。</w:t>
            </w:r>
          </w:p>
        </w:tc>
      </w:tr>
      <w:tr w:rsidR="009D04BB" w:rsidRPr="009D04BB" w:rsidTr="00EA6379">
        <w:tc>
          <w:tcPr>
            <w:tcW w:w="8946" w:type="dxa"/>
            <w:gridSpan w:val="2"/>
          </w:tcPr>
          <w:p w:rsidR="009D04BB" w:rsidRPr="009D04BB" w:rsidRDefault="009D04BB" w:rsidP="009D04BB">
            <w:pPr>
              <w:rPr>
                <w:b/>
              </w:rPr>
            </w:pPr>
            <w:r w:rsidRPr="009D04BB">
              <w:rPr>
                <w:rFonts w:hint="eastAsia"/>
                <w:b/>
              </w:rPr>
              <w:t>输出</w:t>
            </w:r>
          </w:p>
        </w:tc>
      </w:tr>
      <w:tr w:rsidR="009D04BB" w:rsidRPr="009D04BB" w:rsidTr="00EA6379">
        <w:tc>
          <w:tcPr>
            <w:tcW w:w="8946" w:type="dxa"/>
            <w:gridSpan w:val="2"/>
          </w:tcPr>
          <w:p w:rsidR="009D04BB" w:rsidRPr="009D04BB" w:rsidRDefault="009D04BB">
            <w:proofErr w:type="gramStart"/>
            <w:r w:rsidRPr="009D04BB">
              <w:rPr>
                <w:rFonts w:hint="eastAsia"/>
              </w:rPr>
              <w:t>如修改</w:t>
            </w:r>
            <w:proofErr w:type="gramEnd"/>
            <w:r w:rsidRPr="009D04BB">
              <w:rPr>
                <w:rFonts w:hint="eastAsia"/>
              </w:rPr>
              <w:t>成功，</w:t>
            </w:r>
            <w:r>
              <w:rPr>
                <w:rFonts w:hint="eastAsia"/>
              </w:rPr>
              <w:t>系统</w:t>
            </w:r>
            <w:r w:rsidRPr="009D04BB">
              <w:rPr>
                <w:rFonts w:hint="eastAsia"/>
              </w:rPr>
              <w:t>提示“</w:t>
            </w:r>
            <w:r>
              <w:rPr>
                <w:rFonts w:hint="eastAsia"/>
              </w:rPr>
              <w:t>用户信息修改成功</w:t>
            </w:r>
            <w:r w:rsidRPr="009D04BB">
              <w:rPr>
                <w:rFonts w:hint="eastAsia"/>
              </w:rPr>
              <w:t>”</w:t>
            </w:r>
            <w:r w:rsidR="00921D7D">
              <w:rPr>
                <w:rFonts w:hint="eastAsia"/>
              </w:rPr>
              <w:t>。</w:t>
            </w:r>
          </w:p>
        </w:tc>
      </w:tr>
      <w:tr w:rsidR="009D04BB" w:rsidRPr="009D04BB" w:rsidTr="00EA6379">
        <w:tc>
          <w:tcPr>
            <w:tcW w:w="8946" w:type="dxa"/>
            <w:gridSpan w:val="2"/>
          </w:tcPr>
          <w:p w:rsidR="009D04BB" w:rsidRPr="009D04BB" w:rsidRDefault="009D04BB" w:rsidP="009D04BB">
            <w:pPr>
              <w:rPr>
                <w:b/>
              </w:rPr>
            </w:pPr>
            <w:r w:rsidRPr="009D04BB">
              <w:rPr>
                <w:rFonts w:hint="eastAsia"/>
                <w:b/>
              </w:rPr>
              <w:t>错误提示</w:t>
            </w:r>
          </w:p>
        </w:tc>
      </w:tr>
      <w:tr w:rsidR="009D04BB" w:rsidRPr="009D04BB" w:rsidTr="00EA6379">
        <w:tc>
          <w:tcPr>
            <w:tcW w:w="8946" w:type="dxa"/>
            <w:gridSpan w:val="2"/>
          </w:tcPr>
          <w:p w:rsidR="00334E0A" w:rsidRDefault="008218AD">
            <w:r w:rsidRPr="008218AD">
              <w:rPr>
                <w:rFonts w:hint="eastAsia"/>
              </w:rPr>
              <w:lastRenderedPageBreak/>
              <w:t>检查</w:t>
            </w:r>
            <w:r>
              <w:rPr>
                <w:rFonts w:hint="eastAsia"/>
              </w:rPr>
              <w:t>修改后的资料信息</w:t>
            </w:r>
            <w:r w:rsidRPr="008218AD">
              <w:rPr>
                <w:rFonts w:hint="eastAsia"/>
              </w:rPr>
              <w:t>全部为必填项，</w:t>
            </w:r>
            <w:r w:rsidR="00334E0A" w:rsidRPr="00334E0A">
              <w:rPr>
                <w:rFonts w:hint="eastAsia"/>
              </w:rPr>
              <w:t>如空白系统提示“</w:t>
            </w:r>
            <w:r w:rsidR="00334E0A" w:rsidRPr="00334E0A">
              <w:rPr>
                <w:rFonts w:hint="eastAsia"/>
              </w:rPr>
              <w:t>XXX</w:t>
            </w:r>
            <w:r w:rsidR="00334E0A" w:rsidRPr="00334E0A">
              <w:rPr>
                <w:rFonts w:hint="eastAsia"/>
              </w:rPr>
              <w:t>为必填项”</w:t>
            </w:r>
            <w:r w:rsidR="00334E0A">
              <w:rPr>
                <w:rFonts w:hint="eastAsia"/>
              </w:rPr>
              <w:t>；</w:t>
            </w:r>
          </w:p>
          <w:p w:rsidR="009D04BB" w:rsidRPr="009D04BB" w:rsidRDefault="008218AD">
            <w:proofErr w:type="gramStart"/>
            <w:r w:rsidRPr="008218AD">
              <w:rPr>
                <w:rFonts w:hint="eastAsia"/>
              </w:rPr>
              <w:t>且联系</w:t>
            </w:r>
            <w:proofErr w:type="gramEnd"/>
            <w:r w:rsidRPr="008218AD">
              <w:rPr>
                <w:rFonts w:hint="eastAsia"/>
              </w:rPr>
              <w:t>邮箱格式、证件号码格式进行检查</w:t>
            </w:r>
            <w:r w:rsidR="00D51D35">
              <w:rPr>
                <w:rFonts w:hint="eastAsia"/>
              </w:rPr>
              <w:t>如有错误，系统提示</w:t>
            </w:r>
            <w:r w:rsidRPr="008218AD">
              <w:rPr>
                <w:rFonts w:hint="eastAsia"/>
              </w:rPr>
              <w:t>“</w:t>
            </w:r>
            <w:r w:rsidRPr="008218AD">
              <w:rPr>
                <w:rFonts w:hint="eastAsia"/>
              </w:rPr>
              <w:t>XXX</w:t>
            </w:r>
            <w:r w:rsidRPr="008218AD">
              <w:rPr>
                <w:rFonts w:hint="eastAsia"/>
              </w:rPr>
              <w:t>填写有误，请检查</w:t>
            </w:r>
            <w:r>
              <w:rPr>
                <w:rFonts w:hint="eastAsia"/>
              </w:rPr>
              <w:t>修改的</w:t>
            </w:r>
            <w:r w:rsidRPr="008218AD">
              <w:rPr>
                <w:rFonts w:hint="eastAsia"/>
              </w:rPr>
              <w:t>数据是否正确”，</w:t>
            </w:r>
            <w:r w:rsidRPr="008218AD">
              <w:rPr>
                <w:rFonts w:hint="eastAsia"/>
              </w:rPr>
              <w:t>XXX</w:t>
            </w:r>
            <w:r w:rsidRPr="008218AD">
              <w:rPr>
                <w:rFonts w:hint="eastAsia"/>
              </w:rPr>
              <w:t>为填写项名称。</w:t>
            </w:r>
          </w:p>
        </w:tc>
      </w:tr>
      <w:tr w:rsidR="009D04BB" w:rsidRPr="009D04BB" w:rsidTr="00EA6379">
        <w:tc>
          <w:tcPr>
            <w:tcW w:w="8946" w:type="dxa"/>
            <w:gridSpan w:val="2"/>
          </w:tcPr>
          <w:p w:rsidR="009D04BB" w:rsidRPr="009D04BB" w:rsidRDefault="009D04BB" w:rsidP="009D04BB">
            <w:pPr>
              <w:rPr>
                <w:b/>
              </w:rPr>
            </w:pPr>
            <w:r w:rsidRPr="009D04BB">
              <w:rPr>
                <w:rFonts w:hint="eastAsia"/>
                <w:b/>
              </w:rPr>
              <w:t>备注</w:t>
            </w:r>
          </w:p>
        </w:tc>
      </w:tr>
      <w:tr w:rsidR="009D04BB" w:rsidRPr="009D04BB" w:rsidTr="00EA6379">
        <w:tc>
          <w:tcPr>
            <w:tcW w:w="8946" w:type="dxa"/>
            <w:gridSpan w:val="2"/>
          </w:tcPr>
          <w:p w:rsidR="009D04BB" w:rsidRPr="009D04BB" w:rsidRDefault="009D04BB" w:rsidP="009D04BB">
            <w:r>
              <w:rPr>
                <w:rFonts w:hint="eastAsia"/>
              </w:rPr>
              <w:t>无</w:t>
            </w:r>
          </w:p>
        </w:tc>
      </w:tr>
    </w:tbl>
    <w:p w:rsidR="009D04BB" w:rsidRPr="008B5450" w:rsidRDefault="009D04BB" w:rsidP="00A364D7"/>
    <w:p w:rsidR="00AE5BF8" w:rsidRPr="00875D7D" w:rsidRDefault="006D0D1C" w:rsidP="00A364D7">
      <w:pPr>
        <w:pStyle w:val="5"/>
        <w:ind w:firstLine="560"/>
      </w:pPr>
      <w:r>
        <w:rPr>
          <w:rFonts w:hint="eastAsia"/>
        </w:rPr>
        <w:t>找回用户名</w:t>
      </w:r>
    </w:p>
    <w:tbl>
      <w:tblPr>
        <w:tblStyle w:val="ab"/>
        <w:tblW w:w="0" w:type="auto"/>
        <w:tblLook w:val="04A0" w:firstRow="1" w:lastRow="0" w:firstColumn="1" w:lastColumn="0" w:noHBand="0" w:noVBand="1"/>
      </w:tblPr>
      <w:tblGrid>
        <w:gridCol w:w="1384"/>
        <w:gridCol w:w="7562"/>
      </w:tblGrid>
      <w:tr w:rsidR="00AE2992" w:rsidRPr="009D04BB" w:rsidTr="00442EAF">
        <w:tc>
          <w:tcPr>
            <w:tcW w:w="1384" w:type="dxa"/>
          </w:tcPr>
          <w:p w:rsidR="00AE2992" w:rsidRPr="009D04BB" w:rsidRDefault="00AE2992" w:rsidP="00442EAF">
            <w:pPr>
              <w:rPr>
                <w:b/>
              </w:rPr>
            </w:pPr>
            <w:r w:rsidRPr="009D04BB">
              <w:rPr>
                <w:rFonts w:hint="eastAsia"/>
                <w:b/>
              </w:rPr>
              <w:t>操作人</w:t>
            </w:r>
          </w:p>
        </w:tc>
        <w:tc>
          <w:tcPr>
            <w:tcW w:w="7562" w:type="dxa"/>
          </w:tcPr>
          <w:p w:rsidR="00AE2992" w:rsidRPr="009D04BB" w:rsidRDefault="00AE2992" w:rsidP="00442EAF">
            <w:r w:rsidRPr="009D04BB">
              <w:rPr>
                <w:rFonts w:hint="eastAsia"/>
              </w:rPr>
              <w:t>企业用户</w:t>
            </w:r>
          </w:p>
        </w:tc>
      </w:tr>
      <w:tr w:rsidR="00AE2992" w:rsidRPr="009D04BB" w:rsidTr="00442EAF">
        <w:tc>
          <w:tcPr>
            <w:tcW w:w="1384" w:type="dxa"/>
          </w:tcPr>
          <w:p w:rsidR="00AE2992" w:rsidRPr="009D04BB" w:rsidRDefault="00AE2992" w:rsidP="00442EAF">
            <w:pPr>
              <w:rPr>
                <w:b/>
              </w:rPr>
            </w:pPr>
            <w:r w:rsidRPr="009D04BB">
              <w:rPr>
                <w:rFonts w:hint="eastAsia"/>
                <w:b/>
              </w:rPr>
              <w:t>条件</w:t>
            </w:r>
          </w:p>
        </w:tc>
        <w:tc>
          <w:tcPr>
            <w:tcW w:w="7562" w:type="dxa"/>
          </w:tcPr>
          <w:p w:rsidR="00AE2992" w:rsidRPr="009D04BB" w:rsidRDefault="00AE2992" w:rsidP="00442EAF">
            <w:r w:rsidRPr="009D04BB">
              <w:rPr>
                <w:rFonts w:hint="eastAsia"/>
              </w:rPr>
              <w:t>已登录</w:t>
            </w:r>
          </w:p>
        </w:tc>
      </w:tr>
      <w:tr w:rsidR="00AE2992" w:rsidRPr="009D04BB" w:rsidTr="00442EAF">
        <w:tc>
          <w:tcPr>
            <w:tcW w:w="8946" w:type="dxa"/>
            <w:gridSpan w:val="2"/>
          </w:tcPr>
          <w:p w:rsidR="00AE2992" w:rsidRPr="009D04BB" w:rsidRDefault="00AE2992" w:rsidP="00442EAF">
            <w:pPr>
              <w:rPr>
                <w:b/>
              </w:rPr>
            </w:pPr>
            <w:r w:rsidRPr="009D04BB">
              <w:rPr>
                <w:rFonts w:hint="eastAsia"/>
                <w:b/>
              </w:rPr>
              <w:t>输入</w:t>
            </w:r>
          </w:p>
        </w:tc>
      </w:tr>
      <w:tr w:rsidR="00AE2992" w:rsidRPr="009D04BB" w:rsidTr="00442EAF">
        <w:tc>
          <w:tcPr>
            <w:tcW w:w="8946" w:type="dxa"/>
            <w:gridSpan w:val="2"/>
          </w:tcPr>
          <w:p w:rsidR="00AE2992" w:rsidRPr="009D04BB" w:rsidRDefault="00AE2992" w:rsidP="00442EAF">
            <w:r w:rsidRPr="00AE2992">
              <w:rPr>
                <w:rFonts w:hint="eastAsia"/>
              </w:rPr>
              <w:t>企业名称、组织机构代码或统一社会信用代码</w:t>
            </w:r>
          </w:p>
        </w:tc>
      </w:tr>
      <w:tr w:rsidR="00AE2992" w:rsidRPr="009D04BB" w:rsidTr="00442EAF">
        <w:tc>
          <w:tcPr>
            <w:tcW w:w="8946" w:type="dxa"/>
            <w:gridSpan w:val="2"/>
          </w:tcPr>
          <w:p w:rsidR="00AE2992" w:rsidRPr="009D04BB" w:rsidRDefault="00AE2992" w:rsidP="00442EAF">
            <w:pPr>
              <w:rPr>
                <w:b/>
              </w:rPr>
            </w:pPr>
            <w:r w:rsidRPr="009D04BB">
              <w:rPr>
                <w:rFonts w:hint="eastAsia"/>
                <w:b/>
              </w:rPr>
              <w:t>处理</w:t>
            </w:r>
          </w:p>
        </w:tc>
      </w:tr>
      <w:tr w:rsidR="00AE2992" w:rsidRPr="009D04BB" w:rsidTr="00442EAF">
        <w:tc>
          <w:tcPr>
            <w:tcW w:w="8946" w:type="dxa"/>
            <w:gridSpan w:val="2"/>
          </w:tcPr>
          <w:p w:rsidR="00AE2992" w:rsidRDefault="00AE2992" w:rsidP="00442EAF">
            <w:r>
              <w:rPr>
                <w:rFonts w:hint="eastAsia"/>
              </w:rPr>
              <w:t>企业用户录入信息，选择确定操作；</w:t>
            </w:r>
          </w:p>
          <w:p w:rsidR="00AE2992" w:rsidRPr="009D04BB" w:rsidRDefault="00AE2992">
            <w:r>
              <w:rPr>
                <w:rFonts w:hint="eastAsia"/>
              </w:rPr>
              <w:t>系统根据录入</w:t>
            </w:r>
            <w:r w:rsidRPr="009D04BB">
              <w:rPr>
                <w:rFonts w:hint="eastAsia"/>
              </w:rPr>
              <w:t>信息，</w:t>
            </w:r>
            <w:r>
              <w:rPr>
                <w:rFonts w:hint="eastAsia"/>
              </w:rPr>
              <w:t>查找对应企业的注册用户名称。</w:t>
            </w:r>
          </w:p>
        </w:tc>
      </w:tr>
      <w:tr w:rsidR="00AE2992" w:rsidRPr="009D04BB" w:rsidTr="00442EAF">
        <w:tc>
          <w:tcPr>
            <w:tcW w:w="8946" w:type="dxa"/>
            <w:gridSpan w:val="2"/>
          </w:tcPr>
          <w:p w:rsidR="00AE2992" w:rsidRPr="009D04BB" w:rsidRDefault="00AE2992" w:rsidP="00442EAF">
            <w:pPr>
              <w:rPr>
                <w:b/>
              </w:rPr>
            </w:pPr>
            <w:r w:rsidRPr="009D04BB">
              <w:rPr>
                <w:rFonts w:hint="eastAsia"/>
                <w:b/>
              </w:rPr>
              <w:t>输出</w:t>
            </w:r>
          </w:p>
        </w:tc>
      </w:tr>
      <w:tr w:rsidR="00AE2992" w:rsidRPr="009D04BB" w:rsidTr="00442EAF">
        <w:tc>
          <w:tcPr>
            <w:tcW w:w="8946" w:type="dxa"/>
            <w:gridSpan w:val="2"/>
          </w:tcPr>
          <w:p w:rsidR="00AE2992" w:rsidRDefault="00AE2992">
            <w:r>
              <w:rPr>
                <w:rFonts w:hint="eastAsia"/>
              </w:rPr>
              <w:t>如存在</w:t>
            </w:r>
            <w:r w:rsidRPr="009D04BB">
              <w:rPr>
                <w:rFonts w:hint="eastAsia"/>
              </w:rPr>
              <w:t>，</w:t>
            </w:r>
            <w:r>
              <w:rPr>
                <w:rFonts w:hint="eastAsia"/>
              </w:rPr>
              <w:t>系统</w:t>
            </w:r>
            <w:r w:rsidRPr="009D04BB">
              <w:rPr>
                <w:rFonts w:hint="eastAsia"/>
              </w:rPr>
              <w:t>提示“</w:t>
            </w:r>
            <w:r>
              <w:rPr>
                <w:rFonts w:hint="eastAsia"/>
              </w:rPr>
              <w:t>您的用户名称为</w:t>
            </w:r>
            <w:r>
              <w:rPr>
                <w:rFonts w:hint="eastAsia"/>
              </w:rPr>
              <w:t>XXXXX</w:t>
            </w:r>
            <w:r w:rsidRPr="009D04BB">
              <w:rPr>
                <w:rFonts w:hint="eastAsia"/>
              </w:rPr>
              <w:t>”</w:t>
            </w:r>
            <w:r>
              <w:rPr>
                <w:rFonts w:hint="eastAsia"/>
              </w:rPr>
              <w:t>；</w:t>
            </w:r>
          </w:p>
          <w:p w:rsidR="00AE2992" w:rsidRPr="00AE2992" w:rsidRDefault="00AE2992">
            <w:r>
              <w:rPr>
                <w:rFonts w:hint="eastAsia"/>
              </w:rPr>
              <w:t>如不存在，系统提示“你录入的企业没有注册过，请再次核对”</w:t>
            </w:r>
          </w:p>
        </w:tc>
      </w:tr>
      <w:tr w:rsidR="00AE2992" w:rsidRPr="009D04BB" w:rsidTr="00442EAF">
        <w:tc>
          <w:tcPr>
            <w:tcW w:w="8946" w:type="dxa"/>
            <w:gridSpan w:val="2"/>
          </w:tcPr>
          <w:p w:rsidR="00AE2992" w:rsidRPr="009D04BB" w:rsidRDefault="00AE2992" w:rsidP="00442EAF">
            <w:pPr>
              <w:rPr>
                <w:b/>
              </w:rPr>
            </w:pPr>
            <w:r w:rsidRPr="009D04BB">
              <w:rPr>
                <w:rFonts w:hint="eastAsia"/>
                <w:b/>
              </w:rPr>
              <w:t>错误提示</w:t>
            </w:r>
          </w:p>
        </w:tc>
      </w:tr>
      <w:tr w:rsidR="00AE2992" w:rsidRPr="009D04BB" w:rsidTr="00442EAF">
        <w:tc>
          <w:tcPr>
            <w:tcW w:w="8946" w:type="dxa"/>
            <w:gridSpan w:val="2"/>
          </w:tcPr>
          <w:p w:rsidR="00AE2992" w:rsidRPr="009D04BB" w:rsidRDefault="00AE2992" w:rsidP="00442EAF">
            <w:r w:rsidRPr="008218AD">
              <w:rPr>
                <w:rFonts w:hint="eastAsia"/>
              </w:rPr>
              <w:t>检查</w:t>
            </w:r>
            <w:r>
              <w:rPr>
                <w:rFonts w:hint="eastAsia"/>
              </w:rPr>
              <w:t>录入信息</w:t>
            </w:r>
            <w:r w:rsidRPr="008218AD">
              <w:rPr>
                <w:rFonts w:hint="eastAsia"/>
              </w:rPr>
              <w:t>全部为必填项，</w:t>
            </w:r>
            <w:r w:rsidRPr="00334E0A">
              <w:rPr>
                <w:rFonts w:hint="eastAsia"/>
              </w:rPr>
              <w:t>如空白系统提示“</w:t>
            </w:r>
            <w:r w:rsidRPr="00334E0A">
              <w:rPr>
                <w:rFonts w:hint="eastAsia"/>
              </w:rPr>
              <w:t>XXX</w:t>
            </w:r>
            <w:r w:rsidRPr="00334E0A">
              <w:rPr>
                <w:rFonts w:hint="eastAsia"/>
              </w:rPr>
              <w:t>为必填项”</w:t>
            </w:r>
            <w:r>
              <w:rPr>
                <w:rFonts w:hint="eastAsia"/>
              </w:rPr>
              <w:t>。</w:t>
            </w:r>
          </w:p>
        </w:tc>
      </w:tr>
      <w:tr w:rsidR="00AE2992" w:rsidRPr="009D04BB" w:rsidTr="00442EAF">
        <w:tc>
          <w:tcPr>
            <w:tcW w:w="8946" w:type="dxa"/>
            <w:gridSpan w:val="2"/>
          </w:tcPr>
          <w:p w:rsidR="00AE2992" w:rsidRPr="009D04BB" w:rsidRDefault="00AE2992" w:rsidP="00442EAF">
            <w:pPr>
              <w:rPr>
                <w:b/>
              </w:rPr>
            </w:pPr>
            <w:r w:rsidRPr="009D04BB">
              <w:rPr>
                <w:rFonts w:hint="eastAsia"/>
                <w:b/>
              </w:rPr>
              <w:t>备注</w:t>
            </w:r>
          </w:p>
        </w:tc>
      </w:tr>
      <w:tr w:rsidR="00AE2992" w:rsidRPr="009D04BB" w:rsidTr="00442EAF">
        <w:tc>
          <w:tcPr>
            <w:tcW w:w="8946" w:type="dxa"/>
            <w:gridSpan w:val="2"/>
          </w:tcPr>
          <w:p w:rsidR="00AE2992" w:rsidRPr="009D04BB" w:rsidRDefault="00AE2992" w:rsidP="00442EAF">
            <w:r>
              <w:rPr>
                <w:rFonts w:hint="eastAsia"/>
              </w:rPr>
              <w:t>无</w:t>
            </w:r>
          </w:p>
        </w:tc>
      </w:tr>
    </w:tbl>
    <w:p w:rsidR="00AE2992" w:rsidRPr="005E601F" w:rsidRDefault="00AE2992" w:rsidP="00A364D7">
      <w:pPr>
        <w:pStyle w:val="11"/>
        <w:widowControl/>
        <w:ind w:firstLineChars="0" w:firstLine="0"/>
        <w:jc w:val="left"/>
        <w:rPr>
          <w:rFonts w:asciiTheme="minorEastAsia" w:eastAsiaTheme="minorEastAsia" w:hAnsiTheme="minorEastAsia"/>
        </w:rPr>
      </w:pPr>
    </w:p>
    <w:p w:rsidR="00AE5BF8" w:rsidRDefault="006D0D1C" w:rsidP="00A364D7">
      <w:pPr>
        <w:pStyle w:val="5"/>
      </w:pPr>
      <w:r>
        <w:rPr>
          <w:rFonts w:hint="eastAsia"/>
        </w:rPr>
        <w:t>找回密码</w:t>
      </w:r>
    </w:p>
    <w:p w:rsidR="00AE5BF8" w:rsidRDefault="006D0D1C">
      <w:pPr>
        <w:pStyle w:val="11"/>
        <w:widowControl/>
        <w:ind w:firstLine="480"/>
        <w:jc w:val="left"/>
        <w:rPr>
          <w:rFonts w:asciiTheme="minorEastAsia" w:eastAsiaTheme="minorEastAsia" w:hAnsiTheme="minorEastAsia"/>
        </w:rPr>
      </w:pPr>
      <w:r>
        <w:rPr>
          <w:rFonts w:asciiTheme="minorEastAsia" w:eastAsiaTheme="minorEastAsia" w:hAnsiTheme="minorEastAsia" w:hint="eastAsia"/>
        </w:rPr>
        <w:t>企业</w:t>
      </w:r>
      <w:r w:rsidR="0042101D">
        <w:rPr>
          <w:rFonts w:asciiTheme="minorEastAsia" w:eastAsiaTheme="minorEastAsia" w:hAnsiTheme="minorEastAsia" w:hint="eastAsia"/>
        </w:rPr>
        <w:t>用户如果遗失密码，可通过</w:t>
      </w:r>
      <w:r>
        <w:rPr>
          <w:rFonts w:asciiTheme="minorEastAsia" w:eastAsiaTheme="minorEastAsia" w:hAnsiTheme="minorEastAsia" w:hint="eastAsia"/>
        </w:rPr>
        <w:t>传真</w:t>
      </w:r>
      <w:r w:rsidR="0042101D">
        <w:rPr>
          <w:rFonts w:asciiTheme="minorEastAsia" w:eastAsiaTheme="minorEastAsia" w:hAnsiTheme="minorEastAsia" w:hint="eastAsia"/>
        </w:rPr>
        <w:t>方式将企业联系电话、联系邮箱及相关企业资质证明发送给银行</w:t>
      </w:r>
      <w:r>
        <w:rPr>
          <w:rFonts w:asciiTheme="minorEastAsia" w:eastAsiaTheme="minorEastAsia" w:hAnsiTheme="minorEastAsia" w:hint="eastAsia"/>
        </w:rPr>
        <w:t>，</w:t>
      </w:r>
      <w:r w:rsidR="0042101D">
        <w:rPr>
          <w:rFonts w:asciiTheme="minorEastAsia" w:eastAsiaTheme="minorEastAsia" w:hAnsiTheme="minorEastAsia" w:hint="eastAsia"/>
        </w:rPr>
        <w:t>银行核对后重置</w:t>
      </w:r>
      <w:r>
        <w:rPr>
          <w:rFonts w:asciiTheme="minorEastAsia" w:eastAsiaTheme="minorEastAsia" w:hAnsiTheme="minorEastAsia" w:hint="eastAsia"/>
        </w:rPr>
        <w:t>密码</w:t>
      </w:r>
      <w:r w:rsidR="0042101D">
        <w:rPr>
          <w:rFonts w:asciiTheme="minorEastAsia" w:eastAsiaTheme="minorEastAsia" w:hAnsiTheme="minorEastAsia" w:hint="eastAsia"/>
        </w:rPr>
        <w:t>，将初始密码通过传真中的联系邮箱发送给企业</w:t>
      </w:r>
      <w:r>
        <w:rPr>
          <w:rFonts w:asciiTheme="minorEastAsia" w:eastAsiaTheme="minorEastAsia" w:hAnsiTheme="minorEastAsia" w:hint="eastAsia"/>
        </w:rPr>
        <w:t>。</w:t>
      </w:r>
    </w:p>
    <w:p w:rsidR="00AE5BF8" w:rsidRDefault="006D0D1C">
      <w:pPr>
        <w:pStyle w:val="5"/>
      </w:pPr>
      <w:r>
        <w:rPr>
          <w:rFonts w:hint="eastAsia"/>
        </w:rPr>
        <w:t>注销</w:t>
      </w:r>
    </w:p>
    <w:tbl>
      <w:tblPr>
        <w:tblStyle w:val="ab"/>
        <w:tblW w:w="0" w:type="auto"/>
        <w:tblLook w:val="04A0" w:firstRow="1" w:lastRow="0" w:firstColumn="1" w:lastColumn="0" w:noHBand="0" w:noVBand="1"/>
      </w:tblPr>
      <w:tblGrid>
        <w:gridCol w:w="1384"/>
        <w:gridCol w:w="7562"/>
      </w:tblGrid>
      <w:tr w:rsidR="009D04BB" w:rsidRPr="009D04BB" w:rsidTr="00EA6379">
        <w:tc>
          <w:tcPr>
            <w:tcW w:w="1384" w:type="dxa"/>
          </w:tcPr>
          <w:p w:rsidR="009D04BB" w:rsidRPr="009D04BB" w:rsidRDefault="009D04BB" w:rsidP="009D04BB">
            <w:pPr>
              <w:rPr>
                <w:b/>
              </w:rPr>
            </w:pPr>
            <w:r w:rsidRPr="009D04BB">
              <w:rPr>
                <w:rFonts w:hint="eastAsia"/>
                <w:b/>
              </w:rPr>
              <w:lastRenderedPageBreak/>
              <w:t>操作人</w:t>
            </w:r>
          </w:p>
        </w:tc>
        <w:tc>
          <w:tcPr>
            <w:tcW w:w="7562" w:type="dxa"/>
          </w:tcPr>
          <w:p w:rsidR="009D04BB" w:rsidRPr="009D04BB" w:rsidRDefault="009D04BB" w:rsidP="009D04BB">
            <w:r w:rsidRPr="009D04BB">
              <w:rPr>
                <w:rFonts w:hint="eastAsia"/>
              </w:rPr>
              <w:t>企业用户</w:t>
            </w:r>
          </w:p>
        </w:tc>
      </w:tr>
      <w:tr w:rsidR="009D04BB" w:rsidRPr="009D04BB" w:rsidTr="00EA6379">
        <w:tc>
          <w:tcPr>
            <w:tcW w:w="1384" w:type="dxa"/>
          </w:tcPr>
          <w:p w:rsidR="009D04BB" w:rsidRPr="009D04BB" w:rsidRDefault="009D04BB" w:rsidP="009D04BB">
            <w:pPr>
              <w:rPr>
                <w:b/>
              </w:rPr>
            </w:pPr>
            <w:r w:rsidRPr="009D04BB">
              <w:rPr>
                <w:rFonts w:hint="eastAsia"/>
                <w:b/>
              </w:rPr>
              <w:t>条件</w:t>
            </w:r>
          </w:p>
        </w:tc>
        <w:tc>
          <w:tcPr>
            <w:tcW w:w="7562" w:type="dxa"/>
          </w:tcPr>
          <w:p w:rsidR="009D04BB" w:rsidRPr="009D04BB" w:rsidRDefault="009D04BB" w:rsidP="009D04BB">
            <w:r w:rsidRPr="009D04BB">
              <w:rPr>
                <w:rFonts w:hint="eastAsia"/>
              </w:rPr>
              <w:t>已登录</w:t>
            </w:r>
          </w:p>
        </w:tc>
      </w:tr>
      <w:tr w:rsidR="009D04BB" w:rsidRPr="009D04BB" w:rsidTr="00EA6379">
        <w:tc>
          <w:tcPr>
            <w:tcW w:w="8946" w:type="dxa"/>
            <w:gridSpan w:val="2"/>
          </w:tcPr>
          <w:p w:rsidR="009D04BB" w:rsidRPr="009D04BB" w:rsidRDefault="009D04BB" w:rsidP="009D04BB">
            <w:pPr>
              <w:rPr>
                <w:b/>
              </w:rPr>
            </w:pPr>
            <w:r w:rsidRPr="009D04BB">
              <w:rPr>
                <w:rFonts w:hint="eastAsia"/>
                <w:b/>
              </w:rPr>
              <w:t>输入</w:t>
            </w:r>
          </w:p>
        </w:tc>
      </w:tr>
      <w:tr w:rsidR="009D04BB" w:rsidRPr="009D04BB" w:rsidTr="00EA6379">
        <w:tc>
          <w:tcPr>
            <w:tcW w:w="8946" w:type="dxa"/>
            <w:gridSpan w:val="2"/>
          </w:tcPr>
          <w:p w:rsidR="009D04BB" w:rsidRPr="009D04BB" w:rsidRDefault="009D04BB" w:rsidP="009D04BB">
            <w:r>
              <w:rPr>
                <w:rFonts w:hint="eastAsia"/>
              </w:rPr>
              <w:t>无</w:t>
            </w:r>
          </w:p>
        </w:tc>
      </w:tr>
      <w:tr w:rsidR="009D04BB" w:rsidRPr="009D04BB" w:rsidTr="00EA6379">
        <w:tc>
          <w:tcPr>
            <w:tcW w:w="8946" w:type="dxa"/>
            <w:gridSpan w:val="2"/>
          </w:tcPr>
          <w:p w:rsidR="009D04BB" w:rsidRPr="009D04BB" w:rsidRDefault="009D04BB" w:rsidP="009D04BB">
            <w:pPr>
              <w:rPr>
                <w:b/>
              </w:rPr>
            </w:pPr>
            <w:r w:rsidRPr="009D04BB">
              <w:rPr>
                <w:rFonts w:hint="eastAsia"/>
                <w:b/>
              </w:rPr>
              <w:t>处理</w:t>
            </w:r>
          </w:p>
        </w:tc>
      </w:tr>
      <w:tr w:rsidR="009D04BB" w:rsidRPr="009D04BB" w:rsidTr="00EA6379">
        <w:tc>
          <w:tcPr>
            <w:tcW w:w="8946" w:type="dxa"/>
            <w:gridSpan w:val="2"/>
          </w:tcPr>
          <w:p w:rsidR="009D04BB" w:rsidRPr="009D04BB" w:rsidRDefault="009D04BB">
            <w:r w:rsidRPr="009D04BB">
              <w:rPr>
                <w:rFonts w:hint="eastAsia"/>
              </w:rPr>
              <w:t>企业</w:t>
            </w:r>
            <w:r w:rsidR="00725F6F">
              <w:rPr>
                <w:rFonts w:hint="eastAsia"/>
              </w:rPr>
              <w:t>用户</w:t>
            </w:r>
            <w:r w:rsidRPr="009D04BB">
              <w:rPr>
                <w:rFonts w:hint="eastAsia"/>
              </w:rPr>
              <w:t>选择</w:t>
            </w:r>
            <w:r>
              <w:rPr>
                <w:rFonts w:hint="eastAsia"/>
              </w:rPr>
              <w:t>注销</w:t>
            </w:r>
            <w:r w:rsidRPr="009D04BB">
              <w:rPr>
                <w:rFonts w:hint="eastAsia"/>
              </w:rPr>
              <w:t>操作，系统</w:t>
            </w:r>
            <w:r>
              <w:rPr>
                <w:rFonts w:hint="eastAsia"/>
              </w:rPr>
              <w:t>返回未登录状态下系统主页面</w:t>
            </w:r>
            <w:r w:rsidRPr="009D04BB">
              <w:rPr>
                <w:rFonts w:hint="eastAsia"/>
              </w:rPr>
              <w:t>。</w:t>
            </w:r>
          </w:p>
        </w:tc>
      </w:tr>
      <w:tr w:rsidR="009D04BB" w:rsidRPr="009D04BB" w:rsidTr="00EA6379">
        <w:tc>
          <w:tcPr>
            <w:tcW w:w="8946" w:type="dxa"/>
            <w:gridSpan w:val="2"/>
          </w:tcPr>
          <w:p w:rsidR="009D04BB" w:rsidRPr="009D04BB" w:rsidRDefault="009D04BB" w:rsidP="009D04BB">
            <w:pPr>
              <w:rPr>
                <w:b/>
              </w:rPr>
            </w:pPr>
            <w:r w:rsidRPr="009D04BB">
              <w:rPr>
                <w:rFonts w:hint="eastAsia"/>
                <w:b/>
              </w:rPr>
              <w:t>输出</w:t>
            </w:r>
          </w:p>
        </w:tc>
      </w:tr>
      <w:tr w:rsidR="009D04BB" w:rsidRPr="009D04BB" w:rsidTr="00EA6379">
        <w:tc>
          <w:tcPr>
            <w:tcW w:w="8946" w:type="dxa"/>
            <w:gridSpan w:val="2"/>
          </w:tcPr>
          <w:p w:rsidR="009D04BB" w:rsidRPr="009D04BB" w:rsidRDefault="009D04BB">
            <w:r>
              <w:rPr>
                <w:rFonts w:hint="eastAsia"/>
              </w:rPr>
              <w:t>无</w:t>
            </w:r>
          </w:p>
        </w:tc>
      </w:tr>
      <w:tr w:rsidR="009D04BB" w:rsidRPr="009D04BB" w:rsidTr="00EA6379">
        <w:tc>
          <w:tcPr>
            <w:tcW w:w="8946" w:type="dxa"/>
            <w:gridSpan w:val="2"/>
          </w:tcPr>
          <w:p w:rsidR="009D04BB" w:rsidRPr="009D04BB" w:rsidRDefault="009D04BB" w:rsidP="009D04BB">
            <w:pPr>
              <w:rPr>
                <w:b/>
              </w:rPr>
            </w:pPr>
            <w:r w:rsidRPr="009D04BB">
              <w:rPr>
                <w:rFonts w:hint="eastAsia"/>
                <w:b/>
              </w:rPr>
              <w:t>错误提示</w:t>
            </w:r>
          </w:p>
        </w:tc>
      </w:tr>
      <w:tr w:rsidR="009D04BB" w:rsidRPr="009D04BB" w:rsidTr="00EA6379">
        <w:tc>
          <w:tcPr>
            <w:tcW w:w="8946" w:type="dxa"/>
            <w:gridSpan w:val="2"/>
          </w:tcPr>
          <w:p w:rsidR="009D04BB" w:rsidRPr="009D04BB" w:rsidRDefault="009D04BB" w:rsidP="009D04BB">
            <w:r>
              <w:rPr>
                <w:rFonts w:hint="eastAsia"/>
              </w:rPr>
              <w:t>无</w:t>
            </w:r>
          </w:p>
        </w:tc>
      </w:tr>
      <w:tr w:rsidR="009D04BB" w:rsidRPr="009D04BB" w:rsidTr="00EA6379">
        <w:tc>
          <w:tcPr>
            <w:tcW w:w="8946" w:type="dxa"/>
            <w:gridSpan w:val="2"/>
          </w:tcPr>
          <w:p w:rsidR="009D04BB" w:rsidRPr="009D04BB" w:rsidRDefault="009D04BB" w:rsidP="009D04BB">
            <w:pPr>
              <w:rPr>
                <w:b/>
              </w:rPr>
            </w:pPr>
            <w:r w:rsidRPr="009D04BB">
              <w:rPr>
                <w:rFonts w:hint="eastAsia"/>
                <w:b/>
              </w:rPr>
              <w:t>备注</w:t>
            </w:r>
          </w:p>
        </w:tc>
      </w:tr>
      <w:tr w:rsidR="009D04BB" w:rsidRPr="009D04BB" w:rsidTr="00EA6379">
        <w:tc>
          <w:tcPr>
            <w:tcW w:w="8946" w:type="dxa"/>
            <w:gridSpan w:val="2"/>
          </w:tcPr>
          <w:p w:rsidR="009D04BB" w:rsidRPr="009D04BB" w:rsidRDefault="009D04BB" w:rsidP="009D04BB">
            <w:r>
              <w:rPr>
                <w:rFonts w:hint="eastAsia"/>
              </w:rPr>
              <w:t>无</w:t>
            </w:r>
          </w:p>
        </w:tc>
      </w:tr>
    </w:tbl>
    <w:p w:rsidR="00E414B3" w:rsidRPr="008B5450" w:rsidRDefault="00E414B3" w:rsidP="00A364D7"/>
    <w:p w:rsidR="00AE5BF8" w:rsidRDefault="006D0D1C" w:rsidP="005E601F">
      <w:pPr>
        <w:pStyle w:val="4"/>
      </w:pPr>
      <w:r>
        <w:rPr>
          <w:rFonts w:hint="eastAsia"/>
        </w:rPr>
        <w:t>业务申请</w:t>
      </w:r>
    </w:p>
    <w:p w:rsidR="00AE5BF8" w:rsidRDefault="009D04BB">
      <w:pPr>
        <w:pStyle w:val="5"/>
      </w:pPr>
      <w:r>
        <w:rPr>
          <w:rFonts w:hint="eastAsia"/>
        </w:rPr>
        <w:t>新建</w:t>
      </w:r>
    </w:p>
    <w:tbl>
      <w:tblPr>
        <w:tblStyle w:val="ab"/>
        <w:tblW w:w="0" w:type="auto"/>
        <w:tblLook w:val="04A0" w:firstRow="1" w:lastRow="0" w:firstColumn="1" w:lastColumn="0" w:noHBand="0" w:noVBand="1"/>
      </w:tblPr>
      <w:tblGrid>
        <w:gridCol w:w="1384"/>
        <w:gridCol w:w="7562"/>
      </w:tblGrid>
      <w:tr w:rsidR="009D04BB" w:rsidRPr="009D04BB" w:rsidTr="00EA6379">
        <w:tc>
          <w:tcPr>
            <w:tcW w:w="1384" w:type="dxa"/>
          </w:tcPr>
          <w:p w:rsidR="009D04BB" w:rsidRPr="009D04BB" w:rsidRDefault="009D04BB" w:rsidP="009D04BB">
            <w:pPr>
              <w:rPr>
                <w:b/>
              </w:rPr>
            </w:pPr>
            <w:r w:rsidRPr="009D04BB">
              <w:rPr>
                <w:rFonts w:hint="eastAsia"/>
                <w:b/>
              </w:rPr>
              <w:t>操作人</w:t>
            </w:r>
          </w:p>
        </w:tc>
        <w:tc>
          <w:tcPr>
            <w:tcW w:w="7562" w:type="dxa"/>
          </w:tcPr>
          <w:p w:rsidR="009D04BB" w:rsidRPr="009D04BB" w:rsidRDefault="009D04BB" w:rsidP="009D04BB">
            <w:r>
              <w:rPr>
                <w:rFonts w:hint="eastAsia"/>
              </w:rPr>
              <w:t>企业用户</w:t>
            </w:r>
          </w:p>
        </w:tc>
      </w:tr>
      <w:tr w:rsidR="009D04BB" w:rsidRPr="009D04BB" w:rsidTr="00EA6379">
        <w:tc>
          <w:tcPr>
            <w:tcW w:w="1384" w:type="dxa"/>
          </w:tcPr>
          <w:p w:rsidR="009D04BB" w:rsidRPr="009D04BB" w:rsidRDefault="009D04BB" w:rsidP="009D04BB">
            <w:pPr>
              <w:rPr>
                <w:b/>
              </w:rPr>
            </w:pPr>
            <w:r w:rsidRPr="009D04BB">
              <w:rPr>
                <w:rFonts w:hint="eastAsia"/>
                <w:b/>
              </w:rPr>
              <w:t>条件</w:t>
            </w:r>
          </w:p>
        </w:tc>
        <w:tc>
          <w:tcPr>
            <w:tcW w:w="7562" w:type="dxa"/>
          </w:tcPr>
          <w:p w:rsidR="009D04BB" w:rsidRPr="009D04BB" w:rsidRDefault="009D04BB" w:rsidP="009D04BB">
            <w:r>
              <w:rPr>
                <w:rFonts w:hint="eastAsia"/>
              </w:rPr>
              <w:t>已登录</w:t>
            </w:r>
          </w:p>
        </w:tc>
      </w:tr>
      <w:tr w:rsidR="009D04BB" w:rsidRPr="009D04BB" w:rsidTr="00EA6379">
        <w:tc>
          <w:tcPr>
            <w:tcW w:w="8946" w:type="dxa"/>
            <w:gridSpan w:val="2"/>
          </w:tcPr>
          <w:p w:rsidR="009D04BB" w:rsidRPr="009D04BB" w:rsidRDefault="009D04BB" w:rsidP="009D04BB">
            <w:pPr>
              <w:rPr>
                <w:b/>
              </w:rPr>
            </w:pPr>
            <w:r w:rsidRPr="009D04BB">
              <w:rPr>
                <w:rFonts w:hint="eastAsia"/>
                <w:b/>
              </w:rPr>
              <w:t>输入</w:t>
            </w:r>
          </w:p>
        </w:tc>
      </w:tr>
      <w:tr w:rsidR="009D04BB" w:rsidRPr="009D04BB" w:rsidTr="00EA6379">
        <w:tc>
          <w:tcPr>
            <w:tcW w:w="8946" w:type="dxa"/>
            <w:gridSpan w:val="2"/>
          </w:tcPr>
          <w:p w:rsidR="00964D08" w:rsidRPr="00964D08" w:rsidRDefault="00964D08" w:rsidP="00964D08">
            <w:r w:rsidRPr="00964D08">
              <w:rPr>
                <w:rFonts w:hint="eastAsia"/>
              </w:rPr>
              <w:t>基本信息包括申请</w:t>
            </w:r>
            <w:r w:rsidR="006E3171">
              <w:rPr>
                <w:rFonts w:hint="eastAsia"/>
              </w:rPr>
              <w:t>业务项目类型</w:t>
            </w:r>
            <w:r w:rsidRPr="00964D08">
              <w:rPr>
                <w:rFonts w:hint="eastAsia"/>
              </w:rPr>
              <w:t>、联系人、联系电话、联系邮箱、邮寄地址、通知获取方式（邮寄、</w:t>
            </w:r>
            <w:r w:rsidR="00607BBF">
              <w:rPr>
                <w:rFonts w:hint="eastAsia"/>
              </w:rPr>
              <w:t>现场</w:t>
            </w:r>
            <w:r w:rsidRPr="00964D08">
              <w:rPr>
                <w:rFonts w:hint="eastAsia"/>
              </w:rPr>
              <w:t>）</w:t>
            </w:r>
            <w:r w:rsidR="00607BBF">
              <w:rPr>
                <w:rFonts w:hint="eastAsia"/>
              </w:rPr>
              <w:t>默认现场</w:t>
            </w:r>
          </w:p>
          <w:p w:rsidR="009D04BB" w:rsidRPr="009D04BB" w:rsidRDefault="00964D08" w:rsidP="00964D08">
            <w:r>
              <w:rPr>
                <w:rFonts w:hint="eastAsia"/>
              </w:rPr>
              <w:t>电子版</w:t>
            </w:r>
            <w:r w:rsidRPr="00964D08">
              <w:rPr>
                <w:rFonts w:hint="eastAsia"/>
              </w:rPr>
              <w:t>PDF</w:t>
            </w:r>
            <w:r w:rsidRPr="00964D08">
              <w:rPr>
                <w:rFonts w:hint="eastAsia"/>
              </w:rPr>
              <w:t>格式文件的业务申请材料附件，包括业务申请表、业务申请要求提交的相关证明材料</w:t>
            </w:r>
          </w:p>
        </w:tc>
      </w:tr>
      <w:tr w:rsidR="009D04BB" w:rsidRPr="009D04BB" w:rsidTr="00EA6379">
        <w:tc>
          <w:tcPr>
            <w:tcW w:w="8946" w:type="dxa"/>
            <w:gridSpan w:val="2"/>
          </w:tcPr>
          <w:p w:rsidR="009D04BB" w:rsidRPr="009D04BB" w:rsidRDefault="009D04BB" w:rsidP="009D04BB">
            <w:pPr>
              <w:rPr>
                <w:b/>
              </w:rPr>
            </w:pPr>
            <w:r w:rsidRPr="009D04BB">
              <w:rPr>
                <w:rFonts w:hint="eastAsia"/>
                <w:b/>
              </w:rPr>
              <w:t>处理</w:t>
            </w:r>
          </w:p>
        </w:tc>
      </w:tr>
      <w:tr w:rsidR="009D04BB" w:rsidRPr="009D04BB" w:rsidTr="00EA6379">
        <w:tc>
          <w:tcPr>
            <w:tcW w:w="8946" w:type="dxa"/>
            <w:gridSpan w:val="2"/>
          </w:tcPr>
          <w:p w:rsidR="00921D7D" w:rsidRDefault="009D04BB">
            <w:r>
              <w:rPr>
                <w:rFonts w:hint="eastAsia"/>
              </w:rPr>
              <w:t>企业</w:t>
            </w:r>
            <w:r w:rsidR="00725F6F">
              <w:rPr>
                <w:rFonts w:hint="eastAsia"/>
              </w:rPr>
              <w:t>用户</w:t>
            </w:r>
            <w:r w:rsidR="00302540">
              <w:rPr>
                <w:rFonts w:hint="eastAsia"/>
              </w:rPr>
              <w:t>通过系统入口，</w:t>
            </w:r>
            <w:r>
              <w:rPr>
                <w:rFonts w:hint="eastAsia"/>
              </w:rPr>
              <w:t>选择</w:t>
            </w:r>
            <w:r w:rsidR="008E30DF">
              <w:rPr>
                <w:rFonts w:hint="eastAsia"/>
              </w:rPr>
              <w:t>业务项目类型</w:t>
            </w:r>
            <w:r>
              <w:rPr>
                <w:rFonts w:hint="eastAsia"/>
              </w:rPr>
              <w:t>，并下载业务申请表；</w:t>
            </w:r>
          </w:p>
          <w:p w:rsidR="00921D7D" w:rsidRDefault="009D04BB">
            <w:r>
              <w:rPr>
                <w:rFonts w:hint="eastAsia"/>
              </w:rPr>
              <w:t>企业</w:t>
            </w:r>
            <w:r w:rsidR="00725F6F">
              <w:rPr>
                <w:rFonts w:hint="eastAsia"/>
              </w:rPr>
              <w:t>用户</w:t>
            </w:r>
            <w:r>
              <w:rPr>
                <w:rFonts w:hint="eastAsia"/>
              </w:rPr>
              <w:t>填写完成业务申请表并签字盖章，</w:t>
            </w:r>
            <w:r w:rsidR="00921D7D">
              <w:rPr>
                <w:rFonts w:hint="eastAsia"/>
              </w:rPr>
              <w:t>与相关证明材料一起扫描为电子版</w:t>
            </w:r>
            <w:r w:rsidR="00921D7D" w:rsidRPr="00921D7D">
              <w:rPr>
                <w:rFonts w:hint="eastAsia"/>
              </w:rPr>
              <w:t>PDF</w:t>
            </w:r>
            <w:r w:rsidR="00921D7D">
              <w:rPr>
                <w:rFonts w:hint="eastAsia"/>
              </w:rPr>
              <w:t>格式文件；</w:t>
            </w:r>
          </w:p>
          <w:p w:rsidR="00F71AB8" w:rsidRPr="00964D08" w:rsidRDefault="005C5D8D">
            <w:r w:rsidRPr="005C5D8D">
              <w:rPr>
                <w:rFonts w:hint="eastAsia"/>
              </w:rPr>
              <w:lastRenderedPageBreak/>
              <w:t>企业用户</w:t>
            </w:r>
            <w:r>
              <w:rPr>
                <w:rFonts w:hint="eastAsia"/>
              </w:rPr>
              <w:t>选择</w:t>
            </w:r>
            <w:r w:rsidR="008E30DF">
              <w:rPr>
                <w:rFonts w:hint="eastAsia"/>
              </w:rPr>
              <w:t>业务项目类型</w:t>
            </w:r>
            <w:r>
              <w:rPr>
                <w:rFonts w:hint="eastAsia"/>
              </w:rPr>
              <w:t>，进入</w:t>
            </w:r>
            <w:r w:rsidR="00F14489">
              <w:rPr>
                <w:rFonts w:hint="eastAsia"/>
              </w:rPr>
              <w:t>业务申请页面，</w:t>
            </w:r>
            <w:r w:rsidR="00921D7D">
              <w:rPr>
                <w:rFonts w:hint="eastAsia"/>
              </w:rPr>
              <w:t>录入</w:t>
            </w:r>
            <w:r w:rsidR="001C012E">
              <w:rPr>
                <w:rFonts w:hint="eastAsia"/>
              </w:rPr>
              <w:t>或</w:t>
            </w:r>
            <w:r w:rsidR="001C012E" w:rsidRPr="001C012E">
              <w:rPr>
                <w:rFonts w:hint="eastAsia"/>
              </w:rPr>
              <w:t>修改基本信息、查看、上传或删除电子版</w:t>
            </w:r>
            <w:r w:rsidR="001C012E" w:rsidRPr="001C012E">
              <w:rPr>
                <w:rFonts w:hint="eastAsia"/>
              </w:rPr>
              <w:t>PDF</w:t>
            </w:r>
            <w:r w:rsidR="001C012E" w:rsidRPr="001C012E">
              <w:rPr>
                <w:rFonts w:hint="eastAsia"/>
              </w:rPr>
              <w:t>格式文件的业务申请材料附件。</w:t>
            </w:r>
          </w:p>
        </w:tc>
      </w:tr>
      <w:tr w:rsidR="009D04BB" w:rsidRPr="009D04BB" w:rsidTr="00EA6379">
        <w:tc>
          <w:tcPr>
            <w:tcW w:w="8946" w:type="dxa"/>
            <w:gridSpan w:val="2"/>
          </w:tcPr>
          <w:p w:rsidR="009D04BB" w:rsidRPr="009D04BB" w:rsidRDefault="009D04BB" w:rsidP="009D04BB">
            <w:pPr>
              <w:rPr>
                <w:b/>
              </w:rPr>
            </w:pPr>
            <w:r w:rsidRPr="009D04BB">
              <w:rPr>
                <w:rFonts w:hint="eastAsia"/>
                <w:b/>
              </w:rPr>
              <w:lastRenderedPageBreak/>
              <w:t>输出</w:t>
            </w:r>
          </w:p>
        </w:tc>
      </w:tr>
      <w:tr w:rsidR="009D04BB" w:rsidRPr="009D04BB" w:rsidTr="00EA6379">
        <w:tc>
          <w:tcPr>
            <w:tcW w:w="8946" w:type="dxa"/>
            <w:gridSpan w:val="2"/>
          </w:tcPr>
          <w:p w:rsidR="009D04BB" w:rsidRPr="009D04BB" w:rsidRDefault="00292134">
            <w:r>
              <w:rPr>
                <w:rFonts w:hint="eastAsia"/>
              </w:rPr>
              <w:t>无</w:t>
            </w:r>
          </w:p>
        </w:tc>
      </w:tr>
      <w:tr w:rsidR="009D04BB" w:rsidRPr="009D04BB" w:rsidTr="00EA6379">
        <w:tc>
          <w:tcPr>
            <w:tcW w:w="8946" w:type="dxa"/>
            <w:gridSpan w:val="2"/>
          </w:tcPr>
          <w:p w:rsidR="009D04BB" w:rsidRPr="009D04BB" w:rsidRDefault="009D04BB" w:rsidP="009D04BB">
            <w:pPr>
              <w:rPr>
                <w:b/>
              </w:rPr>
            </w:pPr>
            <w:r w:rsidRPr="009D04BB">
              <w:rPr>
                <w:rFonts w:hint="eastAsia"/>
                <w:b/>
              </w:rPr>
              <w:t>错误提示</w:t>
            </w:r>
          </w:p>
        </w:tc>
      </w:tr>
      <w:tr w:rsidR="009D04BB" w:rsidRPr="009D04BB" w:rsidTr="00EA6379">
        <w:tc>
          <w:tcPr>
            <w:tcW w:w="8946" w:type="dxa"/>
            <w:gridSpan w:val="2"/>
          </w:tcPr>
          <w:p w:rsidR="009D04BB" w:rsidRPr="009D04BB" w:rsidRDefault="00964D08" w:rsidP="009D04BB">
            <w:r>
              <w:rPr>
                <w:rFonts w:hint="eastAsia"/>
              </w:rPr>
              <w:t>无</w:t>
            </w:r>
          </w:p>
        </w:tc>
      </w:tr>
      <w:tr w:rsidR="009D04BB" w:rsidRPr="009D04BB" w:rsidTr="00EA6379">
        <w:tc>
          <w:tcPr>
            <w:tcW w:w="8946" w:type="dxa"/>
            <w:gridSpan w:val="2"/>
          </w:tcPr>
          <w:p w:rsidR="009D04BB" w:rsidRPr="009D04BB" w:rsidRDefault="009D04BB" w:rsidP="009D04BB">
            <w:pPr>
              <w:rPr>
                <w:b/>
              </w:rPr>
            </w:pPr>
            <w:r w:rsidRPr="009D04BB">
              <w:rPr>
                <w:rFonts w:hint="eastAsia"/>
                <w:b/>
              </w:rPr>
              <w:t>备注</w:t>
            </w:r>
          </w:p>
        </w:tc>
      </w:tr>
      <w:tr w:rsidR="009D04BB" w:rsidRPr="009D04BB" w:rsidTr="00EA6379">
        <w:tc>
          <w:tcPr>
            <w:tcW w:w="8946" w:type="dxa"/>
            <w:gridSpan w:val="2"/>
          </w:tcPr>
          <w:p w:rsidR="009D04BB" w:rsidRPr="009D04BB" w:rsidRDefault="009D04BB" w:rsidP="009D04BB">
            <w:r>
              <w:rPr>
                <w:rFonts w:hint="eastAsia"/>
              </w:rPr>
              <w:t>无</w:t>
            </w:r>
          </w:p>
        </w:tc>
      </w:tr>
    </w:tbl>
    <w:p w:rsidR="009D04BB" w:rsidRPr="008B5450" w:rsidRDefault="009D04BB" w:rsidP="00A364D7"/>
    <w:p w:rsidR="001C012E" w:rsidRPr="00964D08" w:rsidRDefault="001C012E">
      <w:pPr>
        <w:pStyle w:val="5"/>
      </w:pPr>
      <w:r>
        <w:rPr>
          <w:rFonts w:hint="eastAsia"/>
        </w:rPr>
        <w:t>查看</w:t>
      </w:r>
    </w:p>
    <w:tbl>
      <w:tblPr>
        <w:tblStyle w:val="ab"/>
        <w:tblW w:w="0" w:type="auto"/>
        <w:tblLook w:val="04A0" w:firstRow="1" w:lastRow="0" w:firstColumn="1" w:lastColumn="0" w:noHBand="0" w:noVBand="1"/>
      </w:tblPr>
      <w:tblGrid>
        <w:gridCol w:w="1384"/>
        <w:gridCol w:w="7562"/>
      </w:tblGrid>
      <w:tr w:rsidR="001C012E" w:rsidRPr="003A18CB" w:rsidTr="00AC3D27">
        <w:tc>
          <w:tcPr>
            <w:tcW w:w="1384" w:type="dxa"/>
          </w:tcPr>
          <w:p w:rsidR="001C012E" w:rsidRPr="003A18CB" w:rsidRDefault="001C012E" w:rsidP="00AC3D27">
            <w:pPr>
              <w:rPr>
                <w:b/>
              </w:rPr>
            </w:pPr>
            <w:r w:rsidRPr="003A18CB">
              <w:rPr>
                <w:rFonts w:hint="eastAsia"/>
                <w:b/>
              </w:rPr>
              <w:t>操作人</w:t>
            </w:r>
          </w:p>
        </w:tc>
        <w:tc>
          <w:tcPr>
            <w:tcW w:w="7562" w:type="dxa"/>
          </w:tcPr>
          <w:p w:rsidR="001C012E" w:rsidRPr="003A18CB" w:rsidRDefault="001C012E" w:rsidP="00AC3D27">
            <w:r w:rsidRPr="003A18CB">
              <w:rPr>
                <w:rFonts w:hint="eastAsia"/>
              </w:rPr>
              <w:t>企业用户</w:t>
            </w:r>
          </w:p>
        </w:tc>
      </w:tr>
      <w:tr w:rsidR="001C012E" w:rsidRPr="003A18CB" w:rsidTr="00AC3D27">
        <w:tc>
          <w:tcPr>
            <w:tcW w:w="1384" w:type="dxa"/>
          </w:tcPr>
          <w:p w:rsidR="001C012E" w:rsidRPr="003A18CB" w:rsidRDefault="001C012E" w:rsidP="00AC3D27">
            <w:pPr>
              <w:rPr>
                <w:b/>
              </w:rPr>
            </w:pPr>
            <w:r w:rsidRPr="003A18CB">
              <w:rPr>
                <w:rFonts w:hint="eastAsia"/>
                <w:b/>
              </w:rPr>
              <w:t>条件</w:t>
            </w:r>
          </w:p>
        </w:tc>
        <w:tc>
          <w:tcPr>
            <w:tcW w:w="7562" w:type="dxa"/>
          </w:tcPr>
          <w:p w:rsidR="001C012E" w:rsidRPr="003A18CB" w:rsidRDefault="001C012E">
            <w:r w:rsidRPr="003A18CB">
              <w:rPr>
                <w:rFonts w:hint="eastAsia"/>
              </w:rPr>
              <w:t>已登录</w:t>
            </w:r>
            <w:r>
              <w:rPr>
                <w:rFonts w:hint="eastAsia"/>
              </w:rPr>
              <w:t>，业务</w:t>
            </w:r>
            <w:r w:rsidR="00F86423">
              <w:rPr>
                <w:rFonts w:hint="eastAsia"/>
              </w:rPr>
              <w:t>状态为</w:t>
            </w:r>
            <w:r>
              <w:rPr>
                <w:rFonts w:hint="eastAsia"/>
              </w:rPr>
              <w:t>待受理、处理中</w:t>
            </w:r>
            <w:r w:rsidR="00F86423">
              <w:rPr>
                <w:rFonts w:hint="eastAsia"/>
              </w:rPr>
              <w:t>、处理中（补正）、已办结</w:t>
            </w:r>
          </w:p>
        </w:tc>
      </w:tr>
      <w:tr w:rsidR="001C012E" w:rsidRPr="003A18CB" w:rsidTr="00AC3D27">
        <w:tc>
          <w:tcPr>
            <w:tcW w:w="8946" w:type="dxa"/>
            <w:gridSpan w:val="2"/>
          </w:tcPr>
          <w:p w:rsidR="001C012E" w:rsidRPr="003A18CB" w:rsidRDefault="001C012E" w:rsidP="00AC3D27">
            <w:pPr>
              <w:rPr>
                <w:b/>
              </w:rPr>
            </w:pPr>
            <w:r w:rsidRPr="003A18CB">
              <w:rPr>
                <w:rFonts w:hint="eastAsia"/>
                <w:b/>
              </w:rPr>
              <w:t>输入</w:t>
            </w:r>
          </w:p>
        </w:tc>
      </w:tr>
      <w:tr w:rsidR="001C012E" w:rsidRPr="003A18CB" w:rsidTr="00AC3D27">
        <w:tc>
          <w:tcPr>
            <w:tcW w:w="8946" w:type="dxa"/>
            <w:gridSpan w:val="2"/>
          </w:tcPr>
          <w:p w:rsidR="001C012E" w:rsidRPr="003A18CB" w:rsidRDefault="001C012E" w:rsidP="00AC3D27">
            <w:r>
              <w:rPr>
                <w:rFonts w:hint="eastAsia"/>
              </w:rPr>
              <w:t>无</w:t>
            </w:r>
          </w:p>
        </w:tc>
      </w:tr>
      <w:tr w:rsidR="001C012E" w:rsidRPr="003A18CB" w:rsidTr="00AC3D27">
        <w:tc>
          <w:tcPr>
            <w:tcW w:w="8946" w:type="dxa"/>
            <w:gridSpan w:val="2"/>
          </w:tcPr>
          <w:p w:rsidR="001C012E" w:rsidRPr="003A18CB" w:rsidRDefault="001C012E" w:rsidP="00AC3D27">
            <w:pPr>
              <w:rPr>
                <w:b/>
              </w:rPr>
            </w:pPr>
            <w:r w:rsidRPr="003A18CB">
              <w:rPr>
                <w:rFonts w:hint="eastAsia"/>
                <w:b/>
              </w:rPr>
              <w:t>处理</w:t>
            </w:r>
          </w:p>
        </w:tc>
      </w:tr>
      <w:tr w:rsidR="001C012E" w:rsidRPr="003A18CB" w:rsidTr="00AC3D27">
        <w:tc>
          <w:tcPr>
            <w:tcW w:w="8946" w:type="dxa"/>
            <w:gridSpan w:val="2"/>
          </w:tcPr>
          <w:p w:rsidR="001C012E" w:rsidRDefault="001C012E" w:rsidP="00AC3D27">
            <w:r w:rsidRPr="00F71AB8">
              <w:rPr>
                <w:rFonts w:hint="eastAsia"/>
              </w:rPr>
              <w:t>企业用户通过</w:t>
            </w:r>
            <w:r>
              <w:rPr>
                <w:rFonts w:hint="eastAsia"/>
              </w:rPr>
              <w:t>业务申请列表</w:t>
            </w:r>
            <w:r w:rsidRPr="00F71AB8">
              <w:rPr>
                <w:rFonts w:hint="eastAsia"/>
              </w:rPr>
              <w:t>（</w:t>
            </w:r>
            <w:r w:rsidR="00F86423">
              <w:rPr>
                <w:rFonts w:hint="eastAsia"/>
              </w:rPr>
              <w:t>待提交任务列表</w:t>
            </w:r>
            <w:r w:rsidRPr="001C012E">
              <w:rPr>
                <w:rFonts w:hint="eastAsia"/>
              </w:rPr>
              <w:t>、</w:t>
            </w:r>
            <w:r>
              <w:rPr>
                <w:rFonts w:hint="eastAsia"/>
              </w:rPr>
              <w:t>已办结业务列表、</w:t>
            </w:r>
            <w:r w:rsidRPr="00F71AB8">
              <w:rPr>
                <w:rFonts w:hint="eastAsia"/>
              </w:rPr>
              <w:t>业务</w:t>
            </w:r>
            <w:r>
              <w:rPr>
                <w:rFonts w:hint="eastAsia"/>
              </w:rPr>
              <w:t>状态</w:t>
            </w:r>
            <w:r w:rsidRPr="00F71AB8">
              <w:rPr>
                <w:rFonts w:hint="eastAsia"/>
              </w:rPr>
              <w:t>查询结果返回列表），选择</w:t>
            </w:r>
            <w:r w:rsidR="00B20802">
              <w:rPr>
                <w:rFonts w:hint="eastAsia"/>
              </w:rPr>
              <w:t>需要</w:t>
            </w:r>
            <w:r>
              <w:rPr>
                <w:rFonts w:hint="eastAsia"/>
              </w:rPr>
              <w:t>查看</w:t>
            </w:r>
            <w:r w:rsidRPr="00F71AB8">
              <w:rPr>
                <w:rFonts w:hint="eastAsia"/>
              </w:rPr>
              <w:t>的业务申请，并进入业务申请页面</w:t>
            </w:r>
            <w:r w:rsidR="007B3A39">
              <w:rPr>
                <w:rFonts w:hint="eastAsia"/>
              </w:rPr>
              <w:t>，页面数据为不可编辑状态</w:t>
            </w:r>
            <w:r>
              <w:rPr>
                <w:rFonts w:hint="eastAsia"/>
              </w:rPr>
              <w:t>；</w:t>
            </w:r>
          </w:p>
          <w:p w:rsidR="001C012E" w:rsidRPr="00D97988" w:rsidRDefault="001C012E">
            <w:r>
              <w:rPr>
                <w:rFonts w:hint="eastAsia"/>
              </w:rPr>
              <w:t>根据</w:t>
            </w:r>
            <w:r w:rsidR="00F86423">
              <w:rPr>
                <w:rFonts w:hint="eastAsia"/>
              </w:rPr>
              <w:t>业务状态</w:t>
            </w:r>
            <w:r>
              <w:rPr>
                <w:rFonts w:hint="eastAsia"/>
              </w:rPr>
              <w:t>进行的操作。</w:t>
            </w:r>
          </w:p>
        </w:tc>
      </w:tr>
      <w:tr w:rsidR="001C012E" w:rsidRPr="003A18CB" w:rsidTr="00AC3D27">
        <w:tc>
          <w:tcPr>
            <w:tcW w:w="8946" w:type="dxa"/>
            <w:gridSpan w:val="2"/>
          </w:tcPr>
          <w:p w:rsidR="001C012E" w:rsidRPr="003A18CB" w:rsidRDefault="001C012E" w:rsidP="00AC3D27">
            <w:pPr>
              <w:rPr>
                <w:b/>
              </w:rPr>
            </w:pPr>
            <w:r w:rsidRPr="003A18CB">
              <w:rPr>
                <w:rFonts w:hint="eastAsia"/>
                <w:b/>
              </w:rPr>
              <w:t>输出</w:t>
            </w:r>
          </w:p>
        </w:tc>
      </w:tr>
      <w:tr w:rsidR="001C012E" w:rsidRPr="003A18CB" w:rsidTr="00AC3D27">
        <w:tc>
          <w:tcPr>
            <w:tcW w:w="8946" w:type="dxa"/>
            <w:gridSpan w:val="2"/>
          </w:tcPr>
          <w:p w:rsidR="001C012E" w:rsidRPr="003A18CB" w:rsidRDefault="001C012E" w:rsidP="00AC3D27">
            <w:r w:rsidRPr="003B1290">
              <w:rPr>
                <w:rFonts w:hint="eastAsia"/>
              </w:rPr>
              <w:t>显示</w:t>
            </w:r>
            <w:r>
              <w:rPr>
                <w:rFonts w:hint="eastAsia"/>
              </w:rPr>
              <w:t>业务申请详细内容。</w:t>
            </w:r>
          </w:p>
        </w:tc>
      </w:tr>
      <w:tr w:rsidR="001C012E" w:rsidRPr="003A18CB" w:rsidTr="00AC3D27">
        <w:tc>
          <w:tcPr>
            <w:tcW w:w="8946" w:type="dxa"/>
            <w:gridSpan w:val="2"/>
          </w:tcPr>
          <w:p w:rsidR="001C012E" w:rsidRPr="003A18CB" w:rsidRDefault="001C012E" w:rsidP="00AC3D27">
            <w:pPr>
              <w:rPr>
                <w:b/>
              </w:rPr>
            </w:pPr>
            <w:r w:rsidRPr="003A18CB">
              <w:rPr>
                <w:rFonts w:hint="eastAsia"/>
                <w:b/>
              </w:rPr>
              <w:t>错误提示</w:t>
            </w:r>
          </w:p>
        </w:tc>
      </w:tr>
      <w:tr w:rsidR="001C012E" w:rsidRPr="003A18CB" w:rsidTr="00AC3D27">
        <w:tc>
          <w:tcPr>
            <w:tcW w:w="8946" w:type="dxa"/>
            <w:gridSpan w:val="2"/>
          </w:tcPr>
          <w:p w:rsidR="001C012E" w:rsidRPr="003A18CB" w:rsidRDefault="001C012E" w:rsidP="00AC3D27">
            <w:r w:rsidRPr="003A18CB">
              <w:rPr>
                <w:rFonts w:hint="eastAsia"/>
              </w:rPr>
              <w:t>打开时</w:t>
            </w:r>
            <w:r w:rsidR="00D51D35">
              <w:rPr>
                <w:rFonts w:hint="eastAsia"/>
              </w:rPr>
              <w:t>如有错误，系统提示</w:t>
            </w:r>
            <w:r w:rsidRPr="003A18CB">
              <w:rPr>
                <w:rFonts w:hint="eastAsia"/>
              </w:rPr>
              <w:t>“打开失败”。</w:t>
            </w:r>
          </w:p>
        </w:tc>
      </w:tr>
      <w:tr w:rsidR="001C012E" w:rsidRPr="003A18CB" w:rsidTr="00AC3D27">
        <w:tc>
          <w:tcPr>
            <w:tcW w:w="8946" w:type="dxa"/>
            <w:gridSpan w:val="2"/>
          </w:tcPr>
          <w:p w:rsidR="001C012E" w:rsidRPr="003A18CB" w:rsidRDefault="001C012E" w:rsidP="00AC3D27">
            <w:pPr>
              <w:rPr>
                <w:b/>
              </w:rPr>
            </w:pPr>
            <w:r w:rsidRPr="003A18CB">
              <w:rPr>
                <w:rFonts w:hint="eastAsia"/>
                <w:b/>
              </w:rPr>
              <w:t>备注</w:t>
            </w:r>
          </w:p>
        </w:tc>
      </w:tr>
      <w:tr w:rsidR="001C012E" w:rsidRPr="003A18CB" w:rsidTr="00AC3D27">
        <w:tc>
          <w:tcPr>
            <w:tcW w:w="8946" w:type="dxa"/>
            <w:gridSpan w:val="2"/>
          </w:tcPr>
          <w:p w:rsidR="00F86423" w:rsidRDefault="001C012E" w:rsidP="00AC3D27">
            <w:r>
              <w:rPr>
                <w:rFonts w:hint="eastAsia"/>
              </w:rPr>
              <w:t>对应业务申请可进行的操作如下：</w:t>
            </w:r>
          </w:p>
          <w:p w:rsidR="00F86423" w:rsidRDefault="00F86423" w:rsidP="00AC3D27">
            <w:r>
              <w:rPr>
                <w:rFonts w:hint="eastAsia"/>
              </w:rPr>
              <w:t>待提交：修改、保存、提交</w:t>
            </w:r>
          </w:p>
          <w:p w:rsidR="00F86423" w:rsidRDefault="00F86423" w:rsidP="00AC3D27">
            <w:r>
              <w:rPr>
                <w:rFonts w:hint="eastAsia"/>
              </w:rPr>
              <w:t>待受理：撤回</w:t>
            </w:r>
          </w:p>
          <w:p w:rsidR="00F86423" w:rsidRDefault="00F86423" w:rsidP="00AC3D27">
            <w:r w:rsidRPr="00F86423">
              <w:rPr>
                <w:rFonts w:hint="eastAsia"/>
              </w:rPr>
              <w:lastRenderedPageBreak/>
              <w:t>处理中</w:t>
            </w:r>
            <w:r>
              <w:rPr>
                <w:rFonts w:hint="eastAsia"/>
              </w:rPr>
              <w:t>：撤销</w:t>
            </w:r>
          </w:p>
          <w:p w:rsidR="00F86423" w:rsidRDefault="00F86423" w:rsidP="00AC3D27">
            <w:r w:rsidRPr="00F86423">
              <w:rPr>
                <w:rFonts w:hint="eastAsia"/>
              </w:rPr>
              <w:t>处理中（补正）</w:t>
            </w:r>
            <w:r>
              <w:rPr>
                <w:rFonts w:hint="eastAsia"/>
              </w:rPr>
              <w:t>：修改、保存、提交</w:t>
            </w:r>
          </w:p>
          <w:p w:rsidR="001C012E" w:rsidRPr="001C012E" w:rsidRDefault="00F86423" w:rsidP="00AC3D27">
            <w:r w:rsidRPr="00F86423">
              <w:rPr>
                <w:rFonts w:hint="eastAsia"/>
              </w:rPr>
              <w:t>已办结</w:t>
            </w:r>
            <w:r>
              <w:rPr>
                <w:rFonts w:hint="eastAsia"/>
              </w:rPr>
              <w:t>：查看附件、打印</w:t>
            </w:r>
          </w:p>
        </w:tc>
      </w:tr>
    </w:tbl>
    <w:p w:rsidR="001C012E" w:rsidRPr="00D97988" w:rsidRDefault="001C012E" w:rsidP="001C012E"/>
    <w:p w:rsidR="00AE5BF8" w:rsidRDefault="00964D08" w:rsidP="00A364D7">
      <w:pPr>
        <w:pStyle w:val="5"/>
      </w:pPr>
      <w:r>
        <w:rPr>
          <w:rFonts w:hint="eastAsia"/>
        </w:rPr>
        <w:t>修改</w:t>
      </w:r>
    </w:p>
    <w:tbl>
      <w:tblPr>
        <w:tblStyle w:val="ab"/>
        <w:tblW w:w="0" w:type="auto"/>
        <w:tblLook w:val="04A0" w:firstRow="1" w:lastRow="0" w:firstColumn="1" w:lastColumn="0" w:noHBand="0" w:noVBand="1"/>
      </w:tblPr>
      <w:tblGrid>
        <w:gridCol w:w="1384"/>
        <w:gridCol w:w="7562"/>
      </w:tblGrid>
      <w:tr w:rsidR="000377BB" w:rsidRPr="000377BB" w:rsidTr="00EA6379">
        <w:tc>
          <w:tcPr>
            <w:tcW w:w="1384" w:type="dxa"/>
          </w:tcPr>
          <w:p w:rsidR="000377BB" w:rsidRPr="000377BB" w:rsidRDefault="000377BB" w:rsidP="000377BB">
            <w:pPr>
              <w:rPr>
                <w:b/>
              </w:rPr>
            </w:pPr>
            <w:r w:rsidRPr="000377BB">
              <w:rPr>
                <w:rFonts w:hint="eastAsia"/>
                <w:b/>
              </w:rPr>
              <w:t>操作人</w:t>
            </w:r>
          </w:p>
        </w:tc>
        <w:tc>
          <w:tcPr>
            <w:tcW w:w="7562" w:type="dxa"/>
          </w:tcPr>
          <w:p w:rsidR="000377BB" w:rsidRPr="000377BB" w:rsidRDefault="000377BB" w:rsidP="000377BB">
            <w:r w:rsidRPr="000377BB">
              <w:rPr>
                <w:rFonts w:hint="eastAsia"/>
              </w:rPr>
              <w:t>企业用户</w:t>
            </w:r>
          </w:p>
        </w:tc>
      </w:tr>
      <w:tr w:rsidR="000377BB" w:rsidRPr="000377BB" w:rsidTr="00EA6379">
        <w:tc>
          <w:tcPr>
            <w:tcW w:w="1384" w:type="dxa"/>
          </w:tcPr>
          <w:p w:rsidR="000377BB" w:rsidRPr="000377BB" w:rsidRDefault="000377BB" w:rsidP="000377BB">
            <w:pPr>
              <w:rPr>
                <w:b/>
              </w:rPr>
            </w:pPr>
            <w:r w:rsidRPr="000377BB">
              <w:rPr>
                <w:rFonts w:hint="eastAsia"/>
                <w:b/>
              </w:rPr>
              <w:t>条件</w:t>
            </w:r>
          </w:p>
        </w:tc>
        <w:tc>
          <w:tcPr>
            <w:tcW w:w="7562" w:type="dxa"/>
          </w:tcPr>
          <w:p w:rsidR="000377BB" w:rsidRPr="000377BB" w:rsidRDefault="000377BB">
            <w:r w:rsidRPr="000377BB">
              <w:rPr>
                <w:rFonts w:hint="eastAsia"/>
              </w:rPr>
              <w:t>已登录</w:t>
            </w:r>
            <w:r>
              <w:rPr>
                <w:rFonts w:hint="eastAsia"/>
              </w:rPr>
              <w:t>，</w:t>
            </w:r>
            <w:r w:rsidR="00964D08">
              <w:rPr>
                <w:rFonts w:hint="eastAsia"/>
              </w:rPr>
              <w:t>业务</w:t>
            </w:r>
            <w:r w:rsidR="00F86423">
              <w:rPr>
                <w:rFonts w:hint="eastAsia"/>
              </w:rPr>
              <w:t>状态为</w:t>
            </w:r>
            <w:r w:rsidR="00EA6379">
              <w:rPr>
                <w:rFonts w:hint="eastAsia"/>
              </w:rPr>
              <w:t>待</w:t>
            </w:r>
            <w:r>
              <w:rPr>
                <w:rFonts w:hint="eastAsia"/>
              </w:rPr>
              <w:t>提交</w:t>
            </w:r>
          </w:p>
        </w:tc>
      </w:tr>
      <w:tr w:rsidR="000377BB" w:rsidRPr="000377BB" w:rsidTr="00EA6379">
        <w:tc>
          <w:tcPr>
            <w:tcW w:w="8946" w:type="dxa"/>
            <w:gridSpan w:val="2"/>
          </w:tcPr>
          <w:p w:rsidR="000377BB" w:rsidRPr="000377BB" w:rsidRDefault="000377BB" w:rsidP="000377BB">
            <w:pPr>
              <w:rPr>
                <w:b/>
              </w:rPr>
            </w:pPr>
            <w:r w:rsidRPr="000377BB">
              <w:rPr>
                <w:rFonts w:hint="eastAsia"/>
                <w:b/>
              </w:rPr>
              <w:t>输入</w:t>
            </w:r>
          </w:p>
        </w:tc>
      </w:tr>
      <w:tr w:rsidR="000377BB" w:rsidRPr="000377BB" w:rsidTr="00EA6379">
        <w:tc>
          <w:tcPr>
            <w:tcW w:w="8946" w:type="dxa"/>
            <w:gridSpan w:val="2"/>
          </w:tcPr>
          <w:p w:rsidR="00964D08" w:rsidRPr="00964D08" w:rsidRDefault="00964D08" w:rsidP="00964D08">
            <w:r w:rsidRPr="00964D08">
              <w:rPr>
                <w:rFonts w:hint="eastAsia"/>
              </w:rPr>
              <w:t>基本信息包括申请</w:t>
            </w:r>
            <w:r w:rsidR="006E3171">
              <w:rPr>
                <w:rFonts w:hint="eastAsia"/>
              </w:rPr>
              <w:t>业务项目类型</w:t>
            </w:r>
            <w:r w:rsidRPr="00964D08">
              <w:rPr>
                <w:rFonts w:hint="eastAsia"/>
              </w:rPr>
              <w:t>、联系人、联系电话、联系邮箱、邮寄地址、通知获取方式（邮寄、邮箱）</w:t>
            </w:r>
          </w:p>
          <w:p w:rsidR="000377BB" w:rsidRPr="000377BB" w:rsidRDefault="00964D08" w:rsidP="00964D08">
            <w:r>
              <w:rPr>
                <w:rFonts w:hint="eastAsia"/>
              </w:rPr>
              <w:t>电子版</w:t>
            </w:r>
            <w:r w:rsidRPr="00964D08">
              <w:rPr>
                <w:rFonts w:hint="eastAsia"/>
              </w:rPr>
              <w:t>PDF</w:t>
            </w:r>
            <w:r w:rsidRPr="00964D08">
              <w:rPr>
                <w:rFonts w:hint="eastAsia"/>
              </w:rPr>
              <w:t>格式文件</w:t>
            </w:r>
            <w:r>
              <w:rPr>
                <w:rFonts w:hint="eastAsia"/>
              </w:rPr>
              <w:t>的</w:t>
            </w:r>
            <w:r w:rsidRPr="00964D08">
              <w:rPr>
                <w:rFonts w:hint="eastAsia"/>
              </w:rPr>
              <w:t>业务申请材料</w:t>
            </w:r>
            <w:r>
              <w:rPr>
                <w:rFonts w:hint="eastAsia"/>
              </w:rPr>
              <w:t>附件</w:t>
            </w:r>
            <w:r w:rsidRPr="00964D08">
              <w:rPr>
                <w:rFonts w:hint="eastAsia"/>
              </w:rPr>
              <w:t>，包括业务申请表、业务申请要求提交的相关证明材料</w:t>
            </w:r>
          </w:p>
        </w:tc>
      </w:tr>
      <w:tr w:rsidR="000377BB" w:rsidRPr="000377BB" w:rsidTr="00EA6379">
        <w:tc>
          <w:tcPr>
            <w:tcW w:w="8946" w:type="dxa"/>
            <w:gridSpan w:val="2"/>
          </w:tcPr>
          <w:p w:rsidR="000377BB" w:rsidRPr="000377BB" w:rsidRDefault="000377BB" w:rsidP="000377BB">
            <w:pPr>
              <w:rPr>
                <w:b/>
              </w:rPr>
            </w:pPr>
            <w:r w:rsidRPr="000377BB">
              <w:rPr>
                <w:rFonts w:hint="eastAsia"/>
                <w:b/>
              </w:rPr>
              <w:t>处理</w:t>
            </w:r>
          </w:p>
        </w:tc>
      </w:tr>
      <w:tr w:rsidR="000377BB" w:rsidRPr="000377BB" w:rsidTr="00EA6379">
        <w:tc>
          <w:tcPr>
            <w:tcW w:w="8946" w:type="dxa"/>
            <w:gridSpan w:val="2"/>
          </w:tcPr>
          <w:p w:rsidR="007B3A39" w:rsidRDefault="000377BB">
            <w:r w:rsidRPr="000377BB">
              <w:rPr>
                <w:rFonts w:hint="eastAsia"/>
              </w:rPr>
              <w:t>企业</w:t>
            </w:r>
            <w:r w:rsidR="00725F6F">
              <w:rPr>
                <w:rFonts w:hint="eastAsia"/>
              </w:rPr>
              <w:t>用户</w:t>
            </w:r>
            <w:r w:rsidR="007B3A39" w:rsidRPr="007B3A39">
              <w:rPr>
                <w:rFonts w:hint="eastAsia"/>
              </w:rPr>
              <w:t>在业务申请页面</w:t>
            </w:r>
            <w:r w:rsidR="007B3A39">
              <w:rPr>
                <w:rFonts w:hint="eastAsia"/>
              </w:rPr>
              <w:t>，选择编辑操作，页面数据切换为可</w:t>
            </w:r>
            <w:r w:rsidR="007B3A39" w:rsidRPr="007B3A39">
              <w:rPr>
                <w:rFonts w:hint="eastAsia"/>
              </w:rPr>
              <w:t>编辑状态；</w:t>
            </w:r>
          </w:p>
          <w:p w:rsidR="00B45CB1" w:rsidRPr="000377BB" w:rsidRDefault="000377BB">
            <w:r>
              <w:rPr>
                <w:rFonts w:hint="eastAsia"/>
              </w:rPr>
              <w:t>修改基本信息、</w:t>
            </w:r>
            <w:r w:rsidR="00964D08">
              <w:rPr>
                <w:rFonts w:hint="eastAsia"/>
              </w:rPr>
              <w:t>查看、上传或删除电子版</w:t>
            </w:r>
            <w:r w:rsidR="00964D08" w:rsidRPr="00964D08">
              <w:rPr>
                <w:rFonts w:hint="eastAsia"/>
              </w:rPr>
              <w:t>PDF</w:t>
            </w:r>
            <w:r w:rsidR="00964D08" w:rsidRPr="00964D08">
              <w:rPr>
                <w:rFonts w:hint="eastAsia"/>
              </w:rPr>
              <w:t>格式文件的业务申请材料附件</w:t>
            </w:r>
            <w:r w:rsidRPr="000377BB">
              <w:rPr>
                <w:rFonts w:hint="eastAsia"/>
              </w:rPr>
              <w:t>。</w:t>
            </w:r>
          </w:p>
        </w:tc>
      </w:tr>
      <w:tr w:rsidR="000377BB" w:rsidRPr="000377BB" w:rsidTr="00EA6379">
        <w:tc>
          <w:tcPr>
            <w:tcW w:w="8946" w:type="dxa"/>
            <w:gridSpan w:val="2"/>
          </w:tcPr>
          <w:p w:rsidR="000377BB" w:rsidRPr="000377BB" w:rsidRDefault="000377BB" w:rsidP="000377BB">
            <w:pPr>
              <w:rPr>
                <w:b/>
              </w:rPr>
            </w:pPr>
            <w:r w:rsidRPr="000377BB">
              <w:rPr>
                <w:rFonts w:hint="eastAsia"/>
                <w:b/>
              </w:rPr>
              <w:t>输出</w:t>
            </w:r>
          </w:p>
        </w:tc>
      </w:tr>
      <w:tr w:rsidR="000377BB" w:rsidRPr="000377BB" w:rsidTr="00EA6379">
        <w:tc>
          <w:tcPr>
            <w:tcW w:w="8946" w:type="dxa"/>
            <w:gridSpan w:val="2"/>
          </w:tcPr>
          <w:p w:rsidR="000377BB" w:rsidRPr="000377BB" w:rsidRDefault="009C1C75" w:rsidP="000377BB">
            <w:r>
              <w:rPr>
                <w:rFonts w:hint="eastAsia"/>
              </w:rPr>
              <w:t>无</w:t>
            </w:r>
          </w:p>
        </w:tc>
      </w:tr>
      <w:tr w:rsidR="000377BB" w:rsidRPr="000377BB" w:rsidTr="00EA6379">
        <w:tc>
          <w:tcPr>
            <w:tcW w:w="8946" w:type="dxa"/>
            <w:gridSpan w:val="2"/>
          </w:tcPr>
          <w:p w:rsidR="000377BB" w:rsidRPr="000377BB" w:rsidRDefault="000377BB" w:rsidP="000377BB">
            <w:pPr>
              <w:rPr>
                <w:b/>
              </w:rPr>
            </w:pPr>
            <w:r w:rsidRPr="000377BB">
              <w:rPr>
                <w:rFonts w:hint="eastAsia"/>
                <w:b/>
              </w:rPr>
              <w:t>错误提示</w:t>
            </w:r>
          </w:p>
        </w:tc>
      </w:tr>
      <w:tr w:rsidR="000377BB" w:rsidRPr="000377BB" w:rsidTr="00EA6379">
        <w:tc>
          <w:tcPr>
            <w:tcW w:w="8946" w:type="dxa"/>
            <w:gridSpan w:val="2"/>
          </w:tcPr>
          <w:p w:rsidR="000377BB" w:rsidRPr="000377BB" w:rsidRDefault="009C1C75" w:rsidP="000377BB">
            <w:r>
              <w:rPr>
                <w:rFonts w:hint="eastAsia"/>
              </w:rPr>
              <w:t>无</w:t>
            </w:r>
          </w:p>
        </w:tc>
      </w:tr>
      <w:tr w:rsidR="000377BB" w:rsidRPr="000377BB" w:rsidTr="00EA6379">
        <w:tc>
          <w:tcPr>
            <w:tcW w:w="8946" w:type="dxa"/>
            <w:gridSpan w:val="2"/>
          </w:tcPr>
          <w:p w:rsidR="000377BB" w:rsidRPr="000377BB" w:rsidRDefault="000377BB" w:rsidP="000377BB">
            <w:pPr>
              <w:rPr>
                <w:b/>
              </w:rPr>
            </w:pPr>
            <w:r w:rsidRPr="000377BB">
              <w:rPr>
                <w:rFonts w:hint="eastAsia"/>
                <w:b/>
              </w:rPr>
              <w:t>备注</w:t>
            </w:r>
          </w:p>
        </w:tc>
      </w:tr>
      <w:tr w:rsidR="000377BB" w:rsidRPr="000377BB" w:rsidTr="00EA6379">
        <w:tc>
          <w:tcPr>
            <w:tcW w:w="8946" w:type="dxa"/>
            <w:gridSpan w:val="2"/>
          </w:tcPr>
          <w:p w:rsidR="000377BB" w:rsidRPr="000377BB" w:rsidRDefault="000377BB" w:rsidP="000377BB">
            <w:r w:rsidRPr="000377BB">
              <w:rPr>
                <w:rFonts w:hint="eastAsia"/>
              </w:rPr>
              <w:t>无</w:t>
            </w:r>
          </w:p>
        </w:tc>
      </w:tr>
    </w:tbl>
    <w:p w:rsidR="000377BB" w:rsidRPr="008B5450" w:rsidRDefault="000377BB"/>
    <w:p w:rsidR="00EA6379" w:rsidRDefault="00EA6379" w:rsidP="00A364D7">
      <w:pPr>
        <w:pStyle w:val="5"/>
      </w:pPr>
      <w:r w:rsidRPr="0086033A">
        <w:rPr>
          <w:rFonts w:hint="eastAsia"/>
        </w:rPr>
        <w:t>补正</w:t>
      </w:r>
    </w:p>
    <w:tbl>
      <w:tblPr>
        <w:tblStyle w:val="ab"/>
        <w:tblW w:w="0" w:type="auto"/>
        <w:tblLook w:val="04A0" w:firstRow="1" w:lastRow="0" w:firstColumn="1" w:lastColumn="0" w:noHBand="0" w:noVBand="1"/>
      </w:tblPr>
      <w:tblGrid>
        <w:gridCol w:w="1384"/>
        <w:gridCol w:w="7562"/>
      </w:tblGrid>
      <w:tr w:rsidR="00EA6379" w:rsidRPr="009C1C75" w:rsidTr="00EA6379">
        <w:tc>
          <w:tcPr>
            <w:tcW w:w="1384" w:type="dxa"/>
          </w:tcPr>
          <w:p w:rsidR="00EA6379" w:rsidRPr="009C1C75" w:rsidRDefault="00EA6379" w:rsidP="00EA6379">
            <w:pPr>
              <w:rPr>
                <w:b/>
              </w:rPr>
            </w:pPr>
            <w:r w:rsidRPr="009C1C75">
              <w:rPr>
                <w:rFonts w:hint="eastAsia"/>
                <w:b/>
              </w:rPr>
              <w:t>操作人</w:t>
            </w:r>
          </w:p>
        </w:tc>
        <w:tc>
          <w:tcPr>
            <w:tcW w:w="7562" w:type="dxa"/>
          </w:tcPr>
          <w:p w:rsidR="00EA6379" w:rsidRPr="009C1C75" w:rsidRDefault="00964D08" w:rsidP="00EA6379">
            <w:r>
              <w:rPr>
                <w:rFonts w:hint="eastAsia"/>
              </w:rPr>
              <w:t>企业用户</w:t>
            </w:r>
          </w:p>
        </w:tc>
      </w:tr>
      <w:tr w:rsidR="00EA6379" w:rsidRPr="009C1C75" w:rsidTr="00EA6379">
        <w:tc>
          <w:tcPr>
            <w:tcW w:w="1384" w:type="dxa"/>
          </w:tcPr>
          <w:p w:rsidR="00EA6379" w:rsidRPr="009C1C75" w:rsidRDefault="00EA6379" w:rsidP="00EA6379">
            <w:pPr>
              <w:rPr>
                <w:b/>
              </w:rPr>
            </w:pPr>
            <w:r w:rsidRPr="009C1C75">
              <w:rPr>
                <w:rFonts w:hint="eastAsia"/>
                <w:b/>
              </w:rPr>
              <w:t>条件</w:t>
            </w:r>
          </w:p>
        </w:tc>
        <w:tc>
          <w:tcPr>
            <w:tcW w:w="7562" w:type="dxa"/>
          </w:tcPr>
          <w:p w:rsidR="00EA6379" w:rsidRPr="00964D08" w:rsidRDefault="00964D08">
            <w:r>
              <w:rPr>
                <w:rFonts w:hint="eastAsia"/>
              </w:rPr>
              <w:t>已登录，业务</w:t>
            </w:r>
            <w:r w:rsidR="00F86423">
              <w:rPr>
                <w:rFonts w:hint="eastAsia"/>
              </w:rPr>
              <w:t>状态为处理中（补正）</w:t>
            </w:r>
          </w:p>
        </w:tc>
      </w:tr>
      <w:tr w:rsidR="00EA6379" w:rsidRPr="009C1C75" w:rsidTr="00EA6379">
        <w:tc>
          <w:tcPr>
            <w:tcW w:w="8946" w:type="dxa"/>
            <w:gridSpan w:val="2"/>
          </w:tcPr>
          <w:p w:rsidR="00EA6379" w:rsidRPr="009C1C75" w:rsidRDefault="00EA6379" w:rsidP="00EA6379">
            <w:pPr>
              <w:rPr>
                <w:b/>
              </w:rPr>
            </w:pPr>
            <w:r w:rsidRPr="009C1C75">
              <w:rPr>
                <w:rFonts w:hint="eastAsia"/>
                <w:b/>
              </w:rPr>
              <w:t>输入</w:t>
            </w:r>
          </w:p>
        </w:tc>
      </w:tr>
      <w:tr w:rsidR="00EA6379" w:rsidRPr="009C1C75" w:rsidTr="00EA6379">
        <w:tc>
          <w:tcPr>
            <w:tcW w:w="8946" w:type="dxa"/>
            <w:gridSpan w:val="2"/>
          </w:tcPr>
          <w:p w:rsidR="00EA6379" w:rsidRPr="009C1C75" w:rsidRDefault="00964D08">
            <w:r>
              <w:rPr>
                <w:rFonts w:hint="eastAsia"/>
              </w:rPr>
              <w:t>同修改操作</w:t>
            </w:r>
          </w:p>
        </w:tc>
      </w:tr>
      <w:tr w:rsidR="00EA6379" w:rsidRPr="009C1C75" w:rsidTr="00EA6379">
        <w:tc>
          <w:tcPr>
            <w:tcW w:w="8946" w:type="dxa"/>
            <w:gridSpan w:val="2"/>
          </w:tcPr>
          <w:p w:rsidR="00EA6379" w:rsidRPr="009C1C75" w:rsidRDefault="00EA6379" w:rsidP="00EA6379">
            <w:pPr>
              <w:rPr>
                <w:b/>
              </w:rPr>
            </w:pPr>
            <w:r w:rsidRPr="009C1C75">
              <w:rPr>
                <w:rFonts w:hint="eastAsia"/>
                <w:b/>
              </w:rPr>
              <w:lastRenderedPageBreak/>
              <w:t>处理</w:t>
            </w:r>
          </w:p>
        </w:tc>
      </w:tr>
      <w:tr w:rsidR="00EA6379" w:rsidRPr="009C1C75" w:rsidTr="00EA6379">
        <w:tc>
          <w:tcPr>
            <w:tcW w:w="8946" w:type="dxa"/>
            <w:gridSpan w:val="2"/>
          </w:tcPr>
          <w:p w:rsidR="00EA6379" w:rsidRPr="009C1C75" w:rsidRDefault="00964D08">
            <w:r>
              <w:rPr>
                <w:rFonts w:hint="eastAsia"/>
              </w:rPr>
              <w:t>同修改操作，</w:t>
            </w:r>
            <w:r w:rsidRPr="00964D08">
              <w:rPr>
                <w:rFonts w:hint="eastAsia"/>
              </w:rPr>
              <w:t>只可对标记需要补正的电子版</w:t>
            </w:r>
            <w:r w:rsidRPr="00964D08">
              <w:rPr>
                <w:rFonts w:hint="eastAsia"/>
              </w:rPr>
              <w:t>PDF</w:t>
            </w:r>
            <w:r w:rsidRPr="00964D08">
              <w:rPr>
                <w:rFonts w:hint="eastAsia"/>
              </w:rPr>
              <w:t>格式文件的业务申请材料附件进行</w:t>
            </w:r>
            <w:r w:rsidR="00F71AB8">
              <w:rPr>
                <w:rFonts w:hint="eastAsia"/>
              </w:rPr>
              <w:t>查看、</w:t>
            </w:r>
            <w:r>
              <w:rPr>
                <w:rFonts w:hint="eastAsia"/>
              </w:rPr>
              <w:t>上传</w:t>
            </w:r>
            <w:r w:rsidR="00F71AB8">
              <w:rPr>
                <w:rFonts w:hint="eastAsia"/>
              </w:rPr>
              <w:t>、删除</w:t>
            </w:r>
            <w:r>
              <w:rPr>
                <w:rFonts w:hint="eastAsia"/>
              </w:rPr>
              <w:t>操作。</w:t>
            </w:r>
          </w:p>
        </w:tc>
      </w:tr>
      <w:tr w:rsidR="00EA6379" w:rsidRPr="009C1C75" w:rsidTr="00EA6379">
        <w:tc>
          <w:tcPr>
            <w:tcW w:w="8946" w:type="dxa"/>
            <w:gridSpan w:val="2"/>
          </w:tcPr>
          <w:p w:rsidR="00EA6379" w:rsidRPr="009C1C75" w:rsidRDefault="00EA6379" w:rsidP="00EA6379">
            <w:pPr>
              <w:rPr>
                <w:b/>
              </w:rPr>
            </w:pPr>
            <w:r w:rsidRPr="009C1C75">
              <w:rPr>
                <w:rFonts w:hint="eastAsia"/>
                <w:b/>
              </w:rPr>
              <w:t>输出</w:t>
            </w:r>
          </w:p>
        </w:tc>
      </w:tr>
      <w:tr w:rsidR="00EA6379" w:rsidRPr="009C1C75" w:rsidTr="00EA6379">
        <w:tc>
          <w:tcPr>
            <w:tcW w:w="8946" w:type="dxa"/>
            <w:gridSpan w:val="2"/>
          </w:tcPr>
          <w:p w:rsidR="00EA6379" w:rsidRPr="009C1C75" w:rsidRDefault="00964D08" w:rsidP="00EA6379">
            <w:r>
              <w:rPr>
                <w:rFonts w:hint="eastAsia"/>
              </w:rPr>
              <w:t>无</w:t>
            </w:r>
          </w:p>
        </w:tc>
      </w:tr>
      <w:tr w:rsidR="00EA6379" w:rsidRPr="009C1C75" w:rsidTr="00EA6379">
        <w:tc>
          <w:tcPr>
            <w:tcW w:w="8946" w:type="dxa"/>
            <w:gridSpan w:val="2"/>
          </w:tcPr>
          <w:p w:rsidR="00EA6379" w:rsidRPr="009C1C75" w:rsidRDefault="00EA6379" w:rsidP="00EA6379">
            <w:pPr>
              <w:rPr>
                <w:b/>
              </w:rPr>
            </w:pPr>
            <w:r w:rsidRPr="009C1C75">
              <w:rPr>
                <w:rFonts w:hint="eastAsia"/>
                <w:b/>
              </w:rPr>
              <w:t>错误提示</w:t>
            </w:r>
          </w:p>
        </w:tc>
      </w:tr>
      <w:tr w:rsidR="00EA6379" w:rsidRPr="009C1C75" w:rsidTr="00EA6379">
        <w:tc>
          <w:tcPr>
            <w:tcW w:w="8946" w:type="dxa"/>
            <w:gridSpan w:val="2"/>
          </w:tcPr>
          <w:p w:rsidR="00EA6379" w:rsidRPr="009C1C75" w:rsidRDefault="00964D08" w:rsidP="00EA6379">
            <w:r>
              <w:rPr>
                <w:rFonts w:hint="eastAsia"/>
              </w:rPr>
              <w:t>无</w:t>
            </w:r>
          </w:p>
        </w:tc>
      </w:tr>
      <w:tr w:rsidR="00EA6379" w:rsidRPr="009C1C75" w:rsidTr="00EA6379">
        <w:tc>
          <w:tcPr>
            <w:tcW w:w="8946" w:type="dxa"/>
            <w:gridSpan w:val="2"/>
          </w:tcPr>
          <w:p w:rsidR="00EA6379" w:rsidRPr="009C1C75" w:rsidRDefault="00EA6379" w:rsidP="00EA6379">
            <w:pPr>
              <w:rPr>
                <w:b/>
              </w:rPr>
            </w:pPr>
            <w:r w:rsidRPr="009C1C75">
              <w:rPr>
                <w:rFonts w:hint="eastAsia"/>
                <w:b/>
              </w:rPr>
              <w:t>备注</w:t>
            </w:r>
          </w:p>
        </w:tc>
      </w:tr>
      <w:tr w:rsidR="00EA6379" w:rsidRPr="009C1C75" w:rsidTr="00EA6379">
        <w:tc>
          <w:tcPr>
            <w:tcW w:w="8946" w:type="dxa"/>
            <w:gridSpan w:val="2"/>
          </w:tcPr>
          <w:p w:rsidR="00EA6379" w:rsidRPr="009C1C75" w:rsidRDefault="00F86423" w:rsidP="00EA6379">
            <w:r>
              <w:rPr>
                <w:rFonts w:hint="eastAsia"/>
              </w:rPr>
              <w:t>无</w:t>
            </w:r>
          </w:p>
        </w:tc>
      </w:tr>
    </w:tbl>
    <w:p w:rsidR="00964D08" w:rsidRDefault="00964D08" w:rsidP="00A364D7"/>
    <w:p w:rsidR="00964D08" w:rsidRDefault="00964D08">
      <w:pPr>
        <w:pStyle w:val="5"/>
      </w:pPr>
      <w:r>
        <w:rPr>
          <w:rFonts w:hint="eastAsia"/>
        </w:rPr>
        <w:t>查看附件</w:t>
      </w:r>
    </w:p>
    <w:tbl>
      <w:tblPr>
        <w:tblStyle w:val="ab"/>
        <w:tblW w:w="0" w:type="auto"/>
        <w:tblLook w:val="04A0" w:firstRow="1" w:lastRow="0" w:firstColumn="1" w:lastColumn="0" w:noHBand="0" w:noVBand="1"/>
      </w:tblPr>
      <w:tblGrid>
        <w:gridCol w:w="1384"/>
        <w:gridCol w:w="7562"/>
      </w:tblGrid>
      <w:tr w:rsidR="00964D08" w:rsidRPr="000377BB" w:rsidTr="00AC3D27">
        <w:tc>
          <w:tcPr>
            <w:tcW w:w="1384" w:type="dxa"/>
          </w:tcPr>
          <w:p w:rsidR="00964D08" w:rsidRPr="000377BB" w:rsidRDefault="00964D08" w:rsidP="00AC3D27">
            <w:pPr>
              <w:rPr>
                <w:b/>
              </w:rPr>
            </w:pPr>
            <w:r w:rsidRPr="000377BB">
              <w:rPr>
                <w:rFonts w:hint="eastAsia"/>
                <w:b/>
              </w:rPr>
              <w:t>操作人</w:t>
            </w:r>
          </w:p>
        </w:tc>
        <w:tc>
          <w:tcPr>
            <w:tcW w:w="7562" w:type="dxa"/>
          </w:tcPr>
          <w:p w:rsidR="00964D08" w:rsidRPr="000377BB" w:rsidRDefault="00964D08" w:rsidP="00AC3D27">
            <w:r>
              <w:rPr>
                <w:rFonts w:hint="eastAsia"/>
              </w:rPr>
              <w:t>企业用户</w:t>
            </w:r>
          </w:p>
        </w:tc>
      </w:tr>
      <w:tr w:rsidR="00964D08" w:rsidRPr="000377BB" w:rsidTr="00AC3D27">
        <w:tc>
          <w:tcPr>
            <w:tcW w:w="1384" w:type="dxa"/>
          </w:tcPr>
          <w:p w:rsidR="00964D08" w:rsidRPr="000377BB" w:rsidRDefault="00964D08" w:rsidP="00AC3D27">
            <w:pPr>
              <w:rPr>
                <w:b/>
              </w:rPr>
            </w:pPr>
            <w:r w:rsidRPr="000377BB">
              <w:rPr>
                <w:rFonts w:hint="eastAsia"/>
                <w:b/>
              </w:rPr>
              <w:t>条件</w:t>
            </w:r>
          </w:p>
        </w:tc>
        <w:tc>
          <w:tcPr>
            <w:tcW w:w="7562" w:type="dxa"/>
          </w:tcPr>
          <w:p w:rsidR="00964D08" w:rsidRPr="000377BB" w:rsidRDefault="00F86423">
            <w:r>
              <w:rPr>
                <w:rFonts w:hint="eastAsia"/>
              </w:rPr>
              <w:t>已登录，</w:t>
            </w:r>
            <w:r w:rsidRPr="00F86423">
              <w:rPr>
                <w:rFonts w:hint="eastAsia"/>
              </w:rPr>
              <w:t>业务状态为待受理、处理中、处理中（补正）、已办结</w:t>
            </w:r>
          </w:p>
        </w:tc>
      </w:tr>
      <w:tr w:rsidR="00964D08" w:rsidRPr="000377BB" w:rsidTr="00AC3D27">
        <w:tc>
          <w:tcPr>
            <w:tcW w:w="8946" w:type="dxa"/>
            <w:gridSpan w:val="2"/>
          </w:tcPr>
          <w:p w:rsidR="00964D08" w:rsidRPr="000377BB" w:rsidRDefault="00964D08" w:rsidP="00AC3D27">
            <w:pPr>
              <w:rPr>
                <w:b/>
              </w:rPr>
            </w:pPr>
            <w:r w:rsidRPr="000377BB">
              <w:rPr>
                <w:rFonts w:hint="eastAsia"/>
                <w:b/>
              </w:rPr>
              <w:t>输入</w:t>
            </w:r>
          </w:p>
        </w:tc>
      </w:tr>
      <w:tr w:rsidR="00964D08" w:rsidRPr="000377BB" w:rsidTr="00AC3D27">
        <w:tc>
          <w:tcPr>
            <w:tcW w:w="8946" w:type="dxa"/>
            <w:gridSpan w:val="2"/>
          </w:tcPr>
          <w:p w:rsidR="00964D08" w:rsidRPr="000377BB" w:rsidRDefault="00964D08" w:rsidP="00AC3D27">
            <w:r>
              <w:rPr>
                <w:rFonts w:hint="eastAsia"/>
              </w:rPr>
              <w:t>无</w:t>
            </w:r>
          </w:p>
        </w:tc>
      </w:tr>
      <w:tr w:rsidR="00964D08" w:rsidRPr="000377BB" w:rsidTr="00AC3D27">
        <w:tc>
          <w:tcPr>
            <w:tcW w:w="8946" w:type="dxa"/>
            <w:gridSpan w:val="2"/>
          </w:tcPr>
          <w:p w:rsidR="00964D08" w:rsidRPr="000377BB" w:rsidRDefault="00964D08" w:rsidP="00AC3D27">
            <w:pPr>
              <w:rPr>
                <w:b/>
              </w:rPr>
            </w:pPr>
            <w:r w:rsidRPr="000377BB">
              <w:rPr>
                <w:rFonts w:hint="eastAsia"/>
                <w:b/>
              </w:rPr>
              <w:t>处理</w:t>
            </w:r>
          </w:p>
        </w:tc>
      </w:tr>
      <w:tr w:rsidR="00964D08" w:rsidRPr="000377BB" w:rsidTr="00AC3D27">
        <w:tc>
          <w:tcPr>
            <w:tcW w:w="8946" w:type="dxa"/>
            <w:gridSpan w:val="2"/>
          </w:tcPr>
          <w:p w:rsidR="00964D08" w:rsidRPr="00B036AE" w:rsidRDefault="00964D08">
            <w:r w:rsidRPr="00C652FA">
              <w:rPr>
                <w:rFonts w:hint="eastAsia"/>
              </w:rPr>
              <w:t>企业</w:t>
            </w:r>
            <w:r w:rsidR="00725F6F">
              <w:rPr>
                <w:rFonts w:hint="eastAsia"/>
              </w:rPr>
              <w:t>用户</w:t>
            </w:r>
            <w:r>
              <w:rPr>
                <w:rFonts w:hint="eastAsia"/>
              </w:rPr>
              <w:t>在</w:t>
            </w:r>
            <w:r w:rsidR="001C012E" w:rsidRPr="001C012E">
              <w:rPr>
                <w:rFonts w:hint="eastAsia"/>
              </w:rPr>
              <w:t>业务申请页面</w:t>
            </w:r>
            <w:r>
              <w:rPr>
                <w:rFonts w:hint="eastAsia"/>
              </w:rPr>
              <w:t>，</w:t>
            </w:r>
            <w:r w:rsidR="001C012E" w:rsidRPr="001C012E">
              <w:rPr>
                <w:rFonts w:hint="eastAsia"/>
              </w:rPr>
              <w:t>通过业务申请的附件列表</w:t>
            </w:r>
            <w:r>
              <w:rPr>
                <w:rFonts w:hint="eastAsia"/>
              </w:rPr>
              <w:t>，</w:t>
            </w:r>
            <w:r w:rsidR="00B20802">
              <w:rPr>
                <w:rFonts w:hint="eastAsia"/>
              </w:rPr>
              <w:t>选择需要</w:t>
            </w:r>
            <w:r>
              <w:rPr>
                <w:rFonts w:hint="eastAsia"/>
              </w:rPr>
              <w:t>查看电子版</w:t>
            </w:r>
            <w:r w:rsidRPr="000377BB">
              <w:rPr>
                <w:rFonts w:hint="eastAsia"/>
              </w:rPr>
              <w:t>PDF</w:t>
            </w:r>
            <w:r w:rsidRPr="000377BB">
              <w:rPr>
                <w:rFonts w:hint="eastAsia"/>
              </w:rPr>
              <w:t>格式文件的业务申请材料</w:t>
            </w:r>
            <w:r>
              <w:rPr>
                <w:rFonts w:hint="eastAsia"/>
              </w:rPr>
              <w:t>附件</w:t>
            </w:r>
            <w:r w:rsidR="00516C45">
              <w:rPr>
                <w:rFonts w:hint="eastAsia"/>
              </w:rPr>
              <w:t>，并</w:t>
            </w:r>
            <w:r w:rsidR="00BC1DA4">
              <w:rPr>
                <w:rFonts w:hint="eastAsia"/>
              </w:rPr>
              <w:t>进入</w:t>
            </w:r>
            <w:r w:rsidR="00622ABF">
              <w:rPr>
                <w:rFonts w:hint="eastAsia"/>
              </w:rPr>
              <w:t>文件</w:t>
            </w:r>
            <w:r>
              <w:rPr>
                <w:rFonts w:hint="eastAsia"/>
              </w:rPr>
              <w:t>附件显示</w:t>
            </w:r>
            <w:r w:rsidR="00622ABF">
              <w:rPr>
                <w:rFonts w:hint="eastAsia"/>
              </w:rPr>
              <w:t>页面</w:t>
            </w:r>
            <w:r>
              <w:rPr>
                <w:rFonts w:hint="eastAsia"/>
              </w:rPr>
              <w:t>。</w:t>
            </w:r>
          </w:p>
        </w:tc>
      </w:tr>
      <w:tr w:rsidR="00964D08" w:rsidRPr="000377BB" w:rsidTr="00AC3D27">
        <w:tc>
          <w:tcPr>
            <w:tcW w:w="8946" w:type="dxa"/>
            <w:gridSpan w:val="2"/>
          </w:tcPr>
          <w:p w:rsidR="00964D08" w:rsidRPr="000377BB" w:rsidRDefault="00964D08" w:rsidP="00AC3D27">
            <w:pPr>
              <w:rPr>
                <w:b/>
              </w:rPr>
            </w:pPr>
            <w:r w:rsidRPr="000377BB">
              <w:rPr>
                <w:rFonts w:hint="eastAsia"/>
                <w:b/>
              </w:rPr>
              <w:t>输出</w:t>
            </w:r>
          </w:p>
        </w:tc>
      </w:tr>
      <w:tr w:rsidR="00964D08" w:rsidRPr="000377BB" w:rsidTr="00AC3D27">
        <w:tc>
          <w:tcPr>
            <w:tcW w:w="8946" w:type="dxa"/>
            <w:gridSpan w:val="2"/>
          </w:tcPr>
          <w:p w:rsidR="00964D08" w:rsidRPr="000377BB" w:rsidRDefault="00964D08" w:rsidP="00AC3D27">
            <w:r>
              <w:rPr>
                <w:rFonts w:hint="eastAsia"/>
              </w:rPr>
              <w:t>显示电子版</w:t>
            </w:r>
            <w:r w:rsidRPr="009C1C75">
              <w:rPr>
                <w:rFonts w:hint="eastAsia"/>
              </w:rPr>
              <w:t>PDF</w:t>
            </w:r>
            <w:r w:rsidRPr="009C1C75">
              <w:rPr>
                <w:rFonts w:hint="eastAsia"/>
              </w:rPr>
              <w:t>格式文件</w:t>
            </w:r>
            <w:r>
              <w:rPr>
                <w:rFonts w:hint="eastAsia"/>
              </w:rPr>
              <w:t>详细内容。</w:t>
            </w:r>
          </w:p>
        </w:tc>
      </w:tr>
      <w:tr w:rsidR="00964D08" w:rsidRPr="000377BB" w:rsidTr="00AC3D27">
        <w:tc>
          <w:tcPr>
            <w:tcW w:w="8946" w:type="dxa"/>
            <w:gridSpan w:val="2"/>
          </w:tcPr>
          <w:p w:rsidR="00964D08" w:rsidRPr="000377BB" w:rsidRDefault="00964D08" w:rsidP="00AC3D27">
            <w:pPr>
              <w:rPr>
                <w:b/>
              </w:rPr>
            </w:pPr>
            <w:r w:rsidRPr="000377BB">
              <w:rPr>
                <w:rFonts w:hint="eastAsia"/>
                <w:b/>
              </w:rPr>
              <w:t>错误提示</w:t>
            </w:r>
          </w:p>
        </w:tc>
      </w:tr>
      <w:tr w:rsidR="00964D08" w:rsidRPr="000377BB" w:rsidTr="00AC3D27">
        <w:tc>
          <w:tcPr>
            <w:tcW w:w="8946" w:type="dxa"/>
            <w:gridSpan w:val="2"/>
          </w:tcPr>
          <w:p w:rsidR="00964D08" w:rsidRPr="000377BB" w:rsidRDefault="00964D08" w:rsidP="00AC3D27">
            <w:r>
              <w:rPr>
                <w:rFonts w:hint="eastAsia"/>
              </w:rPr>
              <w:t>打开</w:t>
            </w:r>
            <w:r w:rsidRPr="000377BB">
              <w:rPr>
                <w:rFonts w:hint="eastAsia"/>
              </w:rPr>
              <w:t>时</w:t>
            </w:r>
            <w:r w:rsidR="00D51D35">
              <w:rPr>
                <w:rFonts w:hint="eastAsia"/>
              </w:rPr>
              <w:t>如有错误，系统提示</w:t>
            </w:r>
            <w:r w:rsidRPr="000377BB">
              <w:rPr>
                <w:rFonts w:hint="eastAsia"/>
              </w:rPr>
              <w:t>“</w:t>
            </w:r>
            <w:r>
              <w:rPr>
                <w:rFonts w:hint="eastAsia"/>
              </w:rPr>
              <w:t>打开</w:t>
            </w:r>
            <w:r w:rsidRPr="000377BB">
              <w:rPr>
                <w:rFonts w:hint="eastAsia"/>
              </w:rPr>
              <w:t>失败”。</w:t>
            </w:r>
          </w:p>
        </w:tc>
      </w:tr>
      <w:tr w:rsidR="00964D08" w:rsidRPr="000377BB" w:rsidTr="00AC3D27">
        <w:tc>
          <w:tcPr>
            <w:tcW w:w="8946" w:type="dxa"/>
            <w:gridSpan w:val="2"/>
          </w:tcPr>
          <w:p w:rsidR="00964D08" w:rsidRPr="000377BB" w:rsidRDefault="00964D08" w:rsidP="00AC3D27">
            <w:pPr>
              <w:rPr>
                <w:b/>
              </w:rPr>
            </w:pPr>
            <w:r w:rsidRPr="000377BB">
              <w:rPr>
                <w:rFonts w:hint="eastAsia"/>
                <w:b/>
              </w:rPr>
              <w:t>备注</w:t>
            </w:r>
          </w:p>
        </w:tc>
      </w:tr>
      <w:tr w:rsidR="00964D08" w:rsidRPr="000377BB" w:rsidTr="00AC3D27">
        <w:tc>
          <w:tcPr>
            <w:tcW w:w="8946" w:type="dxa"/>
            <w:gridSpan w:val="2"/>
          </w:tcPr>
          <w:p w:rsidR="00964D08" w:rsidRPr="000377BB" w:rsidRDefault="00964D08" w:rsidP="00AC3D27">
            <w:r>
              <w:rPr>
                <w:rFonts w:hint="eastAsia"/>
              </w:rPr>
              <w:t>无</w:t>
            </w:r>
          </w:p>
        </w:tc>
      </w:tr>
    </w:tbl>
    <w:p w:rsidR="00964D08" w:rsidRPr="00A944BD" w:rsidRDefault="00964D08" w:rsidP="00964D08"/>
    <w:p w:rsidR="00964D08" w:rsidRDefault="00964D08" w:rsidP="00A364D7">
      <w:pPr>
        <w:pStyle w:val="5"/>
      </w:pPr>
      <w:r>
        <w:rPr>
          <w:rFonts w:hint="eastAsia"/>
        </w:rPr>
        <w:t>上传附件</w:t>
      </w:r>
    </w:p>
    <w:tbl>
      <w:tblPr>
        <w:tblStyle w:val="ab"/>
        <w:tblW w:w="0" w:type="auto"/>
        <w:tblLook w:val="04A0" w:firstRow="1" w:lastRow="0" w:firstColumn="1" w:lastColumn="0" w:noHBand="0" w:noVBand="1"/>
      </w:tblPr>
      <w:tblGrid>
        <w:gridCol w:w="1384"/>
        <w:gridCol w:w="7562"/>
      </w:tblGrid>
      <w:tr w:rsidR="00964D08" w:rsidRPr="000377BB" w:rsidTr="00AC3D27">
        <w:tc>
          <w:tcPr>
            <w:tcW w:w="1384" w:type="dxa"/>
          </w:tcPr>
          <w:p w:rsidR="00964D08" w:rsidRPr="000377BB" w:rsidRDefault="00964D08" w:rsidP="00AC3D27">
            <w:pPr>
              <w:rPr>
                <w:b/>
              </w:rPr>
            </w:pPr>
            <w:r w:rsidRPr="000377BB">
              <w:rPr>
                <w:rFonts w:hint="eastAsia"/>
                <w:b/>
              </w:rPr>
              <w:t>操作人</w:t>
            </w:r>
          </w:p>
        </w:tc>
        <w:tc>
          <w:tcPr>
            <w:tcW w:w="7562" w:type="dxa"/>
          </w:tcPr>
          <w:p w:rsidR="00964D08" w:rsidRPr="000377BB" w:rsidRDefault="00964D08" w:rsidP="00AC3D27">
            <w:r>
              <w:rPr>
                <w:rFonts w:hint="eastAsia"/>
              </w:rPr>
              <w:t>企业用户</w:t>
            </w:r>
          </w:p>
        </w:tc>
      </w:tr>
      <w:tr w:rsidR="00964D08" w:rsidRPr="000377BB" w:rsidTr="00AC3D27">
        <w:tc>
          <w:tcPr>
            <w:tcW w:w="1384" w:type="dxa"/>
          </w:tcPr>
          <w:p w:rsidR="00964D08" w:rsidRPr="000377BB" w:rsidRDefault="00964D08" w:rsidP="00AC3D27">
            <w:pPr>
              <w:rPr>
                <w:b/>
              </w:rPr>
            </w:pPr>
            <w:r w:rsidRPr="000377BB">
              <w:rPr>
                <w:rFonts w:hint="eastAsia"/>
                <w:b/>
              </w:rPr>
              <w:lastRenderedPageBreak/>
              <w:t>条件</w:t>
            </w:r>
          </w:p>
        </w:tc>
        <w:tc>
          <w:tcPr>
            <w:tcW w:w="7562" w:type="dxa"/>
          </w:tcPr>
          <w:p w:rsidR="00964D08" w:rsidRPr="000377BB" w:rsidRDefault="00964D08">
            <w:r w:rsidRPr="00964D08">
              <w:rPr>
                <w:rFonts w:hint="eastAsia"/>
              </w:rPr>
              <w:t>已登录，</w:t>
            </w:r>
            <w:r w:rsidR="00F86423" w:rsidRPr="00F86423">
              <w:rPr>
                <w:rFonts w:hint="eastAsia"/>
              </w:rPr>
              <w:t>业务状态为</w:t>
            </w:r>
            <w:r w:rsidR="00F86423">
              <w:rPr>
                <w:rFonts w:hint="eastAsia"/>
              </w:rPr>
              <w:t>待提交、</w:t>
            </w:r>
            <w:r w:rsidR="00F86423" w:rsidRPr="00F86423">
              <w:rPr>
                <w:rFonts w:hint="eastAsia"/>
              </w:rPr>
              <w:t>处理中（补正）</w:t>
            </w:r>
          </w:p>
        </w:tc>
      </w:tr>
      <w:tr w:rsidR="00964D08" w:rsidRPr="000377BB" w:rsidTr="00AC3D27">
        <w:tc>
          <w:tcPr>
            <w:tcW w:w="8946" w:type="dxa"/>
            <w:gridSpan w:val="2"/>
          </w:tcPr>
          <w:p w:rsidR="00964D08" w:rsidRPr="000377BB" w:rsidRDefault="00964D08" w:rsidP="00AC3D27">
            <w:pPr>
              <w:rPr>
                <w:b/>
              </w:rPr>
            </w:pPr>
            <w:r w:rsidRPr="000377BB">
              <w:rPr>
                <w:rFonts w:hint="eastAsia"/>
                <w:b/>
              </w:rPr>
              <w:t>输入</w:t>
            </w:r>
          </w:p>
        </w:tc>
      </w:tr>
      <w:tr w:rsidR="00964D08" w:rsidRPr="000377BB" w:rsidTr="00AC3D27">
        <w:tc>
          <w:tcPr>
            <w:tcW w:w="8946" w:type="dxa"/>
            <w:gridSpan w:val="2"/>
          </w:tcPr>
          <w:p w:rsidR="00964D08" w:rsidRPr="000377BB" w:rsidRDefault="00964D08" w:rsidP="00AC3D27">
            <w:r>
              <w:rPr>
                <w:rFonts w:hint="eastAsia"/>
              </w:rPr>
              <w:t>电子版</w:t>
            </w:r>
            <w:r w:rsidRPr="00964D08">
              <w:rPr>
                <w:rFonts w:hint="eastAsia"/>
              </w:rPr>
              <w:t>PDF</w:t>
            </w:r>
            <w:r w:rsidRPr="00964D08">
              <w:rPr>
                <w:rFonts w:hint="eastAsia"/>
              </w:rPr>
              <w:t>格式文件</w:t>
            </w:r>
            <w:r>
              <w:rPr>
                <w:rFonts w:hint="eastAsia"/>
              </w:rPr>
              <w:t>的业务申请材料附件</w:t>
            </w:r>
          </w:p>
        </w:tc>
      </w:tr>
      <w:tr w:rsidR="00964D08" w:rsidRPr="000377BB" w:rsidTr="00AC3D27">
        <w:tc>
          <w:tcPr>
            <w:tcW w:w="8946" w:type="dxa"/>
            <w:gridSpan w:val="2"/>
          </w:tcPr>
          <w:p w:rsidR="00964D08" w:rsidRPr="000377BB" w:rsidRDefault="00964D08" w:rsidP="00AC3D27">
            <w:pPr>
              <w:rPr>
                <w:b/>
              </w:rPr>
            </w:pPr>
            <w:r w:rsidRPr="000377BB">
              <w:rPr>
                <w:rFonts w:hint="eastAsia"/>
                <w:b/>
              </w:rPr>
              <w:t>处理</w:t>
            </w:r>
          </w:p>
        </w:tc>
      </w:tr>
      <w:tr w:rsidR="00964D08" w:rsidRPr="000377BB" w:rsidTr="00AC3D27">
        <w:tc>
          <w:tcPr>
            <w:tcW w:w="8946" w:type="dxa"/>
            <w:gridSpan w:val="2"/>
          </w:tcPr>
          <w:p w:rsidR="00964D08" w:rsidRDefault="00964D08" w:rsidP="00AC3D27">
            <w:r>
              <w:rPr>
                <w:rFonts w:hint="eastAsia"/>
              </w:rPr>
              <w:t>企业</w:t>
            </w:r>
            <w:r w:rsidR="00725F6F">
              <w:rPr>
                <w:rFonts w:hint="eastAsia"/>
              </w:rPr>
              <w:t>用户</w:t>
            </w:r>
            <w:r w:rsidR="001C012E">
              <w:rPr>
                <w:rFonts w:hint="eastAsia"/>
              </w:rPr>
              <w:t>在</w:t>
            </w:r>
            <w:r w:rsidR="001C012E" w:rsidRPr="001C012E">
              <w:rPr>
                <w:rFonts w:hint="eastAsia"/>
              </w:rPr>
              <w:t>业务申请页面</w:t>
            </w:r>
            <w:r w:rsidR="001C012E">
              <w:rPr>
                <w:rFonts w:hint="eastAsia"/>
              </w:rPr>
              <w:t>，</w:t>
            </w:r>
            <w:r w:rsidR="00516C45">
              <w:rPr>
                <w:rFonts w:hint="eastAsia"/>
              </w:rPr>
              <w:t>选择本地存储的</w:t>
            </w:r>
            <w:r>
              <w:rPr>
                <w:rFonts w:hint="eastAsia"/>
              </w:rPr>
              <w:t>电子版</w:t>
            </w:r>
            <w:r w:rsidRPr="00C652FA">
              <w:rPr>
                <w:rFonts w:hint="eastAsia"/>
              </w:rPr>
              <w:t>PDF</w:t>
            </w:r>
            <w:r w:rsidRPr="00C652FA">
              <w:rPr>
                <w:rFonts w:hint="eastAsia"/>
              </w:rPr>
              <w:t>格式文件</w:t>
            </w:r>
            <w:r>
              <w:rPr>
                <w:rFonts w:hint="eastAsia"/>
              </w:rPr>
              <w:t>的</w:t>
            </w:r>
            <w:r w:rsidRPr="000377BB">
              <w:rPr>
                <w:rFonts w:hint="eastAsia"/>
              </w:rPr>
              <w:t>业务申请材料</w:t>
            </w:r>
            <w:r>
              <w:rPr>
                <w:rFonts w:hint="eastAsia"/>
              </w:rPr>
              <w:t>附件</w:t>
            </w:r>
            <w:r w:rsidR="00516C45">
              <w:rPr>
                <w:rFonts w:hint="eastAsia"/>
              </w:rPr>
              <w:t>，并进行</w:t>
            </w:r>
            <w:r w:rsidR="00516C45" w:rsidRPr="00516C45">
              <w:rPr>
                <w:rFonts w:hint="eastAsia"/>
              </w:rPr>
              <w:t>上传操作</w:t>
            </w:r>
            <w:r>
              <w:rPr>
                <w:rFonts w:hint="eastAsia"/>
              </w:rPr>
              <w:t>；</w:t>
            </w:r>
          </w:p>
          <w:p w:rsidR="00964D08" w:rsidRPr="00C91C51" w:rsidRDefault="00964D08">
            <w:r>
              <w:rPr>
                <w:rFonts w:hint="eastAsia"/>
              </w:rPr>
              <w:t>系统接收成功后存储文件。</w:t>
            </w:r>
          </w:p>
        </w:tc>
      </w:tr>
      <w:tr w:rsidR="00964D08" w:rsidRPr="000377BB" w:rsidTr="00AC3D27">
        <w:tc>
          <w:tcPr>
            <w:tcW w:w="8946" w:type="dxa"/>
            <w:gridSpan w:val="2"/>
          </w:tcPr>
          <w:p w:rsidR="00964D08" w:rsidRPr="000377BB" w:rsidRDefault="00964D08" w:rsidP="00AC3D27">
            <w:pPr>
              <w:rPr>
                <w:b/>
              </w:rPr>
            </w:pPr>
            <w:r w:rsidRPr="000377BB">
              <w:rPr>
                <w:rFonts w:hint="eastAsia"/>
                <w:b/>
              </w:rPr>
              <w:t>输出</w:t>
            </w:r>
          </w:p>
        </w:tc>
      </w:tr>
      <w:tr w:rsidR="00964D08" w:rsidRPr="000377BB" w:rsidTr="00AC3D27">
        <w:tc>
          <w:tcPr>
            <w:tcW w:w="8946" w:type="dxa"/>
            <w:gridSpan w:val="2"/>
          </w:tcPr>
          <w:p w:rsidR="00964D08" w:rsidRPr="000377BB" w:rsidRDefault="00964D08" w:rsidP="00AC3D27">
            <w:r>
              <w:rPr>
                <w:rFonts w:hint="eastAsia"/>
              </w:rPr>
              <w:t>如存储成功，系统提示“上传完成”</w:t>
            </w:r>
            <w:r w:rsidRPr="000377BB">
              <w:rPr>
                <w:rFonts w:hint="eastAsia"/>
              </w:rPr>
              <w:t>，并更新</w:t>
            </w:r>
            <w:r>
              <w:rPr>
                <w:rFonts w:hint="eastAsia"/>
              </w:rPr>
              <w:t>业务申请</w:t>
            </w:r>
            <w:r w:rsidRPr="000377BB">
              <w:rPr>
                <w:rFonts w:hint="eastAsia"/>
              </w:rPr>
              <w:t>附件列表。</w:t>
            </w:r>
          </w:p>
        </w:tc>
      </w:tr>
      <w:tr w:rsidR="00964D08" w:rsidRPr="000377BB" w:rsidTr="00AC3D27">
        <w:tc>
          <w:tcPr>
            <w:tcW w:w="8946" w:type="dxa"/>
            <w:gridSpan w:val="2"/>
          </w:tcPr>
          <w:p w:rsidR="00964D08" w:rsidRPr="000377BB" w:rsidRDefault="00964D08" w:rsidP="00AC3D27">
            <w:pPr>
              <w:rPr>
                <w:b/>
              </w:rPr>
            </w:pPr>
            <w:r w:rsidRPr="000377BB">
              <w:rPr>
                <w:rFonts w:hint="eastAsia"/>
                <w:b/>
              </w:rPr>
              <w:t>错误提示</w:t>
            </w:r>
          </w:p>
        </w:tc>
      </w:tr>
      <w:tr w:rsidR="00964D08" w:rsidRPr="000377BB" w:rsidTr="00AC3D27">
        <w:tc>
          <w:tcPr>
            <w:tcW w:w="8946" w:type="dxa"/>
            <w:gridSpan w:val="2"/>
          </w:tcPr>
          <w:p w:rsidR="00964D08" w:rsidRPr="000377BB" w:rsidRDefault="00964D08" w:rsidP="00AC3D27">
            <w:r>
              <w:rPr>
                <w:rFonts w:hint="eastAsia"/>
              </w:rPr>
              <w:t>存储</w:t>
            </w:r>
            <w:r w:rsidRPr="000377BB">
              <w:rPr>
                <w:rFonts w:hint="eastAsia"/>
              </w:rPr>
              <w:t>时</w:t>
            </w:r>
            <w:r w:rsidR="00D51D35">
              <w:rPr>
                <w:rFonts w:hint="eastAsia"/>
              </w:rPr>
              <w:t>如有错误，系统提示</w:t>
            </w:r>
            <w:r w:rsidRPr="000377BB">
              <w:rPr>
                <w:rFonts w:hint="eastAsia"/>
              </w:rPr>
              <w:t>“</w:t>
            </w:r>
            <w:r>
              <w:rPr>
                <w:rFonts w:hint="eastAsia"/>
              </w:rPr>
              <w:t>上传</w:t>
            </w:r>
            <w:r w:rsidRPr="000377BB">
              <w:rPr>
                <w:rFonts w:hint="eastAsia"/>
              </w:rPr>
              <w:t>失败”。</w:t>
            </w:r>
          </w:p>
        </w:tc>
      </w:tr>
      <w:tr w:rsidR="00964D08" w:rsidRPr="000377BB" w:rsidTr="00AC3D27">
        <w:tc>
          <w:tcPr>
            <w:tcW w:w="8946" w:type="dxa"/>
            <w:gridSpan w:val="2"/>
          </w:tcPr>
          <w:p w:rsidR="00964D08" w:rsidRPr="000377BB" w:rsidRDefault="00964D08" w:rsidP="00AC3D27">
            <w:pPr>
              <w:rPr>
                <w:b/>
              </w:rPr>
            </w:pPr>
            <w:r w:rsidRPr="000377BB">
              <w:rPr>
                <w:rFonts w:hint="eastAsia"/>
                <w:b/>
              </w:rPr>
              <w:t>备注</w:t>
            </w:r>
          </w:p>
        </w:tc>
      </w:tr>
      <w:tr w:rsidR="00964D08" w:rsidRPr="000377BB" w:rsidTr="00AC3D27">
        <w:tc>
          <w:tcPr>
            <w:tcW w:w="8946" w:type="dxa"/>
            <w:gridSpan w:val="2"/>
          </w:tcPr>
          <w:p w:rsidR="00964D08" w:rsidRPr="000377BB" w:rsidRDefault="007160CB" w:rsidP="00AC3D27">
            <w:r>
              <w:rPr>
                <w:rFonts w:hint="eastAsia"/>
              </w:rPr>
              <w:t>业务申请页面根据业务类型按顺序显示需要上传的附件内容的名称，最后一项为其他，其他可上</w:t>
            </w:r>
            <w:proofErr w:type="gramStart"/>
            <w:r>
              <w:rPr>
                <w:rFonts w:hint="eastAsia"/>
              </w:rPr>
              <w:t>传最多</w:t>
            </w:r>
            <w:proofErr w:type="gramEnd"/>
            <w:r>
              <w:rPr>
                <w:rFonts w:hint="eastAsia"/>
              </w:rPr>
              <w:t>10</w:t>
            </w:r>
            <w:r>
              <w:rPr>
                <w:rFonts w:hint="eastAsia"/>
              </w:rPr>
              <w:t>个附件。</w:t>
            </w:r>
          </w:p>
        </w:tc>
      </w:tr>
    </w:tbl>
    <w:p w:rsidR="00964D08" w:rsidRDefault="00964D08" w:rsidP="00964D08"/>
    <w:p w:rsidR="00964D08" w:rsidRDefault="00964D08" w:rsidP="00A364D7">
      <w:pPr>
        <w:pStyle w:val="5"/>
      </w:pPr>
      <w:r>
        <w:rPr>
          <w:rFonts w:hint="eastAsia"/>
        </w:rPr>
        <w:t>删除附件</w:t>
      </w:r>
    </w:p>
    <w:tbl>
      <w:tblPr>
        <w:tblStyle w:val="ab"/>
        <w:tblW w:w="0" w:type="auto"/>
        <w:tblLook w:val="04A0" w:firstRow="1" w:lastRow="0" w:firstColumn="1" w:lastColumn="0" w:noHBand="0" w:noVBand="1"/>
      </w:tblPr>
      <w:tblGrid>
        <w:gridCol w:w="1384"/>
        <w:gridCol w:w="7562"/>
      </w:tblGrid>
      <w:tr w:rsidR="00964D08" w:rsidRPr="000377BB" w:rsidTr="00AC3D27">
        <w:tc>
          <w:tcPr>
            <w:tcW w:w="1384" w:type="dxa"/>
          </w:tcPr>
          <w:p w:rsidR="00964D08" w:rsidRPr="000377BB" w:rsidRDefault="00964D08" w:rsidP="00AC3D27">
            <w:pPr>
              <w:rPr>
                <w:b/>
              </w:rPr>
            </w:pPr>
            <w:r w:rsidRPr="000377BB">
              <w:rPr>
                <w:rFonts w:hint="eastAsia"/>
                <w:b/>
              </w:rPr>
              <w:t>操作人</w:t>
            </w:r>
          </w:p>
        </w:tc>
        <w:tc>
          <w:tcPr>
            <w:tcW w:w="7562" w:type="dxa"/>
          </w:tcPr>
          <w:p w:rsidR="00964D08" w:rsidRPr="000377BB" w:rsidRDefault="00964D08" w:rsidP="00AC3D27">
            <w:r>
              <w:rPr>
                <w:rFonts w:hint="eastAsia"/>
              </w:rPr>
              <w:t>企业用户</w:t>
            </w:r>
          </w:p>
        </w:tc>
      </w:tr>
      <w:tr w:rsidR="00964D08" w:rsidRPr="000377BB" w:rsidTr="00AC3D27">
        <w:tc>
          <w:tcPr>
            <w:tcW w:w="1384" w:type="dxa"/>
          </w:tcPr>
          <w:p w:rsidR="00964D08" w:rsidRPr="000377BB" w:rsidRDefault="00964D08" w:rsidP="00AC3D27">
            <w:pPr>
              <w:rPr>
                <w:b/>
              </w:rPr>
            </w:pPr>
            <w:r w:rsidRPr="000377BB">
              <w:rPr>
                <w:rFonts w:hint="eastAsia"/>
                <w:b/>
              </w:rPr>
              <w:t>条件</w:t>
            </w:r>
          </w:p>
        </w:tc>
        <w:tc>
          <w:tcPr>
            <w:tcW w:w="7562" w:type="dxa"/>
          </w:tcPr>
          <w:p w:rsidR="00964D08" w:rsidRPr="000377BB" w:rsidRDefault="00964D08" w:rsidP="00AC3D27">
            <w:r w:rsidRPr="00964D08">
              <w:rPr>
                <w:rFonts w:hint="eastAsia"/>
              </w:rPr>
              <w:t>已登录，</w:t>
            </w:r>
            <w:r w:rsidR="00F86423" w:rsidRPr="00F86423">
              <w:rPr>
                <w:rFonts w:hint="eastAsia"/>
              </w:rPr>
              <w:t>业务状态为待提交、处理中（补正）</w:t>
            </w:r>
          </w:p>
        </w:tc>
      </w:tr>
      <w:tr w:rsidR="00964D08" w:rsidRPr="000377BB" w:rsidTr="00AC3D27">
        <w:tc>
          <w:tcPr>
            <w:tcW w:w="8946" w:type="dxa"/>
            <w:gridSpan w:val="2"/>
          </w:tcPr>
          <w:p w:rsidR="00964D08" w:rsidRPr="000377BB" w:rsidRDefault="00964D08" w:rsidP="00AC3D27">
            <w:pPr>
              <w:rPr>
                <w:b/>
              </w:rPr>
            </w:pPr>
            <w:r w:rsidRPr="000377BB">
              <w:rPr>
                <w:rFonts w:hint="eastAsia"/>
                <w:b/>
              </w:rPr>
              <w:t>输入</w:t>
            </w:r>
          </w:p>
        </w:tc>
      </w:tr>
      <w:tr w:rsidR="00964D08" w:rsidRPr="000377BB" w:rsidTr="00AC3D27">
        <w:tc>
          <w:tcPr>
            <w:tcW w:w="8946" w:type="dxa"/>
            <w:gridSpan w:val="2"/>
          </w:tcPr>
          <w:p w:rsidR="00964D08" w:rsidRPr="000377BB" w:rsidRDefault="00964D08" w:rsidP="00AC3D27">
            <w:r>
              <w:rPr>
                <w:rFonts w:hint="eastAsia"/>
              </w:rPr>
              <w:t>无</w:t>
            </w:r>
          </w:p>
        </w:tc>
      </w:tr>
      <w:tr w:rsidR="00964D08" w:rsidRPr="000377BB" w:rsidTr="00AC3D27">
        <w:tc>
          <w:tcPr>
            <w:tcW w:w="8946" w:type="dxa"/>
            <w:gridSpan w:val="2"/>
          </w:tcPr>
          <w:p w:rsidR="00964D08" w:rsidRPr="000377BB" w:rsidRDefault="00964D08" w:rsidP="00AC3D27">
            <w:pPr>
              <w:rPr>
                <w:b/>
              </w:rPr>
            </w:pPr>
            <w:r w:rsidRPr="000377BB">
              <w:rPr>
                <w:rFonts w:hint="eastAsia"/>
                <w:b/>
              </w:rPr>
              <w:t>处理</w:t>
            </w:r>
          </w:p>
        </w:tc>
      </w:tr>
      <w:tr w:rsidR="00964D08" w:rsidRPr="000377BB" w:rsidTr="00AC3D27">
        <w:tc>
          <w:tcPr>
            <w:tcW w:w="8946" w:type="dxa"/>
            <w:gridSpan w:val="2"/>
          </w:tcPr>
          <w:p w:rsidR="00964D08" w:rsidRDefault="00964D08" w:rsidP="00AC3D27">
            <w:proofErr w:type="gramStart"/>
            <w:r w:rsidRPr="00C652FA">
              <w:rPr>
                <w:rFonts w:hint="eastAsia"/>
              </w:rPr>
              <w:t>企业</w:t>
            </w:r>
            <w:r w:rsidR="00725F6F">
              <w:rPr>
                <w:rFonts w:hint="eastAsia"/>
              </w:rPr>
              <w:t>用户</w:t>
            </w:r>
            <w:r w:rsidR="001C012E" w:rsidRPr="001C012E">
              <w:rPr>
                <w:rFonts w:hint="eastAsia"/>
              </w:rPr>
              <w:t>企业用户</w:t>
            </w:r>
            <w:proofErr w:type="gramEnd"/>
            <w:r w:rsidR="001C012E" w:rsidRPr="001C012E">
              <w:rPr>
                <w:rFonts w:hint="eastAsia"/>
              </w:rPr>
              <w:t>在业务申请页面，</w:t>
            </w:r>
            <w:r>
              <w:rPr>
                <w:rFonts w:hint="eastAsia"/>
              </w:rPr>
              <w:t>通过业务申请的附件列表，</w:t>
            </w:r>
            <w:r w:rsidR="00B20802">
              <w:rPr>
                <w:rFonts w:hint="eastAsia"/>
              </w:rPr>
              <w:t>选择需要</w:t>
            </w:r>
            <w:r w:rsidRPr="000377BB">
              <w:rPr>
                <w:rFonts w:hint="eastAsia"/>
              </w:rPr>
              <w:t>删除的</w:t>
            </w:r>
            <w:r>
              <w:rPr>
                <w:rFonts w:hint="eastAsia"/>
              </w:rPr>
              <w:t>电子版</w:t>
            </w:r>
            <w:r w:rsidRPr="000377BB">
              <w:rPr>
                <w:rFonts w:hint="eastAsia"/>
              </w:rPr>
              <w:t>PDF</w:t>
            </w:r>
            <w:r w:rsidRPr="000377BB">
              <w:rPr>
                <w:rFonts w:hint="eastAsia"/>
              </w:rPr>
              <w:t>格式文件</w:t>
            </w:r>
            <w:r>
              <w:rPr>
                <w:rFonts w:hint="eastAsia"/>
              </w:rPr>
              <w:t>的</w:t>
            </w:r>
            <w:r w:rsidRPr="000377BB">
              <w:rPr>
                <w:rFonts w:hint="eastAsia"/>
              </w:rPr>
              <w:t>业务申请材料</w:t>
            </w:r>
            <w:r>
              <w:rPr>
                <w:rFonts w:hint="eastAsia"/>
              </w:rPr>
              <w:t>附件</w:t>
            </w:r>
            <w:r w:rsidR="00516C45">
              <w:rPr>
                <w:rFonts w:hint="eastAsia"/>
              </w:rPr>
              <w:t>，并进行删除操作</w:t>
            </w:r>
            <w:r>
              <w:rPr>
                <w:rFonts w:hint="eastAsia"/>
              </w:rPr>
              <w:t>；</w:t>
            </w:r>
          </w:p>
          <w:p w:rsidR="00964D08" w:rsidRPr="00B036AE" w:rsidRDefault="00964D08" w:rsidP="00AC3D27">
            <w:r>
              <w:rPr>
                <w:rFonts w:hint="eastAsia"/>
              </w:rPr>
              <w:t>系统根据选择，删除存储的文件。</w:t>
            </w:r>
          </w:p>
        </w:tc>
      </w:tr>
      <w:tr w:rsidR="00964D08" w:rsidRPr="000377BB" w:rsidTr="00AC3D27">
        <w:tc>
          <w:tcPr>
            <w:tcW w:w="8946" w:type="dxa"/>
            <w:gridSpan w:val="2"/>
          </w:tcPr>
          <w:p w:rsidR="00964D08" w:rsidRPr="000377BB" w:rsidRDefault="00964D08" w:rsidP="00AC3D27">
            <w:pPr>
              <w:rPr>
                <w:b/>
              </w:rPr>
            </w:pPr>
            <w:r w:rsidRPr="000377BB">
              <w:rPr>
                <w:rFonts w:hint="eastAsia"/>
                <w:b/>
              </w:rPr>
              <w:t>输出</w:t>
            </w:r>
          </w:p>
        </w:tc>
      </w:tr>
      <w:tr w:rsidR="00964D08" w:rsidRPr="000377BB" w:rsidTr="00AC3D27">
        <w:tc>
          <w:tcPr>
            <w:tcW w:w="8946" w:type="dxa"/>
            <w:gridSpan w:val="2"/>
          </w:tcPr>
          <w:p w:rsidR="00964D08" w:rsidRPr="000377BB" w:rsidRDefault="00964D08" w:rsidP="00AC3D27">
            <w:r>
              <w:rPr>
                <w:rFonts w:hint="eastAsia"/>
              </w:rPr>
              <w:t>如删除成功，系统提示“删除完成”，并更新附件列表。</w:t>
            </w:r>
          </w:p>
        </w:tc>
      </w:tr>
      <w:tr w:rsidR="00964D08" w:rsidRPr="000377BB" w:rsidTr="00AC3D27">
        <w:tc>
          <w:tcPr>
            <w:tcW w:w="8946" w:type="dxa"/>
            <w:gridSpan w:val="2"/>
          </w:tcPr>
          <w:p w:rsidR="00964D08" w:rsidRPr="000377BB" w:rsidRDefault="00964D08" w:rsidP="00AC3D27">
            <w:pPr>
              <w:rPr>
                <w:b/>
              </w:rPr>
            </w:pPr>
            <w:r w:rsidRPr="000377BB">
              <w:rPr>
                <w:rFonts w:hint="eastAsia"/>
                <w:b/>
              </w:rPr>
              <w:t>错误提示</w:t>
            </w:r>
          </w:p>
        </w:tc>
      </w:tr>
      <w:tr w:rsidR="00964D08" w:rsidRPr="000377BB" w:rsidTr="00AC3D27">
        <w:tc>
          <w:tcPr>
            <w:tcW w:w="8946" w:type="dxa"/>
            <w:gridSpan w:val="2"/>
          </w:tcPr>
          <w:p w:rsidR="00964D08" w:rsidRPr="000377BB" w:rsidRDefault="00964D08" w:rsidP="00AC3D27">
            <w:r>
              <w:rPr>
                <w:rFonts w:hint="eastAsia"/>
              </w:rPr>
              <w:lastRenderedPageBreak/>
              <w:t>删除</w:t>
            </w:r>
            <w:r w:rsidRPr="000377BB">
              <w:rPr>
                <w:rFonts w:hint="eastAsia"/>
              </w:rPr>
              <w:t>时</w:t>
            </w:r>
            <w:r w:rsidR="00D51D35">
              <w:rPr>
                <w:rFonts w:hint="eastAsia"/>
              </w:rPr>
              <w:t>如有错误，系统提示</w:t>
            </w:r>
            <w:r w:rsidRPr="000377BB">
              <w:rPr>
                <w:rFonts w:hint="eastAsia"/>
              </w:rPr>
              <w:t>“</w:t>
            </w:r>
            <w:r>
              <w:rPr>
                <w:rFonts w:hint="eastAsia"/>
              </w:rPr>
              <w:t>删除</w:t>
            </w:r>
            <w:r w:rsidRPr="000377BB">
              <w:rPr>
                <w:rFonts w:hint="eastAsia"/>
              </w:rPr>
              <w:t>失败”。</w:t>
            </w:r>
          </w:p>
        </w:tc>
      </w:tr>
      <w:tr w:rsidR="00964D08" w:rsidRPr="000377BB" w:rsidTr="00AC3D27">
        <w:tc>
          <w:tcPr>
            <w:tcW w:w="8946" w:type="dxa"/>
            <w:gridSpan w:val="2"/>
          </w:tcPr>
          <w:p w:rsidR="00964D08" w:rsidRPr="000377BB" w:rsidRDefault="00964D08" w:rsidP="00AC3D27">
            <w:pPr>
              <w:rPr>
                <w:b/>
              </w:rPr>
            </w:pPr>
            <w:r w:rsidRPr="000377BB">
              <w:rPr>
                <w:rFonts w:hint="eastAsia"/>
                <w:b/>
              </w:rPr>
              <w:t>备注</w:t>
            </w:r>
          </w:p>
        </w:tc>
      </w:tr>
      <w:tr w:rsidR="00964D08" w:rsidRPr="000377BB" w:rsidTr="00AC3D27">
        <w:tc>
          <w:tcPr>
            <w:tcW w:w="8946" w:type="dxa"/>
            <w:gridSpan w:val="2"/>
          </w:tcPr>
          <w:p w:rsidR="00964D08" w:rsidRPr="000377BB" w:rsidRDefault="00964D08" w:rsidP="00AC3D27">
            <w:r>
              <w:rPr>
                <w:rFonts w:hint="eastAsia"/>
              </w:rPr>
              <w:t>无</w:t>
            </w:r>
          </w:p>
        </w:tc>
      </w:tr>
    </w:tbl>
    <w:p w:rsidR="00964D08" w:rsidRDefault="00964D08" w:rsidP="00964D08"/>
    <w:p w:rsidR="00AE5BF8" w:rsidRDefault="006D0D1C">
      <w:pPr>
        <w:pStyle w:val="5"/>
      </w:pPr>
      <w:r>
        <w:rPr>
          <w:rFonts w:hint="eastAsia"/>
        </w:rPr>
        <w:t>保存</w:t>
      </w:r>
    </w:p>
    <w:tbl>
      <w:tblPr>
        <w:tblStyle w:val="ab"/>
        <w:tblW w:w="0" w:type="auto"/>
        <w:tblLook w:val="04A0" w:firstRow="1" w:lastRow="0" w:firstColumn="1" w:lastColumn="0" w:noHBand="0" w:noVBand="1"/>
      </w:tblPr>
      <w:tblGrid>
        <w:gridCol w:w="1384"/>
        <w:gridCol w:w="7562"/>
      </w:tblGrid>
      <w:tr w:rsidR="009C1C75" w:rsidRPr="009C1C75" w:rsidTr="00EA6379">
        <w:tc>
          <w:tcPr>
            <w:tcW w:w="1384" w:type="dxa"/>
          </w:tcPr>
          <w:p w:rsidR="009C1C75" w:rsidRPr="009C1C75" w:rsidRDefault="009C1C75" w:rsidP="009C1C75">
            <w:pPr>
              <w:rPr>
                <w:b/>
              </w:rPr>
            </w:pPr>
            <w:r w:rsidRPr="009C1C75">
              <w:rPr>
                <w:rFonts w:hint="eastAsia"/>
                <w:b/>
              </w:rPr>
              <w:t>操作人</w:t>
            </w:r>
          </w:p>
        </w:tc>
        <w:tc>
          <w:tcPr>
            <w:tcW w:w="7562" w:type="dxa"/>
          </w:tcPr>
          <w:p w:rsidR="009C1C75" w:rsidRPr="009C1C75" w:rsidRDefault="00C652FA" w:rsidP="009C1C75">
            <w:r w:rsidRPr="00C652FA">
              <w:rPr>
                <w:rFonts w:hint="eastAsia"/>
              </w:rPr>
              <w:t>企业用户</w:t>
            </w:r>
          </w:p>
        </w:tc>
      </w:tr>
      <w:tr w:rsidR="009C1C75" w:rsidRPr="009C1C75" w:rsidTr="00EA6379">
        <w:tc>
          <w:tcPr>
            <w:tcW w:w="1384" w:type="dxa"/>
          </w:tcPr>
          <w:p w:rsidR="009C1C75" w:rsidRPr="009C1C75" w:rsidRDefault="009C1C75" w:rsidP="009C1C75">
            <w:pPr>
              <w:rPr>
                <w:b/>
              </w:rPr>
            </w:pPr>
            <w:r w:rsidRPr="009C1C75">
              <w:rPr>
                <w:rFonts w:hint="eastAsia"/>
                <w:b/>
              </w:rPr>
              <w:t>条件</w:t>
            </w:r>
          </w:p>
        </w:tc>
        <w:tc>
          <w:tcPr>
            <w:tcW w:w="7562" w:type="dxa"/>
          </w:tcPr>
          <w:p w:rsidR="009C1C75" w:rsidRPr="009C1C75" w:rsidRDefault="00964D08">
            <w:r>
              <w:rPr>
                <w:rFonts w:hint="eastAsia"/>
              </w:rPr>
              <w:t>已登录，</w:t>
            </w:r>
            <w:r w:rsidR="00F86423" w:rsidRPr="00F86423">
              <w:rPr>
                <w:rFonts w:hint="eastAsia"/>
              </w:rPr>
              <w:t>业务状态为待提交、处理中（补正）</w:t>
            </w:r>
          </w:p>
        </w:tc>
      </w:tr>
      <w:tr w:rsidR="009C1C75" w:rsidRPr="009C1C75" w:rsidTr="00EA6379">
        <w:tc>
          <w:tcPr>
            <w:tcW w:w="8946" w:type="dxa"/>
            <w:gridSpan w:val="2"/>
          </w:tcPr>
          <w:p w:rsidR="009C1C75" w:rsidRPr="009C1C75" w:rsidRDefault="009C1C75" w:rsidP="009C1C75">
            <w:pPr>
              <w:rPr>
                <w:b/>
              </w:rPr>
            </w:pPr>
            <w:r w:rsidRPr="009C1C75">
              <w:rPr>
                <w:rFonts w:hint="eastAsia"/>
                <w:b/>
              </w:rPr>
              <w:t>输入</w:t>
            </w:r>
          </w:p>
        </w:tc>
      </w:tr>
      <w:tr w:rsidR="009C1C75" w:rsidRPr="009C1C75" w:rsidTr="00EA6379">
        <w:tc>
          <w:tcPr>
            <w:tcW w:w="8946" w:type="dxa"/>
            <w:gridSpan w:val="2"/>
          </w:tcPr>
          <w:p w:rsidR="009C1C75" w:rsidRPr="009C1C75" w:rsidRDefault="00EA6379" w:rsidP="00EA6379">
            <w:r>
              <w:rPr>
                <w:rFonts w:hint="eastAsia"/>
              </w:rPr>
              <w:t>无</w:t>
            </w:r>
          </w:p>
        </w:tc>
      </w:tr>
      <w:tr w:rsidR="009C1C75" w:rsidRPr="009C1C75" w:rsidTr="00EA6379">
        <w:tc>
          <w:tcPr>
            <w:tcW w:w="8946" w:type="dxa"/>
            <w:gridSpan w:val="2"/>
          </w:tcPr>
          <w:p w:rsidR="009C1C75" w:rsidRPr="009C1C75" w:rsidRDefault="009C1C75" w:rsidP="009C1C75">
            <w:pPr>
              <w:rPr>
                <w:b/>
              </w:rPr>
            </w:pPr>
            <w:r w:rsidRPr="009C1C75">
              <w:rPr>
                <w:rFonts w:hint="eastAsia"/>
                <w:b/>
              </w:rPr>
              <w:t>处理</w:t>
            </w:r>
          </w:p>
        </w:tc>
      </w:tr>
      <w:tr w:rsidR="009C1C75" w:rsidRPr="009C1C75" w:rsidTr="00EA6379">
        <w:tc>
          <w:tcPr>
            <w:tcW w:w="8946" w:type="dxa"/>
            <w:gridSpan w:val="2"/>
          </w:tcPr>
          <w:p w:rsidR="009C1C75" w:rsidRDefault="001C012E">
            <w:r w:rsidRPr="001C012E">
              <w:rPr>
                <w:rFonts w:hint="eastAsia"/>
              </w:rPr>
              <w:t>企业用户在业务申请页面，</w:t>
            </w:r>
            <w:r w:rsidR="00964D08">
              <w:rPr>
                <w:rFonts w:hint="eastAsia"/>
              </w:rPr>
              <w:t>在业务申请新建</w:t>
            </w:r>
            <w:r w:rsidR="00F71AB8">
              <w:rPr>
                <w:rFonts w:hint="eastAsia"/>
              </w:rPr>
              <w:t>、</w:t>
            </w:r>
            <w:r w:rsidR="00964D08">
              <w:rPr>
                <w:rFonts w:hint="eastAsia"/>
              </w:rPr>
              <w:t>修改</w:t>
            </w:r>
            <w:r w:rsidR="00F71AB8">
              <w:rPr>
                <w:rFonts w:hint="eastAsia"/>
              </w:rPr>
              <w:t>或补正</w:t>
            </w:r>
            <w:r w:rsidR="00516C45">
              <w:rPr>
                <w:rFonts w:hint="eastAsia"/>
              </w:rPr>
              <w:t>后</w:t>
            </w:r>
            <w:r w:rsidR="00964D08">
              <w:rPr>
                <w:rFonts w:hint="eastAsia"/>
              </w:rPr>
              <w:t>，选择保存操作；</w:t>
            </w:r>
          </w:p>
          <w:p w:rsidR="00C652FA" w:rsidRPr="00C652FA" w:rsidRDefault="00C652FA">
            <w:r>
              <w:rPr>
                <w:rFonts w:hint="eastAsia"/>
              </w:rPr>
              <w:t>系统对</w:t>
            </w:r>
            <w:r w:rsidR="00EA6379">
              <w:rPr>
                <w:rFonts w:hint="eastAsia"/>
              </w:rPr>
              <w:t>业务申请</w:t>
            </w:r>
            <w:r w:rsidR="0041422B">
              <w:rPr>
                <w:rFonts w:hint="eastAsia"/>
              </w:rPr>
              <w:t>信息</w:t>
            </w:r>
            <w:r w:rsidR="00964D08">
              <w:rPr>
                <w:rFonts w:hint="eastAsia"/>
              </w:rPr>
              <w:t>进行</w:t>
            </w:r>
            <w:r w:rsidR="00EA6379">
              <w:rPr>
                <w:rFonts w:hint="eastAsia"/>
              </w:rPr>
              <w:t>存储</w:t>
            </w:r>
            <w:r w:rsidR="00526CF4">
              <w:rPr>
                <w:rFonts w:hint="eastAsia"/>
              </w:rPr>
              <w:t>，并标记业务</w:t>
            </w:r>
            <w:r w:rsidR="00291780">
              <w:rPr>
                <w:rFonts w:hint="eastAsia"/>
              </w:rPr>
              <w:t>状态</w:t>
            </w:r>
            <w:r w:rsidR="00526CF4">
              <w:rPr>
                <w:rFonts w:hint="eastAsia"/>
              </w:rPr>
              <w:t>为待提交</w:t>
            </w:r>
            <w:r w:rsidR="001C012E">
              <w:rPr>
                <w:rFonts w:hint="eastAsia"/>
              </w:rPr>
              <w:t>状态</w:t>
            </w:r>
            <w:r w:rsidR="00526CF4">
              <w:rPr>
                <w:rFonts w:hint="eastAsia"/>
              </w:rPr>
              <w:t>。</w:t>
            </w:r>
          </w:p>
        </w:tc>
      </w:tr>
      <w:tr w:rsidR="009C1C75" w:rsidRPr="009C1C75" w:rsidTr="00EA6379">
        <w:tc>
          <w:tcPr>
            <w:tcW w:w="8946" w:type="dxa"/>
            <w:gridSpan w:val="2"/>
          </w:tcPr>
          <w:p w:rsidR="009C1C75" w:rsidRPr="009C1C75" w:rsidRDefault="009C1C75" w:rsidP="009C1C75">
            <w:pPr>
              <w:rPr>
                <w:b/>
              </w:rPr>
            </w:pPr>
            <w:r w:rsidRPr="009C1C75">
              <w:rPr>
                <w:rFonts w:hint="eastAsia"/>
                <w:b/>
              </w:rPr>
              <w:t>输出</w:t>
            </w:r>
          </w:p>
        </w:tc>
      </w:tr>
      <w:tr w:rsidR="009C1C75" w:rsidRPr="009C1C75" w:rsidTr="00EA6379">
        <w:tc>
          <w:tcPr>
            <w:tcW w:w="8946" w:type="dxa"/>
            <w:gridSpan w:val="2"/>
          </w:tcPr>
          <w:p w:rsidR="009C1C75" w:rsidRPr="00EA6379" w:rsidRDefault="00EA6379">
            <w:r w:rsidRPr="00EA6379">
              <w:rPr>
                <w:rFonts w:hint="eastAsia"/>
              </w:rPr>
              <w:t>如保存成功</w:t>
            </w:r>
            <w:r w:rsidR="00526CF4">
              <w:rPr>
                <w:rFonts w:hint="eastAsia"/>
              </w:rPr>
              <w:t>，</w:t>
            </w:r>
            <w:r w:rsidRPr="00EA6379">
              <w:rPr>
                <w:rFonts w:hint="eastAsia"/>
              </w:rPr>
              <w:t>系统提示“您的业务申请已经保存</w:t>
            </w:r>
            <w:r>
              <w:rPr>
                <w:rFonts w:hint="eastAsia"/>
              </w:rPr>
              <w:t>，等待提交</w:t>
            </w:r>
            <w:r w:rsidRPr="00EA6379">
              <w:rPr>
                <w:rFonts w:hint="eastAsia"/>
              </w:rPr>
              <w:t>”。</w:t>
            </w:r>
          </w:p>
        </w:tc>
      </w:tr>
      <w:tr w:rsidR="009C1C75" w:rsidRPr="009C1C75" w:rsidTr="00EA6379">
        <w:tc>
          <w:tcPr>
            <w:tcW w:w="8946" w:type="dxa"/>
            <w:gridSpan w:val="2"/>
          </w:tcPr>
          <w:p w:rsidR="009C1C75" w:rsidRPr="009C1C75" w:rsidRDefault="009C1C75" w:rsidP="009C1C75">
            <w:pPr>
              <w:rPr>
                <w:b/>
              </w:rPr>
            </w:pPr>
            <w:r w:rsidRPr="009C1C75">
              <w:rPr>
                <w:rFonts w:hint="eastAsia"/>
                <w:b/>
              </w:rPr>
              <w:t>错误提示</w:t>
            </w:r>
          </w:p>
        </w:tc>
      </w:tr>
      <w:tr w:rsidR="009C1C75" w:rsidRPr="009C1C75" w:rsidTr="00EA6379">
        <w:tc>
          <w:tcPr>
            <w:tcW w:w="8946" w:type="dxa"/>
            <w:gridSpan w:val="2"/>
          </w:tcPr>
          <w:p w:rsidR="00334E0A" w:rsidRPr="00334E0A" w:rsidRDefault="00334E0A">
            <w:r w:rsidRPr="00334E0A">
              <w:rPr>
                <w:rFonts w:hint="eastAsia"/>
              </w:rPr>
              <w:t>检查</w:t>
            </w:r>
            <w:r>
              <w:rPr>
                <w:rFonts w:hint="eastAsia"/>
              </w:rPr>
              <w:t>修改后的资料</w:t>
            </w:r>
            <w:r w:rsidRPr="00334E0A">
              <w:rPr>
                <w:rFonts w:hint="eastAsia"/>
              </w:rPr>
              <w:t>信息全部为必填项，如空白系统提示“</w:t>
            </w:r>
            <w:r w:rsidRPr="00334E0A">
              <w:rPr>
                <w:rFonts w:hint="eastAsia"/>
              </w:rPr>
              <w:t>XXX</w:t>
            </w:r>
            <w:r w:rsidRPr="00334E0A">
              <w:rPr>
                <w:rFonts w:hint="eastAsia"/>
              </w:rPr>
              <w:t>为必填项”；</w:t>
            </w:r>
          </w:p>
          <w:p w:rsidR="009C1C75" w:rsidRPr="009C1C75" w:rsidRDefault="00EA6379">
            <w:r>
              <w:rPr>
                <w:rFonts w:hint="eastAsia"/>
              </w:rPr>
              <w:t>存储</w:t>
            </w:r>
            <w:r w:rsidRPr="00EA6379">
              <w:rPr>
                <w:rFonts w:hint="eastAsia"/>
              </w:rPr>
              <w:t>时</w:t>
            </w:r>
            <w:r w:rsidR="00D51D35">
              <w:rPr>
                <w:rFonts w:hint="eastAsia"/>
              </w:rPr>
              <w:t>如有错误，系统提示</w:t>
            </w:r>
            <w:r w:rsidRPr="00EA6379">
              <w:rPr>
                <w:rFonts w:hint="eastAsia"/>
              </w:rPr>
              <w:t>“</w:t>
            </w:r>
            <w:r>
              <w:rPr>
                <w:rFonts w:hint="eastAsia"/>
              </w:rPr>
              <w:t>保存失败</w:t>
            </w:r>
            <w:r w:rsidRPr="00EA6379">
              <w:rPr>
                <w:rFonts w:hint="eastAsia"/>
              </w:rPr>
              <w:t>”。</w:t>
            </w:r>
          </w:p>
        </w:tc>
      </w:tr>
      <w:tr w:rsidR="009C1C75" w:rsidRPr="009C1C75" w:rsidTr="00EA6379">
        <w:tc>
          <w:tcPr>
            <w:tcW w:w="8946" w:type="dxa"/>
            <w:gridSpan w:val="2"/>
          </w:tcPr>
          <w:p w:rsidR="009C1C75" w:rsidRPr="009C1C75" w:rsidRDefault="009C1C75" w:rsidP="009C1C75">
            <w:pPr>
              <w:rPr>
                <w:b/>
              </w:rPr>
            </w:pPr>
            <w:r w:rsidRPr="009C1C75">
              <w:rPr>
                <w:rFonts w:hint="eastAsia"/>
                <w:b/>
              </w:rPr>
              <w:t>备注</w:t>
            </w:r>
          </w:p>
        </w:tc>
      </w:tr>
      <w:tr w:rsidR="009C1C75" w:rsidRPr="009C1C75" w:rsidTr="00EA6379">
        <w:tc>
          <w:tcPr>
            <w:tcW w:w="8946" w:type="dxa"/>
            <w:gridSpan w:val="2"/>
          </w:tcPr>
          <w:p w:rsidR="009C1C75" w:rsidRPr="009C1C75" w:rsidRDefault="00767B32">
            <w:r w:rsidRPr="00767B32">
              <w:rPr>
                <w:rFonts w:hint="eastAsia"/>
              </w:rPr>
              <w:t>系统自动</w:t>
            </w:r>
            <w:r w:rsidR="00582F85">
              <w:rPr>
                <w:rFonts w:hint="eastAsia"/>
              </w:rPr>
              <w:t>信息</w:t>
            </w:r>
            <w:r>
              <w:rPr>
                <w:rFonts w:hint="eastAsia"/>
              </w:rPr>
              <w:t>保存</w:t>
            </w:r>
            <w:r w:rsidRPr="00767B32">
              <w:rPr>
                <w:rFonts w:hint="eastAsia"/>
              </w:rPr>
              <w:t>时间作为</w:t>
            </w:r>
            <w:r>
              <w:rPr>
                <w:rFonts w:hint="eastAsia"/>
              </w:rPr>
              <w:t>申请</w:t>
            </w:r>
            <w:r w:rsidRPr="00767B32">
              <w:rPr>
                <w:rFonts w:hint="eastAsia"/>
              </w:rPr>
              <w:t>时间</w:t>
            </w:r>
            <w:r>
              <w:rPr>
                <w:rFonts w:hint="eastAsia"/>
              </w:rPr>
              <w:t>。修改保存后，</w:t>
            </w:r>
            <w:r w:rsidRPr="00767B32">
              <w:rPr>
                <w:rFonts w:hint="eastAsia"/>
              </w:rPr>
              <w:t>系统自动更新</w:t>
            </w:r>
            <w:r>
              <w:rPr>
                <w:rFonts w:hint="eastAsia"/>
              </w:rPr>
              <w:t>申请</w:t>
            </w:r>
            <w:r w:rsidRPr="00767B32">
              <w:rPr>
                <w:rFonts w:hint="eastAsia"/>
              </w:rPr>
              <w:t>时间。</w:t>
            </w:r>
          </w:p>
        </w:tc>
      </w:tr>
    </w:tbl>
    <w:p w:rsidR="009C1C75" w:rsidRPr="008B5450" w:rsidRDefault="009C1C75"/>
    <w:p w:rsidR="00AE5BF8" w:rsidRDefault="006D0D1C">
      <w:pPr>
        <w:pStyle w:val="5"/>
      </w:pPr>
      <w:r>
        <w:rPr>
          <w:rFonts w:hint="eastAsia"/>
        </w:rPr>
        <w:t>提交</w:t>
      </w:r>
    </w:p>
    <w:tbl>
      <w:tblPr>
        <w:tblStyle w:val="ab"/>
        <w:tblW w:w="0" w:type="auto"/>
        <w:tblLook w:val="04A0" w:firstRow="1" w:lastRow="0" w:firstColumn="1" w:lastColumn="0" w:noHBand="0" w:noVBand="1"/>
      </w:tblPr>
      <w:tblGrid>
        <w:gridCol w:w="1384"/>
        <w:gridCol w:w="7562"/>
      </w:tblGrid>
      <w:tr w:rsidR="00EA6379" w:rsidRPr="009C1C75" w:rsidTr="00EA6379">
        <w:tc>
          <w:tcPr>
            <w:tcW w:w="1384" w:type="dxa"/>
          </w:tcPr>
          <w:p w:rsidR="00EA6379" w:rsidRPr="009C1C75" w:rsidRDefault="00EA6379" w:rsidP="009C1C75">
            <w:pPr>
              <w:rPr>
                <w:b/>
              </w:rPr>
            </w:pPr>
            <w:r w:rsidRPr="009C1C75">
              <w:rPr>
                <w:rFonts w:hint="eastAsia"/>
                <w:b/>
              </w:rPr>
              <w:t>操作人</w:t>
            </w:r>
          </w:p>
        </w:tc>
        <w:tc>
          <w:tcPr>
            <w:tcW w:w="7562" w:type="dxa"/>
          </w:tcPr>
          <w:p w:rsidR="00EA6379" w:rsidRPr="009C1C75" w:rsidRDefault="00EA6379" w:rsidP="009C1C75">
            <w:r w:rsidRPr="00C652FA">
              <w:rPr>
                <w:rFonts w:hint="eastAsia"/>
              </w:rPr>
              <w:t>企业用户</w:t>
            </w:r>
          </w:p>
        </w:tc>
      </w:tr>
      <w:tr w:rsidR="00EA6379" w:rsidRPr="009C1C75" w:rsidTr="00EA6379">
        <w:tc>
          <w:tcPr>
            <w:tcW w:w="1384" w:type="dxa"/>
          </w:tcPr>
          <w:p w:rsidR="00EA6379" w:rsidRPr="009C1C75" w:rsidRDefault="00EA6379" w:rsidP="009C1C75">
            <w:pPr>
              <w:rPr>
                <w:b/>
              </w:rPr>
            </w:pPr>
            <w:r w:rsidRPr="009C1C75">
              <w:rPr>
                <w:rFonts w:hint="eastAsia"/>
                <w:b/>
              </w:rPr>
              <w:t>条件</w:t>
            </w:r>
          </w:p>
        </w:tc>
        <w:tc>
          <w:tcPr>
            <w:tcW w:w="7562" w:type="dxa"/>
          </w:tcPr>
          <w:p w:rsidR="00EA6379" w:rsidRPr="009C1C75" w:rsidRDefault="00964D08" w:rsidP="009C1C75">
            <w:r w:rsidRPr="00964D08">
              <w:rPr>
                <w:rFonts w:hint="eastAsia"/>
              </w:rPr>
              <w:t>已登录，</w:t>
            </w:r>
            <w:r w:rsidR="00F86423" w:rsidRPr="00F86423">
              <w:rPr>
                <w:rFonts w:hint="eastAsia"/>
              </w:rPr>
              <w:t>业务状态为待提交、处理中（补正）</w:t>
            </w:r>
          </w:p>
        </w:tc>
      </w:tr>
      <w:tr w:rsidR="00EA6379" w:rsidRPr="009C1C75" w:rsidTr="00EA6379">
        <w:tc>
          <w:tcPr>
            <w:tcW w:w="8946" w:type="dxa"/>
            <w:gridSpan w:val="2"/>
          </w:tcPr>
          <w:p w:rsidR="00EA6379" w:rsidRPr="009C1C75" w:rsidRDefault="00EA6379" w:rsidP="009C1C75">
            <w:pPr>
              <w:rPr>
                <w:b/>
              </w:rPr>
            </w:pPr>
            <w:r w:rsidRPr="009C1C75">
              <w:rPr>
                <w:rFonts w:hint="eastAsia"/>
                <w:b/>
              </w:rPr>
              <w:t>输入</w:t>
            </w:r>
          </w:p>
        </w:tc>
      </w:tr>
      <w:tr w:rsidR="00EA6379" w:rsidRPr="009C1C75" w:rsidTr="00EA6379">
        <w:tc>
          <w:tcPr>
            <w:tcW w:w="8946" w:type="dxa"/>
            <w:gridSpan w:val="2"/>
          </w:tcPr>
          <w:p w:rsidR="00EA6379" w:rsidRPr="009C1C75" w:rsidRDefault="00EA6379" w:rsidP="009C1C75">
            <w:r>
              <w:rPr>
                <w:rFonts w:hint="eastAsia"/>
              </w:rPr>
              <w:t>无</w:t>
            </w:r>
          </w:p>
        </w:tc>
      </w:tr>
      <w:tr w:rsidR="00EA6379" w:rsidRPr="009C1C75" w:rsidTr="00EA6379">
        <w:tc>
          <w:tcPr>
            <w:tcW w:w="8946" w:type="dxa"/>
            <w:gridSpan w:val="2"/>
          </w:tcPr>
          <w:p w:rsidR="00EA6379" w:rsidRPr="009C1C75" w:rsidRDefault="00EA6379" w:rsidP="009C1C75">
            <w:pPr>
              <w:rPr>
                <w:b/>
              </w:rPr>
            </w:pPr>
            <w:r w:rsidRPr="009C1C75">
              <w:rPr>
                <w:rFonts w:hint="eastAsia"/>
                <w:b/>
              </w:rPr>
              <w:t>处理</w:t>
            </w:r>
          </w:p>
        </w:tc>
      </w:tr>
      <w:tr w:rsidR="00EA6379" w:rsidRPr="009C1C75" w:rsidTr="00EA6379">
        <w:tc>
          <w:tcPr>
            <w:tcW w:w="8946" w:type="dxa"/>
            <w:gridSpan w:val="2"/>
          </w:tcPr>
          <w:p w:rsidR="00964D08" w:rsidRPr="00964D08" w:rsidRDefault="001C012E" w:rsidP="00964D08">
            <w:r w:rsidRPr="001C012E">
              <w:rPr>
                <w:rFonts w:hint="eastAsia"/>
              </w:rPr>
              <w:t>企业用户在业务申请页面，</w:t>
            </w:r>
            <w:r w:rsidR="00964D08" w:rsidRPr="00964D08">
              <w:rPr>
                <w:rFonts w:hint="eastAsia"/>
              </w:rPr>
              <w:t>在业务申请</w:t>
            </w:r>
            <w:r w:rsidR="00964D08">
              <w:rPr>
                <w:rFonts w:hint="eastAsia"/>
              </w:rPr>
              <w:t>新建</w:t>
            </w:r>
            <w:r w:rsidR="00F71AB8">
              <w:rPr>
                <w:rFonts w:hint="eastAsia"/>
              </w:rPr>
              <w:t>、</w:t>
            </w:r>
            <w:r w:rsidR="00964D08">
              <w:rPr>
                <w:rFonts w:hint="eastAsia"/>
              </w:rPr>
              <w:t>修改</w:t>
            </w:r>
            <w:r w:rsidR="00F71AB8">
              <w:rPr>
                <w:rFonts w:hint="eastAsia"/>
              </w:rPr>
              <w:t>或补正</w:t>
            </w:r>
            <w:r w:rsidR="00964D08">
              <w:rPr>
                <w:rFonts w:hint="eastAsia"/>
              </w:rPr>
              <w:t>后</w:t>
            </w:r>
            <w:r w:rsidR="00964D08" w:rsidRPr="00964D08">
              <w:rPr>
                <w:rFonts w:hint="eastAsia"/>
              </w:rPr>
              <w:t>，</w:t>
            </w:r>
            <w:r w:rsidR="00964D08">
              <w:rPr>
                <w:rFonts w:hint="eastAsia"/>
              </w:rPr>
              <w:t>选择提交</w:t>
            </w:r>
            <w:r w:rsidR="00964D08" w:rsidRPr="00964D08">
              <w:rPr>
                <w:rFonts w:hint="eastAsia"/>
              </w:rPr>
              <w:t>操作；</w:t>
            </w:r>
          </w:p>
          <w:p w:rsidR="00EA6379" w:rsidRPr="009C1C75" w:rsidRDefault="00964D08">
            <w:r w:rsidRPr="00964D08">
              <w:rPr>
                <w:rFonts w:hint="eastAsia"/>
              </w:rPr>
              <w:lastRenderedPageBreak/>
              <w:t>系统对业务申请</w:t>
            </w:r>
            <w:r w:rsidR="0041422B">
              <w:rPr>
                <w:rFonts w:hint="eastAsia"/>
              </w:rPr>
              <w:t>信息</w:t>
            </w:r>
            <w:r w:rsidRPr="00964D08">
              <w:rPr>
                <w:rFonts w:hint="eastAsia"/>
              </w:rPr>
              <w:t>进行存储</w:t>
            </w:r>
            <w:r w:rsidR="00526CF4">
              <w:rPr>
                <w:rFonts w:hint="eastAsia"/>
              </w:rPr>
              <w:t>，</w:t>
            </w:r>
            <w:r w:rsidR="00BC1DA4">
              <w:rPr>
                <w:rFonts w:hint="eastAsia"/>
              </w:rPr>
              <w:t>并</w:t>
            </w:r>
            <w:r w:rsidR="001328AB">
              <w:rPr>
                <w:rFonts w:hint="eastAsia"/>
              </w:rPr>
              <w:t>标记业务状态</w:t>
            </w:r>
            <w:r w:rsidR="00526CF4" w:rsidRPr="00526CF4">
              <w:rPr>
                <w:rFonts w:hint="eastAsia"/>
              </w:rPr>
              <w:t>为待接收状态</w:t>
            </w:r>
            <w:r w:rsidR="00291780">
              <w:rPr>
                <w:rFonts w:hint="eastAsia"/>
              </w:rPr>
              <w:t>。</w:t>
            </w:r>
          </w:p>
        </w:tc>
      </w:tr>
      <w:tr w:rsidR="00EA6379" w:rsidRPr="009C1C75" w:rsidTr="00EA6379">
        <w:tc>
          <w:tcPr>
            <w:tcW w:w="8946" w:type="dxa"/>
            <w:gridSpan w:val="2"/>
          </w:tcPr>
          <w:p w:rsidR="00EA6379" w:rsidRPr="009C1C75" w:rsidRDefault="00EA6379" w:rsidP="009C1C75">
            <w:pPr>
              <w:rPr>
                <w:b/>
              </w:rPr>
            </w:pPr>
            <w:r w:rsidRPr="009C1C75">
              <w:rPr>
                <w:rFonts w:hint="eastAsia"/>
                <w:b/>
              </w:rPr>
              <w:lastRenderedPageBreak/>
              <w:t>输出</w:t>
            </w:r>
          </w:p>
        </w:tc>
      </w:tr>
      <w:tr w:rsidR="00EA6379" w:rsidRPr="009C1C75" w:rsidTr="00EA6379">
        <w:tc>
          <w:tcPr>
            <w:tcW w:w="8946" w:type="dxa"/>
            <w:gridSpan w:val="2"/>
          </w:tcPr>
          <w:p w:rsidR="00EA6379" w:rsidRDefault="00EA6379" w:rsidP="009C1C75">
            <w:r w:rsidRPr="00EA6379">
              <w:rPr>
                <w:rFonts w:hint="eastAsia"/>
              </w:rPr>
              <w:t>如提交成功，系统提示“您申请的业务已经提交银行柜台，请等待处理”</w:t>
            </w:r>
            <w:r w:rsidR="00964D08">
              <w:rPr>
                <w:rFonts w:hint="eastAsia"/>
              </w:rPr>
              <w:t>；</w:t>
            </w:r>
          </w:p>
          <w:p w:rsidR="00964D08" w:rsidRPr="00964D08" w:rsidRDefault="00964D08">
            <w:r w:rsidRPr="00964D08">
              <w:rPr>
                <w:rFonts w:hint="eastAsia"/>
              </w:rPr>
              <w:t>提交时间如果不在银行法定工作日早</w:t>
            </w:r>
            <w:r w:rsidRPr="00964D08">
              <w:rPr>
                <w:rFonts w:hint="eastAsia"/>
              </w:rPr>
              <w:t>9</w:t>
            </w:r>
            <w:r w:rsidRPr="00964D08">
              <w:rPr>
                <w:rFonts w:hint="eastAsia"/>
              </w:rPr>
              <w:t>点—</w:t>
            </w:r>
            <w:r w:rsidRPr="00964D08">
              <w:rPr>
                <w:rFonts w:hint="eastAsia"/>
              </w:rPr>
              <w:t>16</w:t>
            </w:r>
            <w:r w:rsidRPr="00964D08">
              <w:rPr>
                <w:rFonts w:hint="eastAsia"/>
              </w:rPr>
              <w:t>点</w:t>
            </w:r>
            <w:r w:rsidRPr="00964D08">
              <w:rPr>
                <w:rFonts w:hint="eastAsia"/>
              </w:rPr>
              <w:t>30</w:t>
            </w:r>
            <w:r w:rsidR="00CC4CFA">
              <w:rPr>
                <w:rFonts w:hint="eastAsia"/>
              </w:rPr>
              <w:t>时段，</w:t>
            </w:r>
            <w:r w:rsidRPr="00964D08">
              <w:rPr>
                <w:rFonts w:hint="eastAsia"/>
              </w:rPr>
              <w:t>其他时段提交</w:t>
            </w:r>
            <w:r w:rsidR="00CC4CFA">
              <w:rPr>
                <w:rFonts w:hint="eastAsia"/>
              </w:rPr>
              <w:t>时</w:t>
            </w:r>
            <w:r w:rsidRPr="00964D08">
              <w:rPr>
                <w:rFonts w:hint="eastAsia"/>
              </w:rPr>
              <w:t>，将提示“您的材料是在非营业时间提交，该申请将于下一个工作日受理”。</w:t>
            </w:r>
          </w:p>
        </w:tc>
      </w:tr>
      <w:tr w:rsidR="00EA6379" w:rsidRPr="009C1C75" w:rsidTr="00EA6379">
        <w:tc>
          <w:tcPr>
            <w:tcW w:w="8946" w:type="dxa"/>
            <w:gridSpan w:val="2"/>
          </w:tcPr>
          <w:p w:rsidR="00EA6379" w:rsidRPr="009C1C75" w:rsidRDefault="00EA6379" w:rsidP="009C1C75">
            <w:pPr>
              <w:rPr>
                <w:b/>
              </w:rPr>
            </w:pPr>
            <w:r w:rsidRPr="009C1C75">
              <w:rPr>
                <w:rFonts w:hint="eastAsia"/>
                <w:b/>
              </w:rPr>
              <w:t>错误提示</w:t>
            </w:r>
          </w:p>
        </w:tc>
      </w:tr>
      <w:tr w:rsidR="00EA6379" w:rsidRPr="009C1C75" w:rsidTr="00EA6379">
        <w:tc>
          <w:tcPr>
            <w:tcW w:w="8946" w:type="dxa"/>
            <w:gridSpan w:val="2"/>
          </w:tcPr>
          <w:p w:rsidR="00EA6379" w:rsidRPr="009C1C75" w:rsidRDefault="00EA6379">
            <w:r w:rsidRPr="00EA6379">
              <w:rPr>
                <w:rFonts w:hint="eastAsia"/>
              </w:rPr>
              <w:t>存储</w:t>
            </w:r>
            <w:r>
              <w:rPr>
                <w:rFonts w:hint="eastAsia"/>
              </w:rPr>
              <w:t>时</w:t>
            </w:r>
            <w:r w:rsidR="00D51D35">
              <w:rPr>
                <w:rFonts w:hint="eastAsia"/>
              </w:rPr>
              <w:t>如有错误，系统提示</w:t>
            </w:r>
            <w:r w:rsidRPr="00EA6379">
              <w:rPr>
                <w:rFonts w:hint="eastAsia"/>
              </w:rPr>
              <w:t>“</w:t>
            </w:r>
            <w:r>
              <w:rPr>
                <w:rFonts w:hint="eastAsia"/>
              </w:rPr>
              <w:t>提交</w:t>
            </w:r>
            <w:r w:rsidRPr="00EA6379">
              <w:rPr>
                <w:rFonts w:hint="eastAsia"/>
              </w:rPr>
              <w:t>失败”。</w:t>
            </w:r>
          </w:p>
        </w:tc>
      </w:tr>
      <w:tr w:rsidR="00EA6379" w:rsidRPr="009C1C75" w:rsidTr="00EA6379">
        <w:tc>
          <w:tcPr>
            <w:tcW w:w="8946" w:type="dxa"/>
            <w:gridSpan w:val="2"/>
          </w:tcPr>
          <w:p w:rsidR="00EA6379" w:rsidRPr="009C1C75" w:rsidRDefault="00EA6379" w:rsidP="009C1C75">
            <w:pPr>
              <w:rPr>
                <w:b/>
              </w:rPr>
            </w:pPr>
            <w:r w:rsidRPr="009C1C75">
              <w:rPr>
                <w:rFonts w:hint="eastAsia"/>
                <w:b/>
              </w:rPr>
              <w:t>备注</w:t>
            </w:r>
          </w:p>
        </w:tc>
      </w:tr>
      <w:tr w:rsidR="00EA6379" w:rsidRPr="009C1C75" w:rsidTr="00EA6379">
        <w:tc>
          <w:tcPr>
            <w:tcW w:w="8946" w:type="dxa"/>
            <w:gridSpan w:val="2"/>
          </w:tcPr>
          <w:p w:rsidR="00964D08" w:rsidRPr="009C1C75" w:rsidRDefault="00964D08">
            <w:r>
              <w:rPr>
                <w:rFonts w:hint="eastAsia"/>
              </w:rPr>
              <w:t>第一次提交，系统自动</w:t>
            </w:r>
            <w:r w:rsidR="00582F85">
              <w:rPr>
                <w:rFonts w:hint="eastAsia"/>
              </w:rPr>
              <w:t>信息</w:t>
            </w:r>
            <w:r w:rsidR="00767B32">
              <w:rPr>
                <w:rFonts w:hint="eastAsia"/>
              </w:rPr>
              <w:t>提交</w:t>
            </w:r>
            <w:r>
              <w:rPr>
                <w:rFonts w:hint="eastAsia"/>
              </w:rPr>
              <w:t>时间作为</w:t>
            </w:r>
            <w:r w:rsidR="00767B32">
              <w:rPr>
                <w:rFonts w:hint="eastAsia"/>
              </w:rPr>
              <w:t>最后</w:t>
            </w:r>
            <w:r>
              <w:rPr>
                <w:rFonts w:hint="eastAsia"/>
              </w:rPr>
              <w:t>提交时间，提交后的业务申请不能修改，补正后，系统自动更新</w:t>
            </w:r>
            <w:r w:rsidR="00767B32">
              <w:rPr>
                <w:rFonts w:hint="eastAsia"/>
              </w:rPr>
              <w:t>最后</w:t>
            </w:r>
            <w:r>
              <w:rPr>
                <w:rFonts w:hint="eastAsia"/>
              </w:rPr>
              <w:t>提交时间。</w:t>
            </w:r>
            <w:r w:rsidR="00767B32">
              <w:rPr>
                <w:rFonts w:hint="eastAsia"/>
              </w:rPr>
              <w:t>新建直接提交时，申请时间</w:t>
            </w:r>
            <w:r w:rsidR="00767B32">
              <w:rPr>
                <w:rFonts w:hint="eastAsia"/>
              </w:rPr>
              <w:t>=</w:t>
            </w:r>
            <w:r w:rsidR="00767B32">
              <w:rPr>
                <w:rFonts w:hint="eastAsia"/>
              </w:rPr>
              <w:t>最后提交时间。</w:t>
            </w:r>
          </w:p>
        </w:tc>
      </w:tr>
    </w:tbl>
    <w:p w:rsidR="009C1C75" w:rsidRPr="008B5450" w:rsidRDefault="009C1C75" w:rsidP="00A364D7"/>
    <w:p w:rsidR="00AE5BF8" w:rsidRPr="00516C45" w:rsidRDefault="006D0D1C">
      <w:pPr>
        <w:pStyle w:val="5"/>
      </w:pPr>
      <w:r w:rsidRPr="00516C45">
        <w:rPr>
          <w:rFonts w:hint="eastAsia"/>
        </w:rPr>
        <w:t>撤回</w:t>
      </w:r>
    </w:p>
    <w:tbl>
      <w:tblPr>
        <w:tblStyle w:val="ab"/>
        <w:tblW w:w="0" w:type="auto"/>
        <w:tblLook w:val="04A0" w:firstRow="1" w:lastRow="0" w:firstColumn="1" w:lastColumn="0" w:noHBand="0" w:noVBand="1"/>
      </w:tblPr>
      <w:tblGrid>
        <w:gridCol w:w="1384"/>
        <w:gridCol w:w="7562"/>
      </w:tblGrid>
      <w:tr w:rsidR="009C1C75" w:rsidRPr="009C1C75" w:rsidTr="00EA6379">
        <w:tc>
          <w:tcPr>
            <w:tcW w:w="1384" w:type="dxa"/>
          </w:tcPr>
          <w:p w:rsidR="009C1C75" w:rsidRPr="009C1C75" w:rsidRDefault="009C1C75" w:rsidP="009C1C75">
            <w:pPr>
              <w:rPr>
                <w:b/>
              </w:rPr>
            </w:pPr>
            <w:r w:rsidRPr="009C1C75">
              <w:rPr>
                <w:rFonts w:hint="eastAsia"/>
                <w:b/>
              </w:rPr>
              <w:t>操作人</w:t>
            </w:r>
          </w:p>
        </w:tc>
        <w:tc>
          <w:tcPr>
            <w:tcW w:w="7562" w:type="dxa"/>
          </w:tcPr>
          <w:p w:rsidR="009C1C75" w:rsidRPr="009C1C75" w:rsidRDefault="00EA6379" w:rsidP="009C1C75">
            <w:r>
              <w:rPr>
                <w:rFonts w:hint="eastAsia"/>
              </w:rPr>
              <w:t>企业用户</w:t>
            </w:r>
          </w:p>
        </w:tc>
      </w:tr>
      <w:tr w:rsidR="009C1C75" w:rsidRPr="009C1C75" w:rsidTr="00EA6379">
        <w:tc>
          <w:tcPr>
            <w:tcW w:w="1384" w:type="dxa"/>
          </w:tcPr>
          <w:p w:rsidR="009C1C75" w:rsidRPr="009C1C75" w:rsidRDefault="009C1C75" w:rsidP="009C1C75">
            <w:pPr>
              <w:rPr>
                <w:b/>
              </w:rPr>
            </w:pPr>
            <w:r w:rsidRPr="009C1C75">
              <w:rPr>
                <w:rFonts w:hint="eastAsia"/>
                <w:b/>
              </w:rPr>
              <w:t>条件</w:t>
            </w:r>
          </w:p>
        </w:tc>
        <w:tc>
          <w:tcPr>
            <w:tcW w:w="7562" w:type="dxa"/>
          </w:tcPr>
          <w:p w:rsidR="009C1C75" w:rsidRPr="009C1C75" w:rsidRDefault="00EA6379">
            <w:r w:rsidRPr="00EA6379">
              <w:rPr>
                <w:rFonts w:hint="eastAsia"/>
              </w:rPr>
              <w:t>已登录，</w:t>
            </w:r>
            <w:r w:rsidR="00516C45">
              <w:rPr>
                <w:rFonts w:hint="eastAsia"/>
              </w:rPr>
              <w:t>业务</w:t>
            </w:r>
            <w:r w:rsidR="00F86423">
              <w:rPr>
                <w:rFonts w:hint="eastAsia"/>
              </w:rPr>
              <w:t>状态为待接收</w:t>
            </w:r>
          </w:p>
        </w:tc>
      </w:tr>
      <w:tr w:rsidR="009C1C75" w:rsidRPr="009C1C75" w:rsidTr="00EA6379">
        <w:tc>
          <w:tcPr>
            <w:tcW w:w="8946" w:type="dxa"/>
            <w:gridSpan w:val="2"/>
          </w:tcPr>
          <w:p w:rsidR="009C1C75" w:rsidRPr="009C1C75" w:rsidRDefault="009C1C75" w:rsidP="009C1C75">
            <w:pPr>
              <w:rPr>
                <w:b/>
              </w:rPr>
            </w:pPr>
            <w:r w:rsidRPr="009C1C75">
              <w:rPr>
                <w:rFonts w:hint="eastAsia"/>
                <w:b/>
              </w:rPr>
              <w:t>输入</w:t>
            </w:r>
          </w:p>
        </w:tc>
      </w:tr>
      <w:tr w:rsidR="009C1C75" w:rsidRPr="009C1C75" w:rsidTr="00EA6379">
        <w:tc>
          <w:tcPr>
            <w:tcW w:w="8946" w:type="dxa"/>
            <w:gridSpan w:val="2"/>
          </w:tcPr>
          <w:p w:rsidR="009C1C75" w:rsidRPr="009C1C75" w:rsidRDefault="00EA6379" w:rsidP="009C1C75">
            <w:r>
              <w:rPr>
                <w:rFonts w:hint="eastAsia"/>
              </w:rPr>
              <w:t>无</w:t>
            </w:r>
          </w:p>
        </w:tc>
      </w:tr>
      <w:tr w:rsidR="009C1C75" w:rsidRPr="009C1C75" w:rsidTr="00EA6379">
        <w:tc>
          <w:tcPr>
            <w:tcW w:w="8946" w:type="dxa"/>
            <w:gridSpan w:val="2"/>
          </w:tcPr>
          <w:p w:rsidR="009C1C75" w:rsidRPr="009C1C75" w:rsidRDefault="009C1C75" w:rsidP="009C1C75">
            <w:pPr>
              <w:rPr>
                <w:b/>
              </w:rPr>
            </w:pPr>
            <w:r w:rsidRPr="009C1C75">
              <w:rPr>
                <w:rFonts w:hint="eastAsia"/>
                <w:b/>
              </w:rPr>
              <w:t>处理</w:t>
            </w:r>
          </w:p>
        </w:tc>
      </w:tr>
      <w:tr w:rsidR="009C1C75" w:rsidRPr="009C1C75" w:rsidTr="00EA6379">
        <w:tc>
          <w:tcPr>
            <w:tcW w:w="8946" w:type="dxa"/>
            <w:gridSpan w:val="2"/>
          </w:tcPr>
          <w:p w:rsidR="009C1C75" w:rsidRDefault="001C012E" w:rsidP="009C1C75">
            <w:r w:rsidRPr="001C012E">
              <w:rPr>
                <w:rFonts w:hint="eastAsia"/>
              </w:rPr>
              <w:t>企业用户在业务申请页面，</w:t>
            </w:r>
            <w:r w:rsidR="00516C45">
              <w:rPr>
                <w:rFonts w:hint="eastAsia"/>
              </w:rPr>
              <w:t>选择撤回操作；</w:t>
            </w:r>
          </w:p>
          <w:p w:rsidR="00516C45" w:rsidRPr="00516C45" w:rsidRDefault="00516C45">
            <w:r>
              <w:rPr>
                <w:rFonts w:hint="eastAsia"/>
              </w:rPr>
              <w:t>系统标记业务</w:t>
            </w:r>
            <w:r w:rsidR="001328AB">
              <w:rPr>
                <w:rFonts w:hint="eastAsia"/>
              </w:rPr>
              <w:t>状态</w:t>
            </w:r>
            <w:r>
              <w:rPr>
                <w:rFonts w:hint="eastAsia"/>
              </w:rPr>
              <w:t>为待提交状态。</w:t>
            </w:r>
          </w:p>
        </w:tc>
      </w:tr>
      <w:tr w:rsidR="009C1C75" w:rsidRPr="009C1C75" w:rsidTr="00EA6379">
        <w:tc>
          <w:tcPr>
            <w:tcW w:w="8946" w:type="dxa"/>
            <w:gridSpan w:val="2"/>
          </w:tcPr>
          <w:p w:rsidR="009C1C75" w:rsidRPr="009C1C75" w:rsidRDefault="009C1C75" w:rsidP="009C1C75">
            <w:pPr>
              <w:rPr>
                <w:b/>
              </w:rPr>
            </w:pPr>
            <w:r w:rsidRPr="009C1C75">
              <w:rPr>
                <w:rFonts w:hint="eastAsia"/>
                <w:b/>
              </w:rPr>
              <w:t>输出</w:t>
            </w:r>
          </w:p>
        </w:tc>
      </w:tr>
      <w:tr w:rsidR="009C1C75" w:rsidRPr="009C1C75" w:rsidTr="00EA6379">
        <w:tc>
          <w:tcPr>
            <w:tcW w:w="8946" w:type="dxa"/>
            <w:gridSpan w:val="2"/>
          </w:tcPr>
          <w:p w:rsidR="009C1C75" w:rsidRPr="009C1C75" w:rsidRDefault="004C42EF" w:rsidP="009C1C75">
            <w:r w:rsidRPr="004C42EF">
              <w:rPr>
                <w:rFonts w:hint="eastAsia"/>
              </w:rPr>
              <w:t>如</w:t>
            </w:r>
            <w:r>
              <w:rPr>
                <w:rFonts w:hint="eastAsia"/>
              </w:rPr>
              <w:t>撤回</w:t>
            </w:r>
            <w:r w:rsidRPr="004C42EF">
              <w:rPr>
                <w:rFonts w:hint="eastAsia"/>
              </w:rPr>
              <w:t>成功，系统提示</w:t>
            </w:r>
            <w:r>
              <w:rPr>
                <w:rFonts w:hint="eastAsia"/>
              </w:rPr>
              <w:t>“撤回</w:t>
            </w:r>
            <w:r w:rsidRPr="004C42EF">
              <w:rPr>
                <w:rFonts w:hint="eastAsia"/>
              </w:rPr>
              <w:t>完成”</w:t>
            </w:r>
            <w:r w:rsidR="00334E0A">
              <w:rPr>
                <w:rFonts w:hint="eastAsia"/>
              </w:rPr>
              <w:t>。</w:t>
            </w:r>
          </w:p>
        </w:tc>
      </w:tr>
      <w:tr w:rsidR="009C1C75" w:rsidRPr="009C1C75" w:rsidTr="00EA6379">
        <w:tc>
          <w:tcPr>
            <w:tcW w:w="8946" w:type="dxa"/>
            <w:gridSpan w:val="2"/>
          </w:tcPr>
          <w:p w:rsidR="009C1C75" w:rsidRPr="009C1C75" w:rsidRDefault="009C1C75" w:rsidP="009C1C75">
            <w:pPr>
              <w:rPr>
                <w:b/>
              </w:rPr>
            </w:pPr>
            <w:r w:rsidRPr="009C1C75">
              <w:rPr>
                <w:rFonts w:hint="eastAsia"/>
                <w:b/>
              </w:rPr>
              <w:t>错误提示</w:t>
            </w:r>
          </w:p>
        </w:tc>
      </w:tr>
      <w:tr w:rsidR="009C1C75" w:rsidRPr="009C1C75" w:rsidTr="00EA6379">
        <w:tc>
          <w:tcPr>
            <w:tcW w:w="8946" w:type="dxa"/>
            <w:gridSpan w:val="2"/>
          </w:tcPr>
          <w:p w:rsidR="009C1C75" w:rsidRPr="009C1C75" w:rsidRDefault="004C42EF" w:rsidP="009C1C75">
            <w:r>
              <w:rPr>
                <w:rFonts w:hint="eastAsia"/>
              </w:rPr>
              <w:t>撤回</w:t>
            </w:r>
            <w:r w:rsidRPr="004C42EF">
              <w:rPr>
                <w:rFonts w:hint="eastAsia"/>
              </w:rPr>
              <w:t>时</w:t>
            </w:r>
            <w:r w:rsidR="00D51D35">
              <w:rPr>
                <w:rFonts w:hint="eastAsia"/>
              </w:rPr>
              <w:t>如有错误，系统提示</w:t>
            </w:r>
            <w:r w:rsidRPr="004C42EF">
              <w:rPr>
                <w:rFonts w:hint="eastAsia"/>
              </w:rPr>
              <w:t>“</w:t>
            </w:r>
            <w:r>
              <w:rPr>
                <w:rFonts w:hint="eastAsia"/>
              </w:rPr>
              <w:t>撤回</w:t>
            </w:r>
            <w:r w:rsidRPr="004C42EF">
              <w:rPr>
                <w:rFonts w:hint="eastAsia"/>
              </w:rPr>
              <w:t>失败”。</w:t>
            </w:r>
          </w:p>
        </w:tc>
      </w:tr>
      <w:tr w:rsidR="009C1C75" w:rsidRPr="009C1C75" w:rsidTr="00EA6379">
        <w:tc>
          <w:tcPr>
            <w:tcW w:w="8946" w:type="dxa"/>
            <w:gridSpan w:val="2"/>
          </w:tcPr>
          <w:p w:rsidR="009C1C75" w:rsidRPr="009C1C75" w:rsidRDefault="009C1C75" w:rsidP="009C1C75">
            <w:pPr>
              <w:rPr>
                <w:b/>
              </w:rPr>
            </w:pPr>
            <w:r w:rsidRPr="009C1C75">
              <w:rPr>
                <w:rFonts w:hint="eastAsia"/>
                <w:b/>
              </w:rPr>
              <w:t>备注</w:t>
            </w:r>
          </w:p>
        </w:tc>
      </w:tr>
      <w:tr w:rsidR="009C1C75" w:rsidRPr="009C1C75" w:rsidTr="00EA6379">
        <w:tc>
          <w:tcPr>
            <w:tcW w:w="8946" w:type="dxa"/>
            <w:gridSpan w:val="2"/>
          </w:tcPr>
          <w:p w:rsidR="009C1C75" w:rsidRPr="009C1C75" w:rsidRDefault="00EA6379" w:rsidP="009C1C75">
            <w:r>
              <w:rPr>
                <w:rFonts w:hint="eastAsia"/>
              </w:rPr>
              <w:t>无</w:t>
            </w:r>
          </w:p>
        </w:tc>
      </w:tr>
    </w:tbl>
    <w:p w:rsidR="009C1C75" w:rsidRPr="008B5450" w:rsidRDefault="009C1C75"/>
    <w:p w:rsidR="00AE5BF8" w:rsidRDefault="006D0D1C">
      <w:pPr>
        <w:pStyle w:val="5"/>
      </w:pPr>
      <w:r>
        <w:rPr>
          <w:rFonts w:hint="eastAsia"/>
        </w:rPr>
        <w:lastRenderedPageBreak/>
        <w:t>撤销</w:t>
      </w:r>
    </w:p>
    <w:tbl>
      <w:tblPr>
        <w:tblStyle w:val="ab"/>
        <w:tblW w:w="0" w:type="auto"/>
        <w:tblLook w:val="04A0" w:firstRow="1" w:lastRow="0" w:firstColumn="1" w:lastColumn="0" w:noHBand="0" w:noVBand="1"/>
      </w:tblPr>
      <w:tblGrid>
        <w:gridCol w:w="1384"/>
        <w:gridCol w:w="7562"/>
      </w:tblGrid>
      <w:tr w:rsidR="00F14489" w:rsidRPr="00F14489" w:rsidTr="00AC3D27">
        <w:tc>
          <w:tcPr>
            <w:tcW w:w="1384" w:type="dxa"/>
          </w:tcPr>
          <w:p w:rsidR="00F14489" w:rsidRPr="00F14489" w:rsidRDefault="00F14489" w:rsidP="00F14489">
            <w:pPr>
              <w:rPr>
                <w:b/>
              </w:rPr>
            </w:pPr>
            <w:r w:rsidRPr="00F14489">
              <w:rPr>
                <w:rFonts w:hint="eastAsia"/>
                <w:b/>
              </w:rPr>
              <w:t>操作人</w:t>
            </w:r>
          </w:p>
        </w:tc>
        <w:tc>
          <w:tcPr>
            <w:tcW w:w="7562" w:type="dxa"/>
          </w:tcPr>
          <w:p w:rsidR="00F14489" w:rsidRPr="00F14489" w:rsidRDefault="00F14489" w:rsidP="00F14489">
            <w:r w:rsidRPr="00F14489">
              <w:rPr>
                <w:rFonts w:hint="eastAsia"/>
              </w:rPr>
              <w:t>企业用户</w:t>
            </w:r>
          </w:p>
        </w:tc>
      </w:tr>
      <w:tr w:rsidR="00F14489" w:rsidRPr="00F14489" w:rsidTr="00AC3D27">
        <w:tc>
          <w:tcPr>
            <w:tcW w:w="1384" w:type="dxa"/>
          </w:tcPr>
          <w:p w:rsidR="00F14489" w:rsidRPr="00F14489" w:rsidRDefault="00F14489" w:rsidP="00F14489">
            <w:pPr>
              <w:rPr>
                <w:b/>
              </w:rPr>
            </w:pPr>
            <w:r w:rsidRPr="00F14489">
              <w:rPr>
                <w:rFonts w:hint="eastAsia"/>
                <w:b/>
              </w:rPr>
              <w:t>条件</w:t>
            </w:r>
          </w:p>
        </w:tc>
        <w:tc>
          <w:tcPr>
            <w:tcW w:w="7562" w:type="dxa"/>
          </w:tcPr>
          <w:p w:rsidR="00F14489" w:rsidRPr="00F14489" w:rsidRDefault="00F14489">
            <w:r w:rsidRPr="00F14489">
              <w:rPr>
                <w:rFonts w:hint="eastAsia"/>
              </w:rPr>
              <w:t>已登录，业务</w:t>
            </w:r>
            <w:r w:rsidR="00F86423">
              <w:rPr>
                <w:rFonts w:hint="eastAsia"/>
              </w:rPr>
              <w:t>状态为处理中</w:t>
            </w:r>
          </w:p>
        </w:tc>
      </w:tr>
      <w:tr w:rsidR="00F14489" w:rsidRPr="00F14489" w:rsidTr="00AC3D27">
        <w:tc>
          <w:tcPr>
            <w:tcW w:w="8946" w:type="dxa"/>
            <w:gridSpan w:val="2"/>
          </w:tcPr>
          <w:p w:rsidR="00F14489" w:rsidRPr="00F14489" w:rsidRDefault="00F14489" w:rsidP="00F14489">
            <w:pPr>
              <w:rPr>
                <w:b/>
              </w:rPr>
            </w:pPr>
            <w:r w:rsidRPr="00F14489">
              <w:rPr>
                <w:rFonts w:hint="eastAsia"/>
                <w:b/>
              </w:rPr>
              <w:t>输入</w:t>
            </w:r>
          </w:p>
        </w:tc>
      </w:tr>
      <w:tr w:rsidR="00F14489" w:rsidRPr="00F14489" w:rsidTr="00AC3D27">
        <w:tc>
          <w:tcPr>
            <w:tcW w:w="8946" w:type="dxa"/>
            <w:gridSpan w:val="2"/>
          </w:tcPr>
          <w:p w:rsidR="00F14489" w:rsidRPr="00F14489" w:rsidRDefault="00F14489" w:rsidP="00F14489">
            <w:r w:rsidRPr="00F14489">
              <w:rPr>
                <w:rFonts w:hint="eastAsia"/>
              </w:rPr>
              <w:t>无</w:t>
            </w:r>
          </w:p>
        </w:tc>
      </w:tr>
      <w:tr w:rsidR="00F14489" w:rsidRPr="00F14489" w:rsidTr="00AC3D27">
        <w:tc>
          <w:tcPr>
            <w:tcW w:w="8946" w:type="dxa"/>
            <w:gridSpan w:val="2"/>
          </w:tcPr>
          <w:p w:rsidR="00F14489" w:rsidRPr="00F14489" w:rsidRDefault="00F14489" w:rsidP="00F14489">
            <w:pPr>
              <w:rPr>
                <w:b/>
              </w:rPr>
            </w:pPr>
            <w:r w:rsidRPr="00F14489">
              <w:rPr>
                <w:rFonts w:hint="eastAsia"/>
                <w:b/>
              </w:rPr>
              <w:t>处理</w:t>
            </w:r>
          </w:p>
        </w:tc>
      </w:tr>
      <w:tr w:rsidR="00F14489" w:rsidRPr="00F14489" w:rsidTr="00AC3D27">
        <w:tc>
          <w:tcPr>
            <w:tcW w:w="8946" w:type="dxa"/>
            <w:gridSpan w:val="2"/>
          </w:tcPr>
          <w:p w:rsidR="001C012E" w:rsidRPr="001C012E" w:rsidRDefault="001C012E" w:rsidP="001C012E">
            <w:r w:rsidRPr="001C012E">
              <w:rPr>
                <w:rFonts w:hint="eastAsia"/>
              </w:rPr>
              <w:t>企业用户在业务申请页面，选择</w:t>
            </w:r>
            <w:r>
              <w:rPr>
                <w:rFonts w:hint="eastAsia"/>
              </w:rPr>
              <w:t>撤销</w:t>
            </w:r>
            <w:r w:rsidRPr="001C012E">
              <w:rPr>
                <w:rFonts w:hint="eastAsia"/>
              </w:rPr>
              <w:t>操作；</w:t>
            </w:r>
          </w:p>
          <w:p w:rsidR="00F14489" w:rsidRPr="00F14489" w:rsidRDefault="001C012E">
            <w:r w:rsidRPr="001C012E">
              <w:rPr>
                <w:rFonts w:hint="eastAsia"/>
              </w:rPr>
              <w:t>系统标记业务</w:t>
            </w:r>
            <w:r w:rsidR="001328AB">
              <w:rPr>
                <w:rFonts w:hint="eastAsia"/>
              </w:rPr>
              <w:t>状态</w:t>
            </w:r>
            <w:r w:rsidRPr="001C012E">
              <w:rPr>
                <w:rFonts w:hint="eastAsia"/>
              </w:rPr>
              <w:t>为</w:t>
            </w:r>
            <w:r w:rsidR="00F86423">
              <w:rPr>
                <w:rFonts w:hint="eastAsia"/>
              </w:rPr>
              <w:t>已撤销</w:t>
            </w:r>
            <w:r w:rsidRPr="001C012E">
              <w:rPr>
                <w:rFonts w:hint="eastAsia"/>
              </w:rPr>
              <w:t>状态。</w:t>
            </w:r>
          </w:p>
        </w:tc>
      </w:tr>
      <w:tr w:rsidR="00F14489" w:rsidRPr="00F14489" w:rsidTr="00AC3D27">
        <w:tc>
          <w:tcPr>
            <w:tcW w:w="8946" w:type="dxa"/>
            <w:gridSpan w:val="2"/>
          </w:tcPr>
          <w:p w:rsidR="00F14489" w:rsidRPr="00F14489" w:rsidRDefault="00F14489" w:rsidP="00F14489">
            <w:pPr>
              <w:rPr>
                <w:b/>
              </w:rPr>
            </w:pPr>
            <w:r w:rsidRPr="00F14489">
              <w:rPr>
                <w:rFonts w:hint="eastAsia"/>
                <w:b/>
              </w:rPr>
              <w:t>输出</w:t>
            </w:r>
          </w:p>
        </w:tc>
      </w:tr>
      <w:tr w:rsidR="00F14489" w:rsidRPr="00F14489" w:rsidTr="00AC3D27">
        <w:tc>
          <w:tcPr>
            <w:tcW w:w="8946" w:type="dxa"/>
            <w:gridSpan w:val="2"/>
          </w:tcPr>
          <w:p w:rsidR="00F14489" w:rsidRPr="00F14489" w:rsidRDefault="004C42EF" w:rsidP="00F14489">
            <w:r w:rsidRPr="004C42EF">
              <w:rPr>
                <w:rFonts w:hint="eastAsia"/>
              </w:rPr>
              <w:t>如</w:t>
            </w:r>
            <w:r>
              <w:rPr>
                <w:rFonts w:hint="eastAsia"/>
              </w:rPr>
              <w:t>撤销</w:t>
            </w:r>
            <w:r w:rsidRPr="004C42EF">
              <w:rPr>
                <w:rFonts w:hint="eastAsia"/>
              </w:rPr>
              <w:t>成功，系统提示</w:t>
            </w:r>
            <w:r>
              <w:rPr>
                <w:rFonts w:hint="eastAsia"/>
              </w:rPr>
              <w:t>“撤销</w:t>
            </w:r>
            <w:r w:rsidRPr="004C42EF">
              <w:rPr>
                <w:rFonts w:hint="eastAsia"/>
              </w:rPr>
              <w:t>完成”</w:t>
            </w:r>
          </w:p>
        </w:tc>
      </w:tr>
      <w:tr w:rsidR="00F14489" w:rsidRPr="00F14489" w:rsidTr="00AC3D27">
        <w:tc>
          <w:tcPr>
            <w:tcW w:w="8946" w:type="dxa"/>
            <w:gridSpan w:val="2"/>
          </w:tcPr>
          <w:p w:rsidR="00F14489" w:rsidRPr="00F14489" w:rsidRDefault="00F14489" w:rsidP="00F14489">
            <w:pPr>
              <w:rPr>
                <w:b/>
              </w:rPr>
            </w:pPr>
            <w:r w:rsidRPr="00F14489">
              <w:rPr>
                <w:rFonts w:hint="eastAsia"/>
                <w:b/>
              </w:rPr>
              <w:t>错误提示</w:t>
            </w:r>
          </w:p>
        </w:tc>
      </w:tr>
      <w:tr w:rsidR="004C42EF" w:rsidRPr="00F14489" w:rsidTr="00AC3D27">
        <w:tc>
          <w:tcPr>
            <w:tcW w:w="8946" w:type="dxa"/>
            <w:gridSpan w:val="2"/>
          </w:tcPr>
          <w:p w:rsidR="004C42EF" w:rsidRPr="00F14489" w:rsidRDefault="004C42EF" w:rsidP="00F14489">
            <w:r>
              <w:rPr>
                <w:rFonts w:hint="eastAsia"/>
              </w:rPr>
              <w:t>撤销</w:t>
            </w:r>
            <w:r w:rsidRPr="004C42EF">
              <w:rPr>
                <w:rFonts w:hint="eastAsia"/>
              </w:rPr>
              <w:t>时</w:t>
            </w:r>
            <w:r w:rsidR="00D51D35">
              <w:rPr>
                <w:rFonts w:hint="eastAsia"/>
              </w:rPr>
              <w:t>如有错误，系统提示</w:t>
            </w:r>
            <w:r w:rsidRPr="004C42EF">
              <w:rPr>
                <w:rFonts w:hint="eastAsia"/>
              </w:rPr>
              <w:t>“</w:t>
            </w:r>
            <w:r>
              <w:rPr>
                <w:rFonts w:hint="eastAsia"/>
              </w:rPr>
              <w:t>撤销</w:t>
            </w:r>
            <w:r w:rsidRPr="004C42EF">
              <w:rPr>
                <w:rFonts w:hint="eastAsia"/>
              </w:rPr>
              <w:t>失败”。</w:t>
            </w:r>
          </w:p>
        </w:tc>
      </w:tr>
      <w:tr w:rsidR="004C42EF" w:rsidRPr="00F14489" w:rsidTr="00AC3D27">
        <w:tc>
          <w:tcPr>
            <w:tcW w:w="8946" w:type="dxa"/>
            <w:gridSpan w:val="2"/>
          </w:tcPr>
          <w:p w:rsidR="004C42EF" w:rsidRPr="00F14489" w:rsidRDefault="004C42EF" w:rsidP="00F14489">
            <w:pPr>
              <w:rPr>
                <w:b/>
              </w:rPr>
            </w:pPr>
            <w:r w:rsidRPr="00F14489">
              <w:rPr>
                <w:rFonts w:hint="eastAsia"/>
                <w:b/>
              </w:rPr>
              <w:t>备注</w:t>
            </w:r>
          </w:p>
        </w:tc>
      </w:tr>
      <w:tr w:rsidR="004C42EF" w:rsidRPr="00F14489" w:rsidTr="00AC3D27">
        <w:tc>
          <w:tcPr>
            <w:tcW w:w="8946" w:type="dxa"/>
            <w:gridSpan w:val="2"/>
          </w:tcPr>
          <w:p w:rsidR="004C42EF" w:rsidRPr="00F14489" w:rsidRDefault="004C42EF" w:rsidP="00F14489">
            <w:r w:rsidRPr="00F14489">
              <w:rPr>
                <w:rFonts w:hint="eastAsia"/>
              </w:rPr>
              <w:t>无</w:t>
            </w:r>
          </w:p>
        </w:tc>
      </w:tr>
    </w:tbl>
    <w:p w:rsidR="009C1C75" w:rsidRPr="008F7B09" w:rsidRDefault="009C1C75"/>
    <w:p w:rsidR="000F63F8" w:rsidRDefault="000F63F8">
      <w:pPr>
        <w:pStyle w:val="5"/>
      </w:pPr>
      <w:r>
        <w:rPr>
          <w:rFonts w:hint="eastAsia"/>
        </w:rPr>
        <w:t>打印</w:t>
      </w:r>
    </w:p>
    <w:tbl>
      <w:tblPr>
        <w:tblStyle w:val="ab"/>
        <w:tblW w:w="0" w:type="auto"/>
        <w:tblLook w:val="04A0" w:firstRow="1" w:lastRow="0" w:firstColumn="1" w:lastColumn="0" w:noHBand="0" w:noVBand="1"/>
      </w:tblPr>
      <w:tblGrid>
        <w:gridCol w:w="1384"/>
        <w:gridCol w:w="7562"/>
      </w:tblGrid>
      <w:tr w:rsidR="009C1C75" w:rsidRPr="009C1C75" w:rsidTr="00EA6379">
        <w:tc>
          <w:tcPr>
            <w:tcW w:w="1384" w:type="dxa"/>
          </w:tcPr>
          <w:p w:rsidR="009C1C75" w:rsidRPr="009C1C75" w:rsidRDefault="009C1C75" w:rsidP="009C1C75">
            <w:pPr>
              <w:rPr>
                <w:b/>
              </w:rPr>
            </w:pPr>
            <w:r w:rsidRPr="009C1C75">
              <w:rPr>
                <w:rFonts w:hint="eastAsia"/>
                <w:b/>
              </w:rPr>
              <w:t>操作人</w:t>
            </w:r>
          </w:p>
        </w:tc>
        <w:tc>
          <w:tcPr>
            <w:tcW w:w="7562" w:type="dxa"/>
          </w:tcPr>
          <w:p w:rsidR="009C1C75" w:rsidRPr="009C1C75" w:rsidRDefault="00F14489" w:rsidP="009C1C75">
            <w:r>
              <w:rPr>
                <w:rFonts w:hint="eastAsia"/>
              </w:rPr>
              <w:t>企业</w:t>
            </w:r>
          </w:p>
        </w:tc>
      </w:tr>
      <w:tr w:rsidR="009C1C75" w:rsidRPr="009C1C75" w:rsidTr="00EA6379">
        <w:tc>
          <w:tcPr>
            <w:tcW w:w="1384" w:type="dxa"/>
          </w:tcPr>
          <w:p w:rsidR="009C1C75" w:rsidRPr="009C1C75" w:rsidRDefault="009C1C75" w:rsidP="009C1C75">
            <w:pPr>
              <w:rPr>
                <w:b/>
              </w:rPr>
            </w:pPr>
            <w:r w:rsidRPr="009C1C75">
              <w:rPr>
                <w:rFonts w:hint="eastAsia"/>
                <w:b/>
              </w:rPr>
              <w:t>条件</w:t>
            </w:r>
          </w:p>
        </w:tc>
        <w:tc>
          <w:tcPr>
            <w:tcW w:w="7562" w:type="dxa"/>
          </w:tcPr>
          <w:p w:rsidR="009C1C75" w:rsidRPr="009C1C75" w:rsidRDefault="00F14489">
            <w:r>
              <w:rPr>
                <w:rFonts w:hint="eastAsia"/>
              </w:rPr>
              <w:t>已登录，业务</w:t>
            </w:r>
            <w:r w:rsidR="007B3A39">
              <w:rPr>
                <w:rFonts w:hint="eastAsia"/>
              </w:rPr>
              <w:t>状态为已办结</w:t>
            </w:r>
          </w:p>
        </w:tc>
      </w:tr>
      <w:tr w:rsidR="009C1C75" w:rsidRPr="009C1C75" w:rsidTr="00EA6379">
        <w:tc>
          <w:tcPr>
            <w:tcW w:w="8946" w:type="dxa"/>
            <w:gridSpan w:val="2"/>
          </w:tcPr>
          <w:p w:rsidR="009C1C75" w:rsidRPr="009C1C75" w:rsidRDefault="009C1C75" w:rsidP="009C1C75">
            <w:pPr>
              <w:rPr>
                <w:b/>
              </w:rPr>
            </w:pPr>
            <w:r w:rsidRPr="009C1C75">
              <w:rPr>
                <w:rFonts w:hint="eastAsia"/>
                <w:b/>
              </w:rPr>
              <w:t>输入</w:t>
            </w:r>
          </w:p>
        </w:tc>
      </w:tr>
      <w:tr w:rsidR="009C1C75" w:rsidRPr="009C1C75" w:rsidTr="00EA6379">
        <w:tc>
          <w:tcPr>
            <w:tcW w:w="8946" w:type="dxa"/>
            <w:gridSpan w:val="2"/>
          </w:tcPr>
          <w:p w:rsidR="009C1C75" w:rsidRPr="009C1C75" w:rsidRDefault="00F14489" w:rsidP="009C1C75">
            <w:r>
              <w:rPr>
                <w:rFonts w:hint="eastAsia"/>
              </w:rPr>
              <w:t>无</w:t>
            </w:r>
          </w:p>
        </w:tc>
      </w:tr>
      <w:tr w:rsidR="009C1C75" w:rsidRPr="009C1C75" w:rsidTr="00EA6379">
        <w:tc>
          <w:tcPr>
            <w:tcW w:w="8946" w:type="dxa"/>
            <w:gridSpan w:val="2"/>
          </w:tcPr>
          <w:p w:rsidR="009C1C75" w:rsidRPr="009C1C75" w:rsidRDefault="009C1C75" w:rsidP="009C1C75">
            <w:pPr>
              <w:rPr>
                <w:b/>
              </w:rPr>
            </w:pPr>
            <w:r w:rsidRPr="009C1C75">
              <w:rPr>
                <w:rFonts w:hint="eastAsia"/>
                <w:b/>
              </w:rPr>
              <w:t>处理</w:t>
            </w:r>
          </w:p>
        </w:tc>
      </w:tr>
      <w:tr w:rsidR="009C1C75" w:rsidRPr="009C1C75" w:rsidTr="00EA6379">
        <w:tc>
          <w:tcPr>
            <w:tcW w:w="8946" w:type="dxa"/>
            <w:gridSpan w:val="2"/>
          </w:tcPr>
          <w:p w:rsidR="004C42EF" w:rsidRDefault="004C42EF">
            <w:r w:rsidRPr="004C42EF">
              <w:rPr>
                <w:rFonts w:hint="eastAsia"/>
              </w:rPr>
              <w:t>企业用户通过业务申请列表（</w:t>
            </w:r>
            <w:r>
              <w:rPr>
                <w:rFonts w:hint="eastAsia"/>
              </w:rPr>
              <w:t>已办结业务列表、</w:t>
            </w:r>
            <w:r w:rsidRPr="004C42EF">
              <w:rPr>
                <w:rFonts w:hint="eastAsia"/>
              </w:rPr>
              <w:t>业务状态查询结果返回列表），</w:t>
            </w:r>
            <w:r w:rsidR="00B20802">
              <w:rPr>
                <w:rFonts w:hint="eastAsia"/>
              </w:rPr>
              <w:t>选择需要</w:t>
            </w:r>
            <w:r>
              <w:rPr>
                <w:rFonts w:hint="eastAsia"/>
              </w:rPr>
              <w:t>打印</w:t>
            </w:r>
            <w:r w:rsidRPr="004C42EF">
              <w:rPr>
                <w:rFonts w:hint="eastAsia"/>
              </w:rPr>
              <w:t>的业务申请</w:t>
            </w:r>
            <w:r>
              <w:rPr>
                <w:rFonts w:hint="eastAsia"/>
              </w:rPr>
              <w:t>，进入</w:t>
            </w:r>
            <w:r w:rsidR="00F14489">
              <w:rPr>
                <w:rFonts w:hint="eastAsia"/>
              </w:rPr>
              <w:t>业务申请页面</w:t>
            </w:r>
            <w:r>
              <w:rPr>
                <w:rFonts w:hint="eastAsia"/>
              </w:rPr>
              <w:t>；</w:t>
            </w:r>
          </w:p>
          <w:p w:rsidR="00F14489" w:rsidRDefault="00F14489">
            <w:r w:rsidRPr="00F14489">
              <w:rPr>
                <w:rFonts w:hint="eastAsia"/>
              </w:rPr>
              <w:t>通过附件列表，</w:t>
            </w:r>
            <w:r w:rsidR="00B20802">
              <w:rPr>
                <w:rFonts w:hint="eastAsia"/>
              </w:rPr>
              <w:t>选择需要</w:t>
            </w:r>
            <w:r>
              <w:rPr>
                <w:rFonts w:hint="eastAsia"/>
              </w:rPr>
              <w:t>打印</w:t>
            </w:r>
            <w:r w:rsidRPr="00F14489">
              <w:rPr>
                <w:rFonts w:hint="eastAsia"/>
              </w:rPr>
              <w:t>电子版</w:t>
            </w:r>
            <w:r w:rsidRPr="00F14489">
              <w:rPr>
                <w:rFonts w:hint="eastAsia"/>
              </w:rPr>
              <w:t>PDF</w:t>
            </w:r>
            <w:r w:rsidRPr="00F14489">
              <w:rPr>
                <w:rFonts w:hint="eastAsia"/>
              </w:rPr>
              <w:t>格式文件的业务申请材料附件，</w:t>
            </w:r>
            <w:r w:rsidR="00622ABF">
              <w:rPr>
                <w:rFonts w:hint="eastAsia"/>
              </w:rPr>
              <w:t>进入文件</w:t>
            </w:r>
            <w:r w:rsidRPr="00F14489">
              <w:rPr>
                <w:rFonts w:hint="eastAsia"/>
              </w:rPr>
              <w:t>附件显示内容</w:t>
            </w:r>
            <w:r w:rsidR="00622ABF">
              <w:rPr>
                <w:rFonts w:hint="eastAsia"/>
              </w:rPr>
              <w:t>页面</w:t>
            </w:r>
            <w:r>
              <w:rPr>
                <w:rFonts w:hint="eastAsia"/>
              </w:rPr>
              <w:t>；</w:t>
            </w:r>
          </w:p>
          <w:p w:rsidR="00F14489" w:rsidRPr="00F14489" w:rsidRDefault="00F14489" w:rsidP="009C1C75">
            <w:r>
              <w:rPr>
                <w:rFonts w:hint="eastAsia"/>
              </w:rPr>
              <w:t>在文件内容显示页面，企业可选择打印操作，也可关闭当前页面。</w:t>
            </w:r>
          </w:p>
        </w:tc>
      </w:tr>
      <w:tr w:rsidR="009C1C75" w:rsidRPr="009C1C75" w:rsidTr="00EA6379">
        <w:tc>
          <w:tcPr>
            <w:tcW w:w="8946" w:type="dxa"/>
            <w:gridSpan w:val="2"/>
          </w:tcPr>
          <w:p w:rsidR="009C1C75" w:rsidRPr="009C1C75" w:rsidRDefault="009C1C75" w:rsidP="009C1C75">
            <w:pPr>
              <w:rPr>
                <w:b/>
              </w:rPr>
            </w:pPr>
            <w:r w:rsidRPr="009C1C75">
              <w:rPr>
                <w:rFonts w:hint="eastAsia"/>
                <w:b/>
              </w:rPr>
              <w:t>输出</w:t>
            </w:r>
          </w:p>
        </w:tc>
      </w:tr>
      <w:tr w:rsidR="009C1C75" w:rsidRPr="009C1C75" w:rsidTr="00EA6379">
        <w:tc>
          <w:tcPr>
            <w:tcW w:w="8946" w:type="dxa"/>
            <w:gridSpan w:val="2"/>
          </w:tcPr>
          <w:p w:rsidR="004C42EF" w:rsidRPr="009C1C75" w:rsidRDefault="00F14489" w:rsidP="009C1C75">
            <w:r w:rsidRPr="00F14489">
              <w:rPr>
                <w:rFonts w:hint="eastAsia"/>
              </w:rPr>
              <w:lastRenderedPageBreak/>
              <w:t>显示电子版</w:t>
            </w:r>
            <w:r w:rsidRPr="00F14489">
              <w:rPr>
                <w:rFonts w:hint="eastAsia"/>
              </w:rPr>
              <w:t>PDF</w:t>
            </w:r>
            <w:r w:rsidRPr="00F14489">
              <w:rPr>
                <w:rFonts w:hint="eastAsia"/>
              </w:rPr>
              <w:t>格式文件详细内容。</w:t>
            </w:r>
          </w:p>
        </w:tc>
      </w:tr>
      <w:tr w:rsidR="009C1C75" w:rsidRPr="009C1C75" w:rsidTr="00EA6379">
        <w:tc>
          <w:tcPr>
            <w:tcW w:w="8946" w:type="dxa"/>
            <w:gridSpan w:val="2"/>
          </w:tcPr>
          <w:p w:rsidR="009C1C75" w:rsidRPr="009C1C75" w:rsidRDefault="009C1C75" w:rsidP="009C1C75">
            <w:pPr>
              <w:rPr>
                <w:b/>
              </w:rPr>
            </w:pPr>
            <w:r w:rsidRPr="009C1C75">
              <w:rPr>
                <w:rFonts w:hint="eastAsia"/>
                <w:b/>
              </w:rPr>
              <w:t>错误提示</w:t>
            </w:r>
          </w:p>
        </w:tc>
      </w:tr>
      <w:tr w:rsidR="009C1C75" w:rsidRPr="009C1C75" w:rsidTr="00EA6379">
        <w:tc>
          <w:tcPr>
            <w:tcW w:w="8946" w:type="dxa"/>
            <w:gridSpan w:val="2"/>
          </w:tcPr>
          <w:p w:rsidR="00F14489" w:rsidRPr="00F14489" w:rsidRDefault="00F14489">
            <w:r w:rsidRPr="00F14489">
              <w:rPr>
                <w:rFonts w:hint="eastAsia"/>
              </w:rPr>
              <w:t>打开时</w:t>
            </w:r>
            <w:r w:rsidR="00D51D35">
              <w:rPr>
                <w:rFonts w:hint="eastAsia"/>
              </w:rPr>
              <w:t>如有错误，系统提示</w:t>
            </w:r>
            <w:r w:rsidRPr="00F14489">
              <w:rPr>
                <w:rFonts w:hint="eastAsia"/>
              </w:rPr>
              <w:t>“打开</w:t>
            </w:r>
            <w:r>
              <w:rPr>
                <w:rFonts w:hint="eastAsia"/>
              </w:rPr>
              <w:t>失败”；</w:t>
            </w:r>
          </w:p>
        </w:tc>
      </w:tr>
      <w:tr w:rsidR="009C1C75" w:rsidRPr="009C1C75" w:rsidTr="00EA6379">
        <w:tc>
          <w:tcPr>
            <w:tcW w:w="8946" w:type="dxa"/>
            <w:gridSpan w:val="2"/>
          </w:tcPr>
          <w:p w:rsidR="009C1C75" w:rsidRPr="009C1C75" w:rsidRDefault="009C1C75" w:rsidP="009C1C75">
            <w:pPr>
              <w:rPr>
                <w:b/>
              </w:rPr>
            </w:pPr>
            <w:r w:rsidRPr="009C1C75">
              <w:rPr>
                <w:rFonts w:hint="eastAsia"/>
                <w:b/>
              </w:rPr>
              <w:t>备注</w:t>
            </w:r>
          </w:p>
        </w:tc>
      </w:tr>
      <w:tr w:rsidR="009C1C75" w:rsidRPr="009C1C75" w:rsidTr="00EA6379">
        <w:tc>
          <w:tcPr>
            <w:tcW w:w="8946" w:type="dxa"/>
            <w:gridSpan w:val="2"/>
          </w:tcPr>
          <w:p w:rsidR="009C1C75" w:rsidRPr="009C1C75" w:rsidRDefault="00983E2C" w:rsidP="009C1C75">
            <w:r>
              <w:rPr>
                <w:rFonts w:hint="eastAsia"/>
              </w:rPr>
              <w:t>支持打印的业务申请为已办结状态，且加水印的文件附件。</w:t>
            </w:r>
          </w:p>
        </w:tc>
      </w:tr>
    </w:tbl>
    <w:p w:rsidR="007B3A39" w:rsidRDefault="007B3A39" w:rsidP="007B3A39">
      <w:pPr>
        <w:pStyle w:val="5"/>
      </w:pPr>
      <w:r>
        <w:rPr>
          <w:rFonts w:hint="eastAsia"/>
        </w:rPr>
        <w:t>申请表下载</w:t>
      </w:r>
    </w:p>
    <w:tbl>
      <w:tblPr>
        <w:tblStyle w:val="ab"/>
        <w:tblW w:w="0" w:type="auto"/>
        <w:tblLook w:val="04A0" w:firstRow="1" w:lastRow="0" w:firstColumn="1" w:lastColumn="0" w:noHBand="0" w:noVBand="1"/>
      </w:tblPr>
      <w:tblGrid>
        <w:gridCol w:w="1384"/>
        <w:gridCol w:w="7562"/>
      </w:tblGrid>
      <w:tr w:rsidR="007B3A39" w:rsidRPr="008C03BF" w:rsidTr="00A624BC">
        <w:tc>
          <w:tcPr>
            <w:tcW w:w="1384" w:type="dxa"/>
          </w:tcPr>
          <w:p w:rsidR="007B3A39" w:rsidRPr="008C03BF" w:rsidRDefault="007B3A39" w:rsidP="00A624BC">
            <w:pPr>
              <w:rPr>
                <w:b/>
              </w:rPr>
            </w:pPr>
            <w:r w:rsidRPr="008C03BF">
              <w:rPr>
                <w:rFonts w:hint="eastAsia"/>
                <w:b/>
              </w:rPr>
              <w:t>操作人</w:t>
            </w:r>
          </w:p>
        </w:tc>
        <w:tc>
          <w:tcPr>
            <w:tcW w:w="7562" w:type="dxa"/>
          </w:tcPr>
          <w:p w:rsidR="007B3A39" w:rsidRPr="008C03BF" w:rsidRDefault="007B3A39" w:rsidP="00A624BC">
            <w:r w:rsidRPr="008C03BF">
              <w:rPr>
                <w:rFonts w:hint="eastAsia"/>
              </w:rPr>
              <w:t>企业用户</w:t>
            </w:r>
          </w:p>
        </w:tc>
      </w:tr>
      <w:tr w:rsidR="007B3A39" w:rsidRPr="008C03BF" w:rsidTr="00A624BC">
        <w:tc>
          <w:tcPr>
            <w:tcW w:w="1384" w:type="dxa"/>
          </w:tcPr>
          <w:p w:rsidR="007B3A39" w:rsidRPr="008C03BF" w:rsidRDefault="007B3A39" w:rsidP="00A624BC">
            <w:pPr>
              <w:rPr>
                <w:b/>
              </w:rPr>
            </w:pPr>
            <w:r w:rsidRPr="008C03BF">
              <w:rPr>
                <w:rFonts w:hint="eastAsia"/>
                <w:b/>
              </w:rPr>
              <w:t>条件</w:t>
            </w:r>
          </w:p>
        </w:tc>
        <w:tc>
          <w:tcPr>
            <w:tcW w:w="7562" w:type="dxa"/>
          </w:tcPr>
          <w:p w:rsidR="007B3A39" w:rsidRPr="008C03BF" w:rsidRDefault="007B3A39" w:rsidP="00A624BC">
            <w:r w:rsidRPr="008C03BF">
              <w:rPr>
                <w:rFonts w:hint="eastAsia"/>
              </w:rPr>
              <w:t>已登录</w:t>
            </w:r>
          </w:p>
        </w:tc>
      </w:tr>
      <w:tr w:rsidR="007B3A39" w:rsidRPr="008C03BF" w:rsidTr="00A624BC">
        <w:tc>
          <w:tcPr>
            <w:tcW w:w="8946" w:type="dxa"/>
            <w:gridSpan w:val="2"/>
          </w:tcPr>
          <w:p w:rsidR="007B3A39" w:rsidRPr="008C03BF" w:rsidRDefault="007B3A39" w:rsidP="00A624BC">
            <w:pPr>
              <w:rPr>
                <w:b/>
              </w:rPr>
            </w:pPr>
            <w:r w:rsidRPr="008C03BF">
              <w:rPr>
                <w:rFonts w:hint="eastAsia"/>
                <w:b/>
              </w:rPr>
              <w:t>输入</w:t>
            </w:r>
          </w:p>
        </w:tc>
      </w:tr>
      <w:tr w:rsidR="007B3A39" w:rsidRPr="008C03BF" w:rsidTr="00A624BC">
        <w:tc>
          <w:tcPr>
            <w:tcW w:w="8946" w:type="dxa"/>
            <w:gridSpan w:val="2"/>
          </w:tcPr>
          <w:p w:rsidR="007B3A39" w:rsidRPr="008C03BF" w:rsidRDefault="007B3A39" w:rsidP="00A624BC">
            <w:r w:rsidRPr="008C03BF">
              <w:rPr>
                <w:rFonts w:hint="eastAsia"/>
              </w:rPr>
              <w:t>无</w:t>
            </w:r>
          </w:p>
        </w:tc>
      </w:tr>
      <w:tr w:rsidR="007B3A39" w:rsidRPr="008C03BF" w:rsidTr="00A624BC">
        <w:tc>
          <w:tcPr>
            <w:tcW w:w="8946" w:type="dxa"/>
            <w:gridSpan w:val="2"/>
          </w:tcPr>
          <w:p w:rsidR="007B3A39" w:rsidRPr="008C03BF" w:rsidRDefault="007B3A39" w:rsidP="00A624BC">
            <w:pPr>
              <w:rPr>
                <w:b/>
              </w:rPr>
            </w:pPr>
            <w:r w:rsidRPr="008C03BF">
              <w:rPr>
                <w:rFonts w:hint="eastAsia"/>
                <w:b/>
              </w:rPr>
              <w:t>处理</w:t>
            </w:r>
          </w:p>
        </w:tc>
      </w:tr>
      <w:tr w:rsidR="007B3A39" w:rsidRPr="008C03BF" w:rsidTr="00A624BC">
        <w:tc>
          <w:tcPr>
            <w:tcW w:w="8946" w:type="dxa"/>
            <w:gridSpan w:val="2"/>
          </w:tcPr>
          <w:p w:rsidR="007B3A39" w:rsidRDefault="007B3A39" w:rsidP="00A624BC">
            <w:r w:rsidRPr="007B3A39">
              <w:rPr>
                <w:rFonts w:hint="eastAsia"/>
              </w:rPr>
              <w:t>在业务申请页面，提供</w:t>
            </w:r>
            <w:r>
              <w:rPr>
                <w:rFonts w:hint="eastAsia"/>
              </w:rPr>
              <w:t>申请表下载</w:t>
            </w:r>
            <w:r w:rsidRPr="007B3A39">
              <w:rPr>
                <w:rFonts w:hint="eastAsia"/>
              </w:rPr>
              <w:t>，</w:t>
            </w:r>
          </w:p>
          <w:p w:rsidR="007B3A39" w:rsidRPr="008C03BF" w:rsidRDefault="007B3A39" w:rsidP="00A624BC">
            <w:r w:rsidRPr="008C03BF">
              <w:rPr>
                <w:rFonts w:hint="eastAsia"/>
              </w:rPr>
              <w:t>根据客户端环境，系统进入本地下载操作控制界面。</w:t>
            </w:r>
          </w:p>
        </w:tc>
      </w:tr>
      <w:tr w:rsidR="007B3A39" w:rsidRPr="008C03BF" w:rsidTr="00A624BC">
        <w:tc>
          <w:tcPr>
            <w:tcW w:w="8946" w:type="dxa"/>
            <w:gridSpan w:val="2"/>
          </w:tcPr>
          <w:p w:rsidR="007B3A39" w:rsidRPr="008C03BF" w:rsidRDefault="007B3A39" w:rsidP="00A624BC">
            <w:pPr>
              <w:rPr>
                <w:b/>
              </w:rPr>
            </w:pPr>
            <w:r w:rsidRPr="008C03BF">
              <w:rPr>
                <w:rFonts w:hint="eastAsia"/>
                <w:b/>
              </w:rPr>
              <w:t>输出</w:t>
            </w:r>
          </w:p>
        </w:tc>
      </w:tr>
      <w:tr w:rsidR="007B3A39" w:rsidRPr="008C03BF" w:rsidTr="00A624BC">
        <w:tc>
          <w:tcPr>
            <w:tcW w:w="8946" w:type="dxa"/>
            <w:gridSpan w:val="2"/>
          </w:tcPr>
          <w:p w:rsidR="007B3A39" w:rsidRPr="008C03BF" w:rsidRDefault="007B3A39" w:rsidP="00A624BC">
            <w:r w:rsidRPr="008C03BF">
              <w:rPr>
                <w:rFonts w:hint="eastAsia"/>
              </w:rPr>
              <w:t>文件附件。</w:t>
            </w:r>
          </w:p>
        </w:tc>
      </w:tr>
      <w:tr w:rsidR="007B3A39" w:rsidRPr="008C03BF" w:rsidTr="00A624BC">
        <w:tc>
          <w:tcPr>
            <w:tcW w:w="8946" w:type="dxa"/>
            <w:gridSpan w:val="2"/>
          </w:tcPr>
          <w:p w:rsidR="007B3A39" w:rsidRPr="008C03BF" w:rsidRDefault="007B3A39" w:rsidP="00A624BC">
            <w:pPr>
              <w:rPr>
                <w:b/>
              </w:rPr>
            </w:pPr>
            <w:r w:rsidRPr="008C03BF">
              <w:rPr>
                <w:rFonts w:hint="eastAsia"/>
                <w:b/>
              </w:rPr>
              <w:t>错误提示</w:t>
            </w:r>
          </w:p>
        </w:tc>
      </w:tr>
      <w:tr w:rsidR="007B3A39" w:rsidRPr="008C03BF" w:rsidTr="00A624BC">
        <w:tc>
          <w:tcPr>
            <w:tcW w:w="8946" w:type="dxa"/>
            <w:gridSpan w:val="2"/>
          </w:tcPr>
          <w:p w:rsidR="007B3A39" w:rsidRPr="008C03BF" w:rsidRDefault="007B3A39" w:rsidP="00A624BC">
            <w:r w:rsidRPr="008C03BF">
              <w:rPr>
                <w:rFonts w:hint="eastAsia"/>
              </w:rPr>
              <w:t>下载时</w:t>
            </w:r>
            <w:r>
              <w:rPr>
                <w:rFonts w:hint="eastAsia"/>
              </w:rPr>
              <w:t>如有错误，系统提示</w:t>
            </w:r>
            <w:r w:rsidRPr="008C03BF">
              <w:rPr>
                <w:rFonts w:hint="eastAsia"/>
              </w:rPr>
              <w:t>“下载失败”。</w:t>
            </w:r>
          </w:p>
        </w:tc>
      </w:tr>
      <w:tr w:rsidR="007B3A39" w:rsidRPr="008C03BF" w:rsidTr="00A624BC">
        <w:tc>
          <w:tcPr>
            <w:tcW w:w="8946" w:type="dxa"/>
            <w:gridSpan w:val="2"/>
          </w:tcPr>
          <w:p w:rsidR="007B3A39" w:rsidRPr="008C03BF" w:rsidRDefault="007B3A39" w:rsidP="00A624BC">
            <w:pPr>
              <w:rPr>
                <w:b/>
              </w:rPr>
            </w:pPr>
            <w:r w:rsidRPr="008C03BF">
              <w:rPr>
                <w:rFonts w:hint="eastAsia"/>
                <w:b/>
              </w:rPr>
              <w:t>备注</w:t>
            </w:r>
          </w:p>
        </w:tc>
      </w:tr>
      <w:tr w:rsidR="007B3A39" w:rsidRPr="008C03BF" w:rsidTr="00A624BC">
        <w:tc>
          <w:tcPr>
            <w:tcW w:w="8946" w:type="dxa"/>
            <w:gridSpan w:val="2"/>
          </w:tcPr>
          <w:p w:rsidR="007B3A39" w:rsidRPr="008C03BF" w:rsidRDefault="007B3A39" w:rsidP="00A624BC">
            <w:r w:rsidRPr="008C03BF">
              <w:rPr>
                <w:rFonts w:hint="eastAsia"/>
              </w:rPr>
              <w:t>无</w:t>
            </w:r>
          </w:p>
        </w:tc>
      </w:tr>
    </w:tbl>
    <w:p w:rsidR="007B3A39" w:rsidRDefault="007B3A39" w:rsidP="007B3A39"/>
    <w:p w:rsidR="007B3A39" w:rsidRDefault="007B3A39" w:rsidP="007B3A39">
      <w:pPr>
        <w:pStyle w:val="5"/>
      </w:pPr>
      <w:proofErr w:type="gramStart"/>
      <w:r>
        <w:rPr>
          <w:rFonts w:hint="eastAsia"/>
        </w:rPr>
        <w:t>样表下载</w:t>
      </w:r>
      <w:proofErr w:type="gramEnd"/>
    </w:p>
    <w:tbl>
      <w:tblPr>
        <w:tblStyle w:val="ab"/>
        <w:tblW w:w="0" w:type="auto"/>
        <w:tblLook w:val="04A0" w:firstRow="1" w:lastRow="0" w:firstColumn="1" w:lastColumn="0" w:noHBand="0" w:noVBand="1"/>
      </w:tblPr>
      <w:tblGrid>
        <w:gridCol w:w="1384"/>
        <w:gridCol w:w="7562"/>
      </w:tblGrid>
      <w:tr w:rsidR="007B3A39" w:rsidRPr="008C03BF" w:rsidTr="00A624BC">
        <w:tc>
          <w:tcPr>
            <w:tcW w:w="1384" w:type="dxa"/>
          </w:tcPr>
          <w:p w:rsidR="007B3A39" w:rsidRPr="008C03BF" w:rsidRDefault="007B3A39" w:rsidP="00A624BC">
            <w:pPr>
              <w:rPr>
                <w:b/>
              </w:rPr>
            </w:pPr>
            <w:r w:rsidRPr="008C03BF">
              <w:rPr>
                <w:rFonts w:hint="eastAsia"/>
                <w:b/>
              </w:rPr>
              <w:t>操作人</w:t>
            </w:r>
          </w:p>
        </w:tc>
        <w:tc>
          <w:tcPr>
            <w:tcW w:w="7562" w:type="dxa"/>
          </w:tcPr>
          <w:p w:rsidR="007B3A39" w:rsidRPr="008C03BF" w:rsidRDefault="007B3A39" w:rsidP="00A624BC">
            <w:r w:rsidRPr="008C03BF">
              <w:rPr>
                <w:rFonts w:hint="eastAsia"/>
              </w:rPr>
              <w:t>企业用户</w:t>
            </w:r>
          </w:p>
        </w:tc>
      </w:tr>
      <w:tr w:rsidR="007B3A39" w:rsidRPr="008C03BF" w:rsidTr="00A624BC">
        <w:tc>
          <w:tcPr>
            <w:tcW w:w="1384" w:type="dxa"/>
          </w:tcPr>
          <w:p w:rsidR="007B3A39" w:rsidRPr="008C03BF" w:rsidRDefault="007B3A39" w:rsidP="00A624BC">
            <w:pPr>
              <w:rPr>
                <w:b/>
              </w:rPr>
            </w:pPr>
            <w:r w:rsidRPr="008C03BF">
              <w:rPr>
                <w:rFonts w:hint="eastAsia"/>
                <w:b/>
              </w:rPr>
              <w:t>条件</w:t>
            </w:r>
          </w:p>
        </w:tc>
        <w:tc>
          <w:tcPr>
            <w:tcW w:w="7562" w:type="dxa"/>
          </w:tcPr>
          <w:p w:rsidR="007B3A39" w:rsidRPr="008C03BF" w:rsidRDefault="007B3A39" w:rsidP="00A624BC">
            <w:r w:rsidRPr="008C03BF">
              <w:rPr>
                <w:rFonts w:hint="eastAsia"/>
              </w:rPr>
              <w:t>已登录</w:t>
            </w:r>
          </w:p>
        </w:tc>
      </w:tr>
      <w:tr w:rsidR="007B3A39" w:rsidRPr="008C03BF" w:rsidTr="00A624BC">
        <w:tc>
          <w:tcPr>
            <w:tcW w:w="8946" w:type="dxa"/>
            <w:gridSpan w:val="2"/>
          </w:tcPr>
          <w:p w:rsidR="007B3A39" w:rsidRPr="008C03BF" w:rsidRDefault="007B3A39" w:rsidP="00A624BC">
            <w:pPr>
              <w:rPr>
                <w:b/>
              </w:rPr>
            </w:pPr>
            <w:r w:rsidRPr="008C03BF">
              <w:rPr>
                <w:rFonts w:hint="eastAsia"/>
                <w:b/>
              </w:rPr>
              <w:t>输入</w:t>
            </w:r>
          </w:p>
        </w:tc>
      </w:tr>
      <w:tr w:rsidR="007B3A39" w:rsidRPr="008C03BF" w:rsidTr="00A624BC">
        <w:tc>
          <w:tcPr>
            <w:tcW w:w="8946" w:type="dxa"/>
            <w:gridSpan w:val="2"/>
          </w:tcPr>
          <w:p w:rsidR="007B3A39" w:rsidRPr="008C03BF" w:rsidRDefault="007B3A39" w:rsidP="00A624BC">
            <w:r w:rsidRPr="008C03BF">
              <w:rPr>
                <w:rFonts w:hint="eastAsia"/>
              </w:rPr>
              <w:t>无</w:t>
            </w:r>
          </w:p>
        </w:tc>
      </w:tr>
      <w:tr w:rsidR="007B3A39" w:rsidRPr="008C03BF" w:rsidTr="00A624BC">
        <w:tc>
          <w:tcPr>
            <w:tcW w:w="8946" w:type="dxa"/>
            <w:gridSpan w:val="2"/>
          </w:tcPr>
          <w:p w:rsidR="007B3A39" w:rsidRPr="008C03BF" w:rsidRDefault="007B3A39" w:rsidP="00A624BC">
            <w:pPr>
              <w:rPr>
                <w:b/>
              </w:rPr>
            </w:pPr>
            <w:r w:rsidRPr="008C03BF">
              <w:rPr>
                <w:rFonts w:hint="eastAsia"/>
                <w:b/>
              </w:rPr>
              <w:t>处理</w:t>
            </w:r>
          </w:p>
        </w:tc>
      </w:tr>
      <w:tr w:rsidR="007B3A39" w:rsidRPr="008C03BF" w:rsidTr="00A624BC">
        <w:tc>
          <w:tcPr>
            <w:tcW w:w="8946" w:type="dxa"/>
            <w:gridSpan w:val="2"/>
          </w:tcPr>
          <w:p w:rsidR="007B3A39" w:rsidRDefault="007B3A39" w:rsidP="00A624BC">
            <w:r w:rsidRPr="007B3A39">
              <w:rPr>
                <w:rFonts w:hint="eastAsia"/>
              </w:rPr>
              <w:t>在业务申请页面，提供</w:t>
            </w:r>
            <w:proofErr w:type="gramStart"/>
            <w:r>
              <w:rPr>
                <w:rFonts w:hint="eastAsia"/>
              </w:rPr>
              <w:t>样表下载</w:t>
            </w:r>
            <w:proofErr w:type="gramEnd"/>
            <w:r w:rsidRPr="007B3A39">
              <w:rPr>
                <w:rFonts w:hint="eastAsia"/>
              </w:rPr>
              <w:t>，</w:t>
            </w:r>
          </w:p>
          <w:p w:rsidR="007B3A39" w:rsidRPr="008C03BF" w:rsidRDefault="007B3A39" w:rsidP="00A624BC">
            <w:r w:rsidRPr="008C03BF">
              <w:rPr>
                <w:rFonts w:hint="eastAsia"/>
              </w:rPr>
              <w:lastRenderedPageBreak/>
              <w:t>根据客户端环境，系统进入本地下载操作控制界面。</w:t>
            </w:r>
          </w:p>
        </w:tc>
      </w:tr>
      <w:tr w:rsidR="007B3A39" w:rsidRPr="008C03BF" w:rsidTr="00A624BC">
        <w:tc>
          <w:tcPr>
            <w:tcW w:w="8946" w:type="dxa"/>
            <w:gridSpan w:val="2"/>
          </w:tcPr>
          <w:p w:rsidR="007B3A39" w:rsidRPr="008C03BF" w:rsidRDefault="007B3A39" w:rsidP="00A624BC">
            <w:pPr>
              <w:rPr>
                <w:b/>
              </w:rPr>
            </w:pPr>
            <w:r w:rsidRPr="008C03BF">
              <w:rPr>
                <w:rFonts w:hint="eastAsia"/>
                <w:b/>
              </w:rPr>
              <w:lastRenderedPageBreak/>
              <w:t>输出</w:t>
            </w:r>
          </w:p>
        </w:tc>
      </w:tr>
      <w:tr w:rsidR="007B3A39" w:rsidRPr="008C03BF" w:rsidTr="00A624BC">
        <w:tc>
          <w:tcPr>
            <w:tcW w:w="8946" w:type="dxa"/>
            <w:gridSpan w:val="2"/>
          </w:tcPr>
          <w:p w:rsidR="007B3A39" w:rsidRPr="008C03BF" w:rsidRDefault="007B3A39" w:rsidP="00A624BC">
            <w:r w:rsidRPr="008C03BF">
              <w:rPr>
                <w:rFonts w:hint="eastAsia"/>
              </w:rPr>
              <w:t>文件附件。</w:t>
            </w:r>
          </w:p>
        </w:tc>
      </w:tr>
      <w:tr w:rsidR="007B3A39" w:rsidRPr="008C03BF" w:rsidTr="00A624BC">
        <w:tc>
          <w:tcPr>
            <w:tcW w:w="8946" w:type="dxa"/>
            <w:gridSpan w:val="2"/>
          </w:tcPr>
          <w:p w:rsidR="007B3A39" w:rsidRPr="008C03BF" w:rsidRDefault="007B3A39" w:rsidP="00A624BC">
            <w:pPr>
              <w:rPr>
                <w:b/>
              </w:rPr>
            </w:pPr>
            <w:r w:rsidRPr="008C03BF">
              <w:rPr>
                <w:rFonts w:hint="eastAsia"/>
                <w:b/>
              </w:rPr>
              <w:t>错误提示</w:t>
            </w:r>
          </w:p>
        </w:tc>
      </w:tr>
      <w:tr w:rsidR="007B3A39" w:rsidRPr="008C03BF" w:rsidTr="00A624BC">
        <w:tc>
          <w:tcPr>
            <w:tcW w:w="8946" w:type="dxa"/>
            <w:gridSpan w:val="2"/>
          </w:tcPr>
          <w:p w:rsidR="007B3A39" w:rsidRPr="008C03BF" w:rsidRDefault="007B3A39" w:rsidP="00A624BC">
            <w:r w:rsidRPr="008C03BF">
              <w:rPr>
                <w:rFonts w:hint="eastAsia"/>
              </w:rPr>
              <w:t>下载时</w:t>
            </w:r>
            <w:r>
              <w:rPr>
                <w:rFonts w:hint="eastAsia"/>
              </w:rPr>
              <w:t>如有错误，系统提示</w:t>
            </w:r>
            <w:r w:rsidRPr="008C03BF">
              <w:rPr>
                <w:rFonts w:hint="eastAsia"/>
              </w:rPr>
              <w:t>“下载失败”。</w:t>
            </w:r>
          </w:p>
        </w:tc>
      </w:tr>
      <w:tr w:rsidR="007B3A39" w:rsidRPr="008C03BF" w:rsidTr="00A624BC">
        <w:tc>
          <w:tcPr>
            <w:tcW w:w="8946" w:type="dxa"/>
            <w:gridSpan w:val="2"/>
          </w:tcPr>
          <w:p w:rsidR="007B3A39" w:rsidRPr="008C03BF" w:rsidRDefault="007B3A39" w:rsidP="00A624BC">
            <w:pPr>
              <w:rPr>
                <w:b/>
              </w:rPr>
            </w:pPr>
            <w:r w:rsidRPr="008C03BF">
              <w:rPr>
                <w:rFonts w:hint="eastAsia"/>
                <w:b/>
              </w:rPr>
              <w:t>备注</w:t>
            </w:r>
          </w:p>
        </w:tc>
      </w:tr>
      <w:tr w:rsidR="007B3A39" w:rsidRPr="008C03BF" w:rsidTr="00A624BC">
        <w:tc>
          <w:tcPr>
            <w:tcW w:w="8946" w:type="dxa"/>
            <w:gridSpan w:val="2"/>
          </w:tcPr>
          <w:p w:rsidR="007B3A39" w:rsidRPr="008C03BF" w:rsidRDefault="007B3A39" w:rsidP="00A624BC">
            <w:r w:rsidRPr="008C03BF">
              <w:rPr>
                <w:rFonts w:hint="eastAsia"/>
              </w:rPr>
              <w:t>无</w:t>
            </w:r>
          </w:p>
        </w:tc>
      </w:tr>
    </w:tbl>
    <w:p w:rsidR="007B3A39" w:rsidRDefault="007B3A39" w:rsidP="007B3A39"/>
    <w:p w:rsidR="00142124" w:rsidRDefault="00142124" w:rsidP="00A364D7">
      <w:pPr>
        <w:pStyle w:val="5"/>
      </w:pPr>
      <w:r>
        <w:rPr>
          <w:rFonts w:hint="eastAsia"/>
        </w:rPr>
        <w:t>相关法律法规</w:t>
      </w:r>
    </w:p>
    <w:tbl>
      <w:tblPr>
        <w:tblStyle w:val="ab"/>
        <w:tblW w:w="0" w:type="auto"/>
        <w:tblLook w:val="04A0" w:firstRow="1" w:lastRow="0" w:firstColumn="1" w:lastColumn="0" w:noHBand="0" w:noVBand="1"/>
      </w:tblPr>
      <w:tblGrid>
        <w:gridCol w:w="1384"/>
        <w:gridCol w:w="7562"/>
      </w:tblGrid>
      <w:tr w:rsidR="00142124" w:rsidRPr="00142124" w:rsidTr="00AC3D27">
        <w:tc>
          <w:tcPr>
            <w:tcW w:w="1384" w:type="dxa"/>
          </w:tcPr>
          <w:p w:rsidR="00142124" w:rsidRPr="00142124" w:rsidRDefault="00142124" w:rsidP="00142124">
            <w:pPr>
              <w:rPr>
                <w:b/>
              </w:rPr>
            </w:pPr>
            <w:r w:rsidRPr="00142124">
              <w:rPr>
                <w:rFonts w:hint="eastAsia"/>
                <w:b/>
              </w:rPr>
              <w:t>操作人</w:t>
            </w:r>
          </w:p>
        </w:tc>
        <w:tc>
          <w:tcPr>
            <w:tcW w:w="7562" w:type="dxa"/>
          </w:tcPr>
          <w:p w:rsidR="00142124" w:rsidRPr="00142124" w:rsidRDefault="00142124" w:rsidP="00142124">
            <w:r>
              <w:rPr>
                <w:rFonts w:hint="eastAsia"/>
              </w:rPr>
              <w:t>企业用户</w:t>
            </w:r>
          </w:p>
        </w:tc>
      </w:tr>
      <w:tr w:rsidR="00142124" w:rsidRPr="00142124" w:rsidTr="00AC3D27">
        <w:tc>
          <w:tcPr>
            <w:tcW w:w="1384" w:type="dxa"/>
          </w:tcPr>
          <w:p w:rsidR="00142124" w:rsidRPr="00142124" w:rsidRDefault="00142124" w:rsidP="00142124">
            <w:pPr>
              <w:rPr>
                <w:b/>
              </w:rPr>
            </w:pPr>
            <w:r w:rsidRPr="00142124">
              <w:rPr>
                <w:rFonts w:hint="eastAsia"/>
                <w:b/>
              </w:rPr>
              <w:t>条件</w:t>
            </w:r>
          </w:p>
        </w:tc>
        <w:tc>
          <w:tcPr>
            <w:tcW w:w="7562" w:type="dxa"/>
          </w:tcPr>
          <w:p w:rsidR="00142124" w:rsidRPr="00142124" w:rsidRDefault="00142124" w:rsidP="00142124">
            <w:r>
              <w:rPr>
                <w:rFonts w:hint="eastAsia"/>
              </w:rPr>
              <w:t>已登录</w:t>
            </w:r>
          </w:p>
        </w:tc>
      </w:tr>
      <w:tr w:rsidR="00142124" w:rsidRPr="00142124" w:rsidTr="00AC3D27">
        <w:tc>
          <w:tcPr>
            <w:tcW w:w="8946" w:type="dxa"/>
            <w:gridSpan w:val="2"/>
          </w:tcPr>
          <w:p w:rsidR="00142124" w:rsidRPr="00142124" w:rsidRDefault="00142124" w:rsidP="00142124">
            <w:pPr>
              <w:rPr>
                <w:b/>
              </w:rPr>
            </w:pPr>
            <w:r w:rsidRPr="00142124">
              <w:rPr>
                <w:rFonts w:hint="eastAsia"/>
                <w:b/>
              </w:rPr>
              <w:t>输入</w:t>
            </w:r>
          </w:p>
        </w:tc>
      </w:tr>
      <w:tr w:rsidR="00142124" w:rsidRPr="00142124" w:rsidTr="00AC3D27">
        <w:tc>
          <w:tcPr>
            <w:tcW w:w="8946" w:type="dxa"/>
            <w:gridSpan w:val="2"/>
          </w:tcPr>
          <w:p w:rsidR="00142124" w:rsidRPr="00142124" w:rsidRDefault="00142124" w:rsidP="00142124">
            <w:r>
              <w:rPr>
                <w:rFonts w:hint="eastAsia"/>
              </w:rPr>
              <w:t>无</w:t>
            </w:r>
          </w:p>
        </w:tc>
      </w:tr>
      <w:tr w:rsidR="00142124" w:rsidRPr="00142124" w:rsidTr="00AC3D27">
        <w:tc>
          <w:tcPr>
            <w:tcW w:w="8946" w:type="dxa"/>
            <w:gridSpan w:val="2"/>
          </w:tcPr>
          <w:p w:rsidR="00142124" w:rsidRPr="00142124" w:rsidRDefault="00142124" w:rsidP="00142124">
            <w:pPr>
              <w:rPr>
                <w:b/>
              </w:rPr>
            </w:pPr>
            <w:r w:rsidRPr="00142124">
              <w:rPr>
                <w:rFonts w:hint="eastAsia"/>
                <w:b/>
              </w:rPr>
              <w:t>处理</w:t>
            </w:r>
          </w:p>
        </w:tc>
      </w:tr>
      <w:tr w:rsidR="00142124" w:rsidRPr="00142124" w:rsidTr="00AC3D27">
        <w:tc>
          <w:tcPr>
            <w:tcW w:w="8946" w:type="dxa"/>
            <w:gridSpan w:val="2"/>
          </w:tcPr>
          <w:p w:rsidR="00142124" w:rsidRPr="007B3A39" w:rsidRDefault="007B3A39">
            <w:r w:rsidRPr="007B3A39">
              <w:rPr>
                <w:rFonts w:hint="eastAsia"/>
              </w:rPr>
              <w:t>在业务申请页面，</w:t>
            </w:r>
            <w:r>
              <w:rPr>
                <w:rFonts w:hint="eastAsia"/>
              </w:rPr>
              <w:t>提供相关法律法规列表，</w:t>
            </w:r>
            <w:r w:rsidRPr="007B3A39">
              <w:rPr>
                <w:rFonts w:hint="eastAsia"/>
              </w:rPr>
              <w:t>选择需要查看的法律法规</w:t>
            </w:r>
            <w:r>
              <w:rPr>
                <w:rFonts w:hint="eastAsia"/>
              </w:rPr>
              <w:t>，进入详细显示页。</w:t>
            </w:r>
          </w:p>
        </w:tc>
      </w:tr>
      <w:tr w:rsidR="00142124" w:rsidRPr="00142124" w:rsidTr="00AC3D27">
        <w:tc>
          <w:tcPr>
            <w:tcW w:w="8946" w:type="dxa"/>
            <w:gridSpan w:val="2"/>
          </w:tcPr>
          <w:p w:rsidR="00142124" w:rsidRPr="00142124" w:rsidRDefault="00142124" w:rsidP="00142124">
            <w:pPr>
              <w:rPr>
                <w:b/>
              </w:rPr>
            </w:pPr>
            <w:r w:rsidRPr="00142124">
              <w:rPr>
                <w:rFonts w:hint="eastAsia"/>
                <w:b/>
              </w:rPr>
              <w:t>输出</w:t>
            </w:r>
          </w:p>
        </w:tc>
      </w:tr>
      <w:tr w:rsidR="00142124" w:rsidRPr="00142124" w:rsidTr="00AC3D27">
        <w:tc>
          <w:tcPr>
            <w:tcW w:w="8946" w:type="dxa"/>
            <w:gridSpan w:val="2"/>
          </w:tcPr>
          <w:p w:rsidR="00142124" w:rsidRPr="00142124" w:rsidRDefault="004C42EF" w:rsidP="00142124">
            <w:r>
              <w:rPr>
                <w:rFonts w:hint="eastAsia"/>
              </w:rPr>
              <w:t>法律法规内容</w:t>
            </w:r>
            <w:r w:rsidR="00142124" w:rsidRPr="00142124">
              <w:rPr>
                <w:rFonts w:hint="eastAsia"/>
              </w:rPr>
              <w:t>详细显示页面。</w:t>
            </w:r>
          </w:p>
        </w:tc>
      </w:tr>
      <w:tr w:rsidR="00142124" w:rsidRPr="00142124" w:rsidTr="00AC3D27">
        <w:tc>
          <w:tcPr>
            <w:tcW w:w="8946" w:type="dxa"/>
            <w:gridSpan w:val="2"/>
          </w:tcPr>
          <w:p w:rsidR="00142124" w:rsidRPr="00142124" w:rsidRDefault="00142124" w:rsidP="00142124">
            <w:pPr>
              <w:rPr>
                <w:b/>
              </w:rPr>
            </w:pPr>
            <w:r w:rsidRPr="00142124">
              <w:rPr>
                <w:rFonts w:hint="eastAsia"/>
                <w:b/>
              </w:rPr>
              <w:t>错误提示</w:t>
            </w:r>
          </w:p>
        </w:tc>
      </w:tr>
      <w:tr w:rsidR="00142124" w:rsidRPr="00142124" w:rsidTr="00AC3D27">
        <w:tc>
          <w:tcPr>
            <w:tcW w:w="8946" w:type="dxa"/>
            <w:gridSpan w:val="2"/>
          </w:tcPr>
          <w:p w:rsidR="00142124" w:rsidRPr="00142124" w:rsidRDefault="00142124" w:rsidP="00142124">
            <w:r w:rsidRPr="00142124">
              <w:rPr>
                <w:rFonts w:hint="eastAsia"/>
              </w:rPr>
              <w:t>查询时</w:t>
            </w:r>
            <w:r w:rsidR="00D51D35">
              <w:rPr>
                <w:rFonts w:hint="eastAsia"/>
              </w:rPr>
              <w:t>如有错误，系统提示</w:t>
            </w:r>
            <w:r w:rsidRPr="00142124">
              <w:rPr>
                <w:rFonts w:hint="eastAsia"/>
              </w:rPr>
              <w:t>“查询失败”。</w:t>
            </w:r>
          </w:p>
        </w:tc>
      </w:tr>
      <w:tr w:rsidR="00142124" w:rsidRPr="00142124" w:rsidTr="00AC3D27">
        <w:tc>
          <w:tcPr>
            <w:tcW w:w="8946" w:type="dxa"/>
            <w:gridSpan w:val="2"/>
          </w:tcPr>
          <w:p w:rsidR="00142124" w:rsidRPr="00142124" w:rsidRDefault="00142124" w:rsidP="00142124">
            <w:pPr>
              <w:rPr>
                <w:b/>
              </w:rPr>
            </w:pPr>
            <w:r w:rsidRPr="00142124">
              <w:rPr>
                <w:rFonts w:hint="eastAsia"/>
                <w:b/>
              </w:rPr>
              <w:t>备注</w:t>
            </w:r>
          </w:p>
        </w:tc>
      </w:tr>
      <w:tr w:rsidR="00142124" w:rsidRPr="00142124" w:rsidTr="00AC3D27">
        <w:tc>
          <w:tcPr>
            <w:tcW w:w="8946" w:type="dxa"/>
            <w:gridSpan w:val="2"/>
          </w:tcPr>
          <w:p w:rsidR="00142124" w:rsidRPr="00142124" w:rsidRDefault="00142124" w:rsidP="00142124">
            <w:r>
              <w:rPr>
                <w:rFonts w:hint="eastAsia"/>
              </w:rPr>
              <w:t>无</w:t>
            </w:r>
          </w:p>
        </w:tc>
      </w:tr>
    </w:tbl>
    <w:p w:rsidR="00142124" w:rsidRPr="008F7B09" w:rsidRDefault="00142124"/>
    <w:p w:rsidR="00142124" w:rsidRDefault="00142124" w:rsidP="00A364D7">
      <w:pPr>
        <w:pStyle w:val="5"/>
      </w:pPr>
      <w:r>
        <w:rPr>
          <w:rFonts w:hint="eastAsia"/>
        </w:rPr>
        <w:t>相关办事指南</w:t>
      </w:r>
    </w:p>
    <w:tbl>
      <w:tblPr>
        <w:tblStyle w:val="ab"/>
        <w:tblW w:w="0" w:type="auto"/>
        <w:tblLook w:val="04A0" w:firstRow="1" w:lastRow="0" w:firstColumn="1" w:lastColumn="0" w:noHBand="0" w:noVBand="1"/>
      </w:tblPr>
      <w:tblGrid>
        <w:gridCol w:w="1384"/>
        <w:gridCol w:w="7562"/>
      </w:tblGrid>
      <w:tr w:rsidR="00142124" w:rsidRPr="00142124" w:rsidTr="00AC3D27">
        <w:tc>
          <w:tcPr>
            <w:tcW w:w="1384" w:type="dxa"/>
          </w:tcPr>
          <w:p w:rsidR="00142124" w:rsidRPr="00142124" w:rsidRDefault="00142124" w:rsidP="00142124">
            <w:pPr>
              <w:rPr>
                <w:b/>
              </w:rPr>
            </w:pPr>
            <w:r w:rsidRPr="00142124">
              <w:rPr>
                <w:rFonts w:hint="eastAsia"/>
                <w:b/>
              </w:rPr>
              <w:t>操作人</w:t>
            </w:r>
          </w:p>
        </w:tc>
        <w:tc>
          <w:tcPr>
            <w:tcW w:w="7562" w:type="dxa"/>
          </w:tcPr>
          <w:p w:rsidR="00142124" w:rsidRPr="00142124" w:rsidRDefault="00142124" w:rsidP="00142124">
            <w:r w:rsidRPr="00142124">
              <w:rPr>
                <w:rFonts w:hint="eastAsia"/>
              </w:rPr>
              <w:t>企业用户</w:t>
            </w:r>
          </w:p>
        </w:tc>
      </w:tr>
      <w:tr w:rsidR="00142124" w:rsidRPr="00142124" w:rsidTr="00AC3D27">
        <w:tc>
          <w:tcPr>
            <w:tcW w:w="1384" w:type="dxa"/>
          </w:tcPr>
          <w:p w:rsidR="00142124" w:rsidRPr="00142124" w:rsidRDefault="00142124" w:rsidP="00142124">
            <w:pPr>
              <w:rPr>
                <w:b/>
              </w:rPr>
            </w:pPr>
            <w:r w:rsidRPr="00142124">
              <w:rPr>
                <w:rFonts w:hint="eastAsia"/>
                <w:b/>
              </w:rPr>
              <w:t>条件</w:t>
            </w:r>
          </w:p>
        </w:tc>
        <w:tc>
          <w:tcPr>
            <w:tcW w:w="7562" w:type="dxa"/>
          </w:tcPr>
          <w:p w:rsidR="00142124" w:rsidRPr="00142124" w:rsidRDefault="00142124" w:rsidP="00142124">
            <w:r w:rsidRPr="00142124">
              <w:rPr>
                <w:rFonts w:hint="eastAsia"/>
              </w:rPr>
              <w:t>已登录</w:t>
            </w:r>
          </w:p>
        </w:tc>
      </w:tr>
      <w:tr w:rsidR="00142124" w:rsidRPr="00142124" w:rsidTr="00AC3D27">
        <w:tc>
          <w:tcPr>
            <w:tcW w:w="8946" w:type="dxa"/>
            <w:gridSpan w:val="2"/>
          </w:tcPr>
          <w:p w:rsidR="00142124" w:rsidRPr="00142124" w:rsidRDefault="00142124" w:rsidP="00142124">
            <w:pPr>
              <w:rPr>
                <w:b/>
              </w:rPr>
            </w:pPr>
            <w:r w:rsidRPr="00142124">
              <w:rPr>
                <w:rFonts w:hint="eastAsia"/>
                <w:b/>
              </w:rPr>
              <w:t>输入</w:t>
            </w:r>
          </w:p>
        </w:tc>
      </w:tr>
      <w:tr w:rsidR="00142124" w:rsidRPr="00142124" w:rsidTr="00AC3D27">
        <w:tc>
          <w:tcPr>
            <w:tcW w:w="8946" w:type="dxa"/>
            <w:gridSpan w:val="2"/>
          </w:tcPr>
          <w:p w:rsidR="00142124" w:rsidRPr="00142124" w:rsidRDefault="00142124" w:rsidP="00142124">
            <w:r w:rsidRPr="00142124">
              <w:rPr>
                <w:rFonts w:hint="eastAsia"/>
              </w:rPr>
              <w:lastRenderedPageBreak/>
              <w:t>无</w:t>
            </w:r>
          </w:p>
        </w:tc>
      </w:tr>
      <w:tr w:rsidR="00142124" w:rsidRPr="00142124" w:rsidTr="00AC3D27">
        <w:tc>
          <w:tcPr>
            <w:tcW w:w="8946" w:type="dxa"/>
            <w:gridSpan w:val="2"/>
          </w:tcPr>
          <w:p w:rsidR="00142124" w:rsidRPr="00142124" w:rsidRDefault="00142124" w:rsidP="00142124">
            <w:pPr>
              <w:rPr>
                <w:b/>
              </w:rPr>
            </w:pPr>
            <w:r w:rsidRPr="00142124">
              <w:rPr>
                <w:rFonts w:hint="eastAsia"/>
                <w:b/>
              </w:rPr>
              <w:t>处理</w:t>
            </w:r>
          </w:p>
        </w:tc>
      </w:tr>
      <w:tr w:rsidR="00142124" w:rsidRPr="00142124" w:rsidTr="00AC3D27">
        <w:tc>
          <w:tcPr>
            <w:tcW w:w="8946" w:type="dxa"/>
            <w:gridSpan w:val="2"/>
          </w:tcPr>
          <w:p w:rsidR="00142124" w:rsidRPr="00142124" w:rsidRDefault="007B3A39">
            <w:r w:rsidRPr="007B3A39">
              <w:rPr>
                <w:rFonts w:hint="eastAsia"/>
              </w:rPr>
              <w:t>在业务申请页面，提供相关</w:t>
            </w:r>
            <w:r>
              <w:rPr>
                <w:rFonts w:hint="eastAsia"/>
              </w:rPr>
              <w:t>办事指南</w:t>
            </w:r>
            <w:r w:rsidRPr="007B3A39">
              <w:rPr>
                <w:rFonts w:hint="eastAsia"/>
              </w:rPr>
              <w:t>列表，选择需要查看的</w:t>
            </w:r>
            <w:r>
              <w:rPr>
                <w:rFonts w:hint="eastAsia"/>
              </w:rPr>
              <w:t>办事指南</w:t>
            </w:r>
            <w:r w:rsidRPr="007B3A39">
              <w:rPr>
                <w:rFonts w:hint="eastAsia"/>
              </w:rPr>
              <w:t>，进入详细显示页。</w:t>
            </w:r>
          </w:p>
        </w:tc>
      </w:tr>
      <w:tr w:rsidR="00142124" w:rsidRPr="00142124" w:rsidTr="00AC3D27">
        <w:tc>
          <w:tcPr>
            <w:tcW w:w="8946" w:type="dxa"/>
            <w:gridSpan w:val="2"/>
          </w:tcPr>
          <w:p w:rsidR="00142124" w:rsidRPr="00142124" w:rsidRDefault="00142124" w:rsidP="00142124">
            <w:pPr>
              <w:rPr>
                <w:b/>
              </w:rPr>
            </w:pPr>
            <w:r w:rsidRPr="00142124">
              <w:rPr>
                <w:rFonts w:hint="eastAsia"/>
                <w:b/>
              </w:rPr>
              <w:t>输出</w:t>
            </w:r>
          </w:p>
        </w:tc>
      </w:tr>
      <w:tr w:rsidR="00142124" w:rsidRPr="00142124" w:rsidTr="00AC3D27">
        <w:tc>
          <w:tcPr>
            <w:tcW w:w="8946" w:type="dxa"/>
            <w:gridSpan w:val="2"/>
          </w:tcPr>
          <w:p w:rsidR="00142124" w:rsidRPr="00142124" w:rsidRDefault="00142124" w:rsidP="00142124">
            <w:r w:rsidRPr="00142124">
              <w:rPr>
                <w:rFonts w:hint="eastAsia"/>
              </w:rPr>
              <w:t>返回</w:t>
            </w:r>
            <w:r w:rsidR="004C42EF">
              <w:rPr>
                <w:rFonts w:hint="eastAsia"/>
              </w:rPr>
              <w:t>办事指南内容</w:t>
            </w:r>
            <w:r w:rsidRPr="00142124">
              <w:rPr>
                <w:rFonts w:hint="eastAsia"/>
              </w:rPr>
              <w:t>详细显示页面。</w:t>
            </w:r>
          </w:p>
        </w:tc>
      </w:tr>
      <w:tr w:rsidR="00142124" w:rsidRPr="00142124" w:rsidTr="00AC3D27">
        <w:tc>
          <w:tcPr>
            <w:tcW w:w="8946" w:type="dxa"/>
            <w:gridSpan w:val="2"/>
          </w:tcPr>
          <w:p w:rsidR="00142124" w:rsidRPr="00142124" w:rsidRDefault="00142124" w:rsidP="00142124">
            <w:pPr>
              <w:rPr>
                <w:b/>
              </w:rPr>
            </w:pPr>
            <w:r w:rsidRPr="00142124">
              <w:rPr>
                <w:rFonts w:hint="eastAsia"/>
                <w:b/>
              </w:rPr>
              <w:t>错误提示</w:t>
            </w:r>
          </w:p>
        </w:tc>
      </w:tr>
      <w:tr w:rsidR="00142124" w:rsidRPr="00142124" w:rsidTr="00AC3D27">
        <w:tc>
          <w:tcPr>
            <w:tcW w:w="8946" w:type="dxa"/>
            <w:gridSpan w:val="2"/>
          </w:tcPr>
          <w:p w:rsidR="00142124" w:rsidRPr="00142124" w:rsidRDefault="00142124" w:rsidP="00142124">
            <w:r w:rsidRPr="00142124">
              <w:rPr>
                <w:rFonts w:hint="eastAsia"/>
              </w:rPr>
              <w:t>查询时</w:t>
            </w:r>
            <w:r w:rsidR="00D51D35">
              <w:rPr>
                <w:rFonts w:hint="eastAsia"/>
              </w:rPr>
              <w:t>如有错误，系统提示</w:t>
            </w:r>
            <w:r w:rsidRPr="00142124">
              <w:rPr>
                <w:rFonts w:hint="eastAsia"/>
              </w:rPr>
              <w:t>“查询失败”。</w:t>
            </w:r>
          </w:p>
        </w:tc>
      </w:tr>
      <w:tr w:rsidR="00142124" w:rsidRPr="00142124" w:rsidTr="00AC3D27">
        <w:tc>
          <w:tcPr>
            <w:tcW w:w="8946" w:type="dxa"/>
            <w:gridSpan w:val="2"/>
          </w:tcPr>
          <w:p w:rsidR="00142124" w:rsidRPr="00142124" w:rsidRDefault="00142124" w:rsidP="00142124">
            <w:pPr>
              <w:rPr>
                <w:b/>
              </w:rPr>
            </w:pPr>
            <w:r w:rsidRPr="00142124">
              <w:rPr>
                <w:rFonts w:hint="eastAsia"/>
                <w:b/>
              </w:rPr>
              <w:t>备注</w:t>
            </w:r>
          </w:p>
        </w:tc>
      </w:tr>
      <w:tr w:rsidR="00142124" w:rsidRPr="00142124" w:rsidTr="00AC3D27">
        <w:tc>
          <w:tcPr>
            <w:tcW w:w="8946" w:type="dxa"/>
            <w:gridSpan w:val="2"/>
          </w:tcPr>
          <w:p w:rsidR="00142124" w:rsidRPr="00142124" w:rsidRDefault="00142124" w:rsidP="00142124">
            <w:r w:rsidRPr="00142124">
              <w:rPr>
                <w:rFonts w:hint="eastAsia"/>
              </w:rPr>
              <w:t>无</w:t>
            </w:r>
          </w:p>
        </w:tc>
      </w:tr>
    </w:tbl>
    <w:p w:rsidR="008C03BF" w:rsidRDefault="008C03BF" w:rsidP="00A364D7"/>
    <w:p w:rsidR="00AE5BF8" w:rsidRDefault="006D0D1C" w:rsidP="005E601F">
      <w:pPr>
        <w:pStyle w:val="4"/>
      </w:pPr>
      <w:r w:rsidRPr="006A566B">
        <w:rPr>
          <w:rFonts w:hint="eastAsia"/>
        </w:rPr>
        <w:t>业务状态查询</w:t>
      </w:r>
    </w:p>
    <w:tbl>
      <w:tblPr>
        <w:tblStyle w:val="ab"/>
        <w:tblW w:w="0" w:type="auto"/>
        <w:tblLook w:val="04A0" w:firstRow="1" w:lastRow="0" w:firstColumn="1" w:lastColumn="0" w:noHBand="0" w:noVBand="1"/>
      </w:tblPr>
      <w:tblGrid>
        <w:gridCol w:w="1384"/>
        <w:gridCol w:w="7562"/>
      </w:tblGrid>
      <w:tr w:rsidR="00C652FA" w:rsidRPr="00C652FA" w:rsidTr="00EA6379">
        <w:tc>
          <w:tcPr>
            <w:tcW w:w="1384" w:type="dxa"/>
          </w:tcPr>
          <w:p w:rsidR="00C652FA" w:rsidRPr="00C652FA" w:rsidRDefault="00C652FA" w:rsidP="00C652FA">
            <w:pPr>
              <w:rPr>
                <w:b/>
              </w:rPr>
            </w:pPr>
            <w:r w:rsidRPr="00C652FA">
              <w:rPr>
                <w:rFonts w:hint="eastAsia"/>
                <w:b/>
              </w:rPr>
              <w:t>操作人</w:t>
            </w:r>
          </w:p>
        </w:tc>
        <w:tc>
          <w:tcPr>
            <w:tcW w:w="7562" w:type="dxa"/>
          </w:tcPr>
          <w:p w:rsidR="00C652FA" w:rsidRPr="00C652FA" w:rsidRDefault="00021C53" w:rsidP="00C652FA">
            <w:r>
              <w:rPr>
                <w:rFonts w:hint="eastAsia"/>
              </w:rPr>
              <w:t>企业用户</w:t>
            </w:r>
          </w:p>
        </w:tc>
      </w:tr>
      <w:tr w:rsidR="00C652FA" w:rsidRPr="00C652FA" w:rsidTr="00EA6379">
        <w:tc>
          <w:tcPr>
            <w:tcW w:w="1384" w:type="dxa"/>
          </w:tcPr>
          <w:p w:rsidR="00C652FA" w:rsidRPr="00C652FA" w:rsidRDefault="00C652FA" w:rsidP="00C652FA">
            <w:pPr>
              <w:rPr>
                <w:b/>
              </w:rPr>
            </w:pPr>
            <w:r w:rsidRPr="00C652FA">
              <w:rPr>
                <w:rFonts w:hint="eastAsia"/>
                <w:b/>
              </w:rPr>
              <w:t>条件</w:t>
            </w:r>
          </w:p>
        </w:tc>
        <w:tc>
          <w:tcPr>
            <w:tcW w:w="7562" w:type="dxa"/>
          </w:tcPr>
          <w:p w:rsidR="00C652FA" w:rsidRPr="00C652FA" w:rsidRDefault="00021C53" w:rsidP="00C652FA">
            <w:r>
              <w:rPr>
                <w:rFonts w:hint="eastAsia"/>
              </w:rPr>
              <w:t>已登录</w:t>
            </w:r>
          </w:p>
        </w:tc>
      </w:tr>
      <w:tr w:rsidR="00C652FA" w:rsidRPr="00C652FA" w:rsidTr="00EA6379">
        <w:tc>
          <w:tcPr>
            <w:tcW w:w="8946" w:type="dxa"/>
            <w:gridSpan w:val="2"/>
          </w:tcPr>
          <w:p w:rsidR="00C652FA" w:rsidRPr="00C652FA" w:rsidRDefault="00C652FA" w:rsidP="00C652FA">
            <w:pPr>
              <w:rPr>
                <w:b/>
              </w:rPr>
            </w:pPr>
            <w:r w:rsidRPr="00C652FA">
              <w:rPr>
                <w:rFonts w:hint="eastAsia"/>
                <w:b/>
              </w:rPr>
              <w:t>输入</w:t>
            </w:r>
          </w:p>
        </w:tc>
      </w:tr>
      <w:tr w:rsidR="00C652FA" w:rsidRPr="00C652FA" w:rsidTr="00EA6379">
        <w:tc>
          <w:tcPr>
            <w:tcW w:w="8946" w:type="dxa"/>
            <w:gridSpan w:val="2"/>
          </w:tcPr>
          <w:p w:rsidR="00C652FA" w:rsidRPr="00C652FA" w:rsidRDefault="00021C53">
            <w:r w:rsidRPr="00021C53">
              <w:rPr>
                <w:rFonts w:hint="eastAsia"/>
              </w:rPr>
              <w:t>查询条件包括</w:t>
            </w:r>
            <w:r>
              <w:rPr>
                <w:rFonts w:hint="eastAsia"/>
              </w:rPr>
              <w:t>业务名称、</w:t>
            </w:r>
            <w:r w:rsidR="008A2FCB">
              <w:rPr>
                <w:rFonts w:hint="eastAsia"/>
              </w:rPr>
              <w:t>最后提交</w:t>
            </w:r>
            <w:r w:rsidR="008A2FCB" w:rsidRPr="00021C53">
              <w:rPr>
                <w:rFonts w:hint="eastAsia"/>
              </w:rPr>
              <w:t>日期范围、</w:t>
            </w:r>
            <w:r w:rsidRPr="00021C53">
              <w:rPr>
                <w:rFonts w:hint="eastAsia"/>
              </w:rPr>
              <w:t>业务状态。业务状态选择包括</w:t>
            </w:r>
            <w:r w:rsidR="008A2FCB">
              <w:rPr>
                <w:rFonts w:hint="eastAsia"/>
              </w:rPr>
              <w:t>待提交、待接收、</w:t>
            </w:r>
            <w:r w:rsidR="00FA4FC6">
              <w:rPr>
                <w:rFonts w:hint="eastAsia"/>
              </w:rPr>
              <w:t>被退回、</w:t>
            </w:r>
            <w:r w:rsidR="00B851AC">
              <w:rPr>
                <w:rFonts w:hint="eastAsia"/>
              </w:rPr>
              <w:t>处理中、处理中（补正）、已撤销、已办结</w:t>
            </w:r>
            <w:r>
              <w:rPr>
                <w:rFonts w:hint="eastAsia"/>
              </w:rPr>
              <w:t>。</w:t>
            </w:r>
          </w:p>
        </w:tc>
      </w:tr>
      <w:tr w:rsidR="00C652FA" w:rsidRPr="00C652FA" w:rsidTr="00EA6379">
        <w:tc>
          <w:tcPr>
            <w:tcW w:w="8946" w:type="dxa"/>
            <w:gridSpan w:val="2"/>
          </w:tcPr>
          <w:p w:rsidR="00C652FA" w:rsidRPr="00C652FA" w:rsidRDefault="00C652FA" w:rsidP="00C652FA">
            <w:pPr>
              <w:rPr>
                <w:b/>
              </w:rPr>
            </w:pPr>
            <w:r w:rsidRPr="00C652FA">
              <w:rPr>
                <w:rFonts w:hint="eastAsia"/>
                <w:b/>
              </w:rPr>
              <w:t>处理</w:t>
            </w:r>
          </w:p>
        </w:tc>
      </w:tr>
      <w:tr w:rsidR="00C652FA" w:rsidRPr="00C652FA" w:rsidTr="00EA6379">
        <w:tc>
          <w:tcPr>
            <w:tcW w:w="8946" w:type="dxa"/>
            <w:gridSpan w:val="2"/>
          </w:tcPr>
          <w:p w:rsidR="00C652FA" w:rsidRDefault="00725F6F" w:rsidP="00C652FA">
            <w:r>
              <w:rPr>
                <w:rFonts w:hint="eastAsia"/>
              </w:rPr>
              <w:t>企业用户根据</w:t>
            </w:r>
            <w:r w:rsidR="00021C53">
              <w:rPr>
                <w:rFonts w:hint="eastAsia"/>
              </w:rPr>
              <w:t>提示录入查询条件</w:t>
            </w:r>
            <w:r w:rsidR="00B20802">
              <w:rPr>
                <w:rFonts w:hint="eastAsia"/>
              </w:rPr>
              <w:t>，进行查询操作</w:t>
            </w:r>
            <w:r w:rsidR="00021C53">
              <w:rPr>
                <w:rFonts w:hint="eastAsia"/>
              </w:rPr>
              <w:t>；</w:t>
            </w:r>
          </w:p>
          <w:p w:rsidR="00021C53" w:rsidRDefault="00021C53" w:rsidP="00C652FA">
            <w:r>
              <w:rPr>
                <w:rFonts w:hint="eastAsia"/>
              </w:rPr>
              <w:t>系统返回符合查询条件的业务申请</w:t>
            </w:r>
            <w:r w:rsidR="00E57476">
              <w:rPr>
                <w:rFonts w:hint="eastAsia"/>
              </w:rPr>
              <w:t>信息</w:t>
            </w:r>
            <w:r>
              <w:rPr>
                <w:rFonts w:hint="eastAsia"/>
              </w:rPr>
              <w:t>，并列表显示</w:t>
            </w:r>
            <w:r w:rsidR="008A2FCB">
              <w:rPr>
                <w:rFonts w:hint="eastAsia"/>
              </w:rPr>
              <w:t>；</w:t>
            </w:r>
          </w:p>
          <w:p w:rsidR="008A2FCB" w:rsidRPr="008A2FCB" w:rsidRDefault="00725F6F">
            <w:r>
              <w:rPr>
                <w:rFonts w:hint="eastAsia"/>
              </w:rPr>
              <w:t>企业用户通过</w:t>
            </w:r>
            <w:r w:rsidR="008A2FCB" w:rsidRPr="008A2FCB">
              <w:rPr>
                <w:rFonts w:hint="eastAsia"/>
              </w:rPr>
              <w:t>列表选择，打开业务申请页面，可根据</w:t>
            </w:r>
            <w:r w:rsidR="0041422B">
              <w:rPr>
                <w:rFonts w:hint="eastAsia"/>
              </w:rPr>
              <w:t>业务状态</w:t>
            </w:r>
            <w:r w:rsidR="008A2FCB">
              <w:rPr>
                <w:rFonts w:hint="eastAsia"/>
              </w:rPr>
              <w:t>进行</w:t>
            </w:r>
            <w:r w:rsidR="008A2FCB" w:rsidRPr="008A2FCB">
              <w:rPr>
                <w:rFonts w:hint="eastAsia"/>
              </w:rPr>
              <w:t>修改、</w:t>
            </w:r>
            <w:r w:rsidR="008A2FCB">
              <w:rPr>
                <w:rFonts w:hint="eastAsia"/>
              </w:rPr>
              <w:t>补正、</w:t>
            </w:r>
            <w:r w:rsidR="008A2FCB" w:rsidRPr="008A2FCB">
              <w:rPr>
                <w:rFonts w:hint="eastAsia"/>
              </w:rPr>
              <w:t>保存、提交、撤回、</w:t>
            </w:r>
            <w:r w:rsidR="008A2FCB">
              <w:rPr>
                <w:rFonts w:hint="eastAsia"/>
              </w:rPr>
              <w:t>撤销</w:t>
            </w:r>
            <w:r w:rsidR="008A2FCB" w:rsidRPr="008A2FCB">
              <w:rPr>
                <w:rFonts w:hint="eastAsia"/>
              </w:rPr>
              <w:t>操作。</w:t>
            </w:r>
          </w:p>
        </w:tc>
      </w:tr>
      <w:tr w:rsidR="00C652FA" w:rsidRPr="00C652FA" w:rsidTr="00EA6379">
        <w:tc>
          <w:tcPr>
            <w:tcW w:w="8946" w:type="dxa"/>
            <w:gridSpan w:val="2"/>
          </w:tcPr>
          <w:p w:rsidR="00C652FA" w:rsidRPr="00C652FA" w:rsidRDefault="00C652FA" w:rsidP="00C652FA">
            <w:pPr>
              <w:rPr>
                <w:b/>
              </w:rPr>
            </w:pPr>
            <w:r w:rsidRPr="00C652FA">
              <w:rPr>
                <w:rFonts w:hint="eastAsia"/>
                <w:b/>
              </w:rPr>
              <w:t>输出</w:t>
            </w:r>
          </w:p>
        </w:tc>
      </w:tr>
      <w:tr w:rsidR="00C652FA" w:rsidRPr="00C652FA" w:rsidTr="00EA6379">
        <w:tc>
          <w:tcPr>
            <w:tcW w:w="8946" w:type="dxa"/>
            <w:gridSpan w:val="2"/>
          </w:tcPr>
          <w:p w:rsidR="008A2FCB" w:rsidRPr="008A2FCB" w:rsidRDefault="002D612B" w:rsidP="00C652FA">
            <w:r>
              <w:rPr>
                <w:rFonts w:hint="eastAsia"/>
              </w:rPr>
              <w:t>返回</w:t>
            </w:r>
            <w:r w:rsidR="00021C53">
              <w:rPr>
                <w:rFonts w:hint="eastAsia"/>
              </w:rPr>
              <w:t>业务申请列表</w:t>
            </w:r>
            <w:r w:rsidR="00021C53" w:rsidRPr="00021C53">
              <w:rPr>
                <w:rFonts w:hint="eastAsia"/>
              </w:rPr>
              <w:t>，列表显示包括</w:t>
            </w:r>
            <w:r w:rsidR="00E57476">
              <w:rPr>
                <w:rFonts w:hint="eastAsia"/>
              </w:rPr>
              <w:t>业务申请名称</w:t>
            </w:r>
            <w:r w:rsidR="00021C53" w:rsidRPr="00021C53">
              <w:rPr>
                <w:rFonts w:hint="eastAsia"/>
              </w:rPr>
              <w:t>、申请时间、</w:t>
            </w:r>
            <w:r w:rsidR="00021C53">
              <w:rPr>
                <w:rFonts w:hint="eastAsia"/>
              </w:rPr>
              <w:t>最后提交时间、</w:t>
            </w:r>
            <w:r w:rsidR="00021C53" w:rsidRPr="00021C53">
              <w:rPr>
                <w:rFonts w:hint="eastAsia"/>
              </w:rPr>
              <w:t>业务状</w:t>
            </w:r>
            <w:r w:rsidR="008A2FCB">
              <w:rPr>
                <w:rFonts w:hint="eastAsia"/>
              </w:rPr>
              <w:t>态。</w:t>
            </w:r>
          </w:p>
        </w:tc>
      </w:tr>
      <w:tr w:rsidR="00C652FA" w:rsidRPr="00C652FA" w:rsidTr="00EA6379">
        <w:tc>
          <w:tcPr>
            <w:tcW w:w="8946" w:type="dxa"/>
            <w:gridSpan w:val="2"/>
          </w:tcPr>
          <w:p w:rsidR="00C652FA" w:rsidRPr="00C652FA" w:rsidRDefault="00C652FA" w:rsidP="00C652FA">
            <w:pPr>
              <w:rPr>
                <w:b/>
              </w:rPr>
            </w:pPr>
            <w:r w:rsidRPr="00C652FA">
              <w:rPr>
                <w:rFonts w:hint="eastAsia"/>
                <w:b/>
              </w:rPr>
              <w:t>错误提示</w:t>
            </w:r>
          </w:p>
        </w:tc>
      </w:tr>
      <w:tr w:rsidR="00C652FA" w:rsidRPr="00C652FA" w:rsidTr="00EA6379">
        <w:tc>
          <w:tcPr>
            <w:tcW w:w="8946" w:type="dxa"/>
            <w:gridSpan w:val="2"/>
          </w:tcPr>
          <w:p w:rsidR="00C652FA" w:rsidRPr="00C652FA" w:rsidRDefault="000A12C0" w:rsidP="00C652FA">
            <w:r>
              <w:rPr>
                <w:rFonts w:hint="eastAsia"/>
              </w:rPr>
              <w:lastRenderedPageBreak/>
              <w:t>查询</w:t>
            </w:r>
            <w:r w:rsidRPr="000A12C0">
              <w:rPr>
                <w:rFonts w:hint="eastAsia"/>
              </w:rPr>
              <w:t>时</w:t>
            </w:r>
            <w:r w:rsidR="00D51D35">
              <w:rPr>
                <w:rFonts w:hint="eastAsia"/>
              </w:rPr>
              <w:t>如有错误，系统提示</w:t>
            </w:r>
            <w:r w:rsidRPr="000A12C0">
              <w:rPr>
                <w:rFonts w:hint="eastAsia"/>
              </w:rPr>
              <w:t>“</w:t>
            </w:r>
            <w:r>
              <w:rPr>
                <w:rFonts w:hint="eastAsia"/>
              </w:rPr>
              <w:t>查询</w:t>
            </w:r>
            <w:r w:rsidRPr="000A12C0">
              <w:rPr>
                <w:rFonts w:hint="eastAsia"/>
              </w:rPr>
              <w:t>失败”。</w:t>
            </w:r>
          </w:p>
        </w:tc>
      </w:tr>
      <w:tr w:rsidR="00C652FA" w:rsidRPr="00C652FA" w:rsidTr="00EA6379">
        <w:tc>
          <w:tcPr>
            <w:tcW w:w="8946" w:type="dxa"/>
            <w:gridSpan w:val="2"/>
          </w:tcPr>
          <w:p w:rsidR="00C652FA" w:rsidRPr="00C652FA" w:rsidRDefault="00C652FA" w:rsidP="00C652FA">
            <w:pPr>
              <w:rPr>
                <w:b/>
              </w:rPr>
            </w:pPr>
            <w:r w:rsidRPr="00C652FA">
              <w:rPr>
                <w:rFonts w:hint="eastAsia"/>
                <w:b/>
              </w:rPr>
              <w:t>备注</w:t>
            </w:r>
          </w:p>
        </w:tc>
      </w:tr>
      <w:tr w:rsidR="00C652FA" w:rsidRPr="00C652FA" w:rsidTr="00EA6379">
        <w:tc>
          <w:tcPr>
            <w:tcW w:w="8946" w:type="dxa"/>
            <w:gridSpan w:val="2"/>
          </w:tcPr>
          <w:p w:rsidR="00C652FA" w:rsidRPr="00C652FA" w:rsidRDefault="000A12C0" w:rsidP="00C652FA">
            <w:r>
              <w:rPr>
                <w:rFonts w:hint="eastAsia"/>
              </w:rPr>
              <w:t>无</w:t>
            </w:r>
          </w:p>
        </w:tc>
      </w:tr>
    </w:tbl>
    <w:p w:rsidR="00C652FA" w:rsidRPr="008F7B09" w:rsidRDefault="00C652FA" w:rsidP="00A364D7"/>
    <w:p w:rsidR="00142124" w:rsidRDefault="006D0D1C">
      <w:pPr>
        <w:pStyle w:val="4"/>
      </w:pPr>
      <w:r w:rsidRPr="006A566B">
        <w:rPr>
          <w:rFonts w:hint="eastAsia"/>
        </w:rPr>
        <w:t>法律法规查询</w:t>
      </w:r>
    </w:p>
    <w:p w:rsidR="00B851AC" w:rsidRPr="007775DF" w:rsidRDefault="00B851AC" w:rsidP="00A364D7">
      <w:pPr>
        <w:pStyle w:val="5"/>
      </w:pPr>
      <w:r>
        <w:rPr>
          <w:rFonts w:hint="eastAsia"/>
        </w:rPr>
        <w:t>查询</w:t>
      </w:r>
    </w:p>
    <w:tbl>
      <w:tblPr>
        <w:tblStyle w:val="ab"/>
        <w:tblW w:w="0" w:type="auto"/>
        <w:tblLook w:val="04A0" w:firstRow="1" w:lastRow="0" w:firstColumn="1" w:lastColumn="0" w:noHBand="0" w:noVBand="1"/>
      </w:tblPr>
      <w:tblGrid>
        <w:gridCol w:w="1384"/>
        <w:gridCol w:w="7562"/>
      </w:tblGrid>
      <w:tr w:rsidR="00C652FA" w:rsidRPr="00C652FA" w:rsidTr="00EA6379">
        <w:tc>
          <w:tcPr>
            <w:tcW w:w="1384" w:type="dxa"/>
          </w:tcPr>
          <w:p w:rsidR="00C652FA" w:rsidRPr="00C652FA" w:rsidRDefault="00C652FA" w:rsidP="00C652FA">
            <w:pPr>
              <w:rPr>
                <w:b/>
              </w:rPr>
            </w:pPr>
            <w:r w:rsidRPr="00C652FA">
              <w:rPr>
                <w:rFonts w:hint="eastAsia"/>
                <w:b/>
              </w:rPr>
              <w:t>操作人</w:t>
            </w:r>
          </w:p>
        </w:tc>
        <w:tc>
          <w:tcPr>
            <w:tcW w:w="7562" w:type="dxa"/>
          </w:tcPr>
          <w:p w:rsidR="00C652FA" w:rsidRPr="00C652FA" w:rsidRDefault="000A12C0" w:rsidP="00C652FA">
            <w:r>
              <w:rPr>
                <w:rFonts w:hint="eastAsia"/>
              </w:rPr>
              <w:t>企业用户</w:t>
            </w:r>
          </w:p>
        </w:tc>
      </w:tr>
      <w:tr w:rsidR="00C652FA" w:rsidRPr="00C652FA" w:rsidTr="00EA6379">
        <w:tc>
          <w:tcPr>
            <w:tcW w:w="1384" w:type="dxa"/>
          </w:tcPr>
          <w:p w:rsidR="00C652FA" w:rsidRPr="00C652FA" w:rsidRDefault="00C652FA" w:rsidP="00C652FA">
            <w:pPr>
              <w:rPr>
                <w:b/>
              </w:rPr>
            </w:pPr>
            <w:r w:rsidRPr="00C652FA">
              <w:rPr>
                <w:rFonts w:hint="eastAsia"/>
                <w:b/>
              </w:rPr>
              <w:t>条件</w:t>
            </w:r>
          </w:p>
        </w:tc>
        <w:tc>
          <w:tcPr>
            <w:tcW w:w="7562" w:type="dxa"/>
          </w:tcPr>
          <w:p w:rsidR="00C652FA" w:rsidRPr="00C652FA" w:rsidRDefault="000A12C0" w:rsidP="00C652FA">
            <w:r>
              <w:rPr>
                <w:rFonts w:hint="eastAsia"/>
              </w:rPr>
              <w:t>已登录</w:t>
            </w:r>
          </w:p>
        </w:tc>
      </w:tr>
      <w:tr w:rsidR="00C652FA" w:rsidRPr="00C652FA" w:rsidTr="00EA6379">
        <w:tc>
          <w:tcPr>
            <w:tcW w:w="8946" w:type="dxa"/>
            <w:gridSpan w:val="2"/>
          </w:tcPr>
          <w:p w:rsidR="00C652FA" w:rsidRPr="00C652FA" w:rsidRDefault="00C652FA" w:rsidP="00C652FA">
            <w:pPr>
              <w:rPr>
                <w:b/>
              </w:rPr>
            </w:pPr>
            <w:r w:rsidRPr="00C652FA">
              <w:rPr>
                <w:rFonts w:hint="eastAsia"/>
                <w:b/>
              </w:rPr>
              <w:t>输入</w:t>
            </w:r>
          </w:p>
        </w:tc>
      </w:tr>
      <w:tr w:rsidR="00C652FA" w:rsidRPr="00C652FA" w:rsidTr="00EA6379">
        <w:tc>
          <w:tcPr>
            <w:tcW w:w="8946" w:type="dxa"/>
            <w:gridSpan w:val="2"/>
          </w:tcPr>
          <w:p w:rsidR="00C652FA" w:rsidRPr="00C652FA" w:rsidRDefault="002D612B" w:rsidP="00C652FA">
            <w:r>
              <w:rPr>
                <w:rFonts w:hint="eastAsia"/>
              </w:rPr>
              <w:t>查询条件包括关键字</w:t>
            </w:r>
          </w:p>
        </w:tc>
      </w:tr>
      <w:tr w:rsidR="00C652FA" w:rsidRPr="00C652FA" w:rsidTr="00EA6379">
        <w:tc>
          <w:tcPr>
            <w:tcW w:w="8946" w:type="dxa"/>
            <w:gridSpan w:val="2"/>
          </w:tcPr>
          <w:p w:rsidR="00C652FA" w:rsidRPr="00C652FA" w:rsidRDefault="00C652FA" w:rsidP="00C652FA">
            <w:pPr>
              <w:rPr>
                <w:b/>
              </w:rPr>
            </w:pPr>
            <w:r w:rsidRPr="00C652FA">
              <w:rPr>
                <w:rFonts w:hint="eastAsia"/>
                <w:b/>
              </w:rPr>
              <w:t>处理</w:t>
            </w:r>
          </w:p>
        </w:tc>
      </w:tr>
      <w:tr w:rsidR="00C652FA" w:rsidRPr="00C652FA" w:rsidTr="00EA6379">
        <w:tc>
          <w:tcPr>
            <w:tcW w:w="8946" w:type="dxa"/>
            <w:gridSpan w:val="2"/>
          </w:tcPr>
          <w:p w:rsidR="002D612B" w:rsidRDefault="00725F6F">
            <w:r>
              <w:rPr>
                <w:rFonts w:hint="eastAsia"/>
              </w:rPr>
              <w:t>企业用户录入</w:t>
            </w:r>
            <w:r w:rsidR="002D612B">
              <w:rPr>
                <w:rFonts w:hint="eastAsia"/>
              </w:rPr>
              <w:t>关键字，进行查询操作；</w:t>
            </w:r>
          </w:p>
          <w:p w:rsidR="002D612B" w:rsidRPr="002D612B" w:rsidRDefault="002D612B">
            <w:r w:rsidRPr="002D612B">
              <w:rPr>
                <w:rFonts w:hint="eastAsia"/>
              </w:rPr>
              <w:t>系统返回符合查询条件的</w:t>
            </w:r>
            <w:r w:rsidRPr="00A364D7">
              <w:rPr>
                <w:rFonts w:hint="eastAsia"/>
              </w:rPr>
              <w:t>地方性、区域性法律法规</w:t>
            </w:r>
            <w:r w:rsidR="00E57476">
              <w:rPr>
                <w:rFonts w:hint="eastAsia"/>
              </w:rPr>
              <w:t>信息</w:t>
            </w:r>
            <w:r w:rsidRPr="002D612B">
              <w:rPr>
                <w:rFonts w:hint="eastAsia"/>
              </w:rPr>
              <w:t>，并列表显示；</w:t>
            </w:r>
          </w:p>
          <w:p w:rsidR="002D612B" w:rsidRDefault="00725F6F">
            <w:r>
              <w:rPr>
                <w:rFonts w:hint="eastAsia"/>
              </w:rPr>
              <w:t>企业用户通过</w:t>
            </w:r>
            <w:r w:rsidR="002D612B" w:rsidRPr="002D612B">
              <w:rPr>
                <w:rFonts w:hint="eastAsia"/>
              </w:rPr>
              <w:t>列表选择，</w:t>
            </w:r>
            <w:r w:rsidR="007B6821">
              <w:rPr>
                <w:rFonts w:hint="eastAsia"/>
              </w:rPr>
              <w:t>进入法律法规</w:t>
            </w:r>
            <w:r w:rsidR="00B851AC">
              <w:rPr>
                <w:rFonts w:hint="eastAsia"/>
              </w:rPr>
              <w:t>详细显示页面；</w:t>
            </w:r>
          </w:p>
          <w:p w:rsidR="00B851AC" w:rsidRDefault="00B851AC">
            <w:r>
              <w:rPr>
                <w:rFonts w:hint="eastAsia"/>
              </w:rPr>
              <w:t>如</w:t>
            </w:r>
            <w:r w:rsidRPr="00B851AC">
              <w:rPr>
                <w:rFonts w:hint="eastAsia"/>
              </w:rPr>
              <w:t>法律法规</w:t>
            </w:r>
            <w:r>
              <w:rPr>
                <w:rFonts w:hint="eastAsia"/>
              </w:rPr>
              <w:t>为地址链接，则跳转新页面显示；</w:t>
            </w:r>
          </w:p>
          <w:p w:rsidR="00B851AC" w:rsidRPr="00B851AC" w:rsidRDefault="00B851AC">
            <w:r w:rsidRPr="00B851AC">
              <w:rPr>
                <w:rFonts w:hint="eastAsia"/>
              </w:rPr>
              <w:t>如</w:t>
            </w:r>
            <w:r>
              <w:rPr>
                <w:rFonts w:hint="eastAsia"/>
              </w:rPr>
              <w:t>法律法规</w:t>
            </w:r>
            <w:r w:rsidRPr="00B851AC">
              <w:rPr>
                <w:rFonts w:hint="eastAsia"/>
              </w:rPr>
              <w:t>包含文件附件，提供查看或下载附件操作。</w:t>
            </w:r>
          </w:p>
        </w:tc>
      </w:tr>
      <w:tr w:rsidR="00C652FA" w:rsidRPr="00C652FA" w:rsidTr="00EA6379">
        <w:tc>
          <w:tcPr>
            <w:tcW w:w="8946" w:type="dxa"/>
            <w:gridSpan w:val="2"/>
          </w:tcPr>
          <w:p w:rsidR="00C652FA" w:rsidRPr="00C652FA" w:rsidRDefault="00C652FA" w:rsidP="00C652FA">
            <w:pPr>
              <w:rPr>
                <w:b/>
              </w:rPr>
            </w:pPr>
            <w:r w:rsidRPr="00C652FA">
              <w:rPr>
                <w:rFonts w:hint="eastAsia"/>
                <w:b/>
              </w:rPr>
              <w:t>输出</w:t>
            </w:r>
          </w:p>
        </w:tc>
      </w:tr>
      <w:tr w:rsidR="00C652FA" w:rsidRPr="00C652FA" w:rsidTr="00EA6379">
        <w:tc>
          <w:tcPr>
            <w:tcW w:w="8946" w:type="dxa"/>
            <w:gridSpan w:val="2"/>
          </w:tcPr>
          <w:p w:rsidR="00142124" w:rsidRPr="00142124" w:rsidRDefault="00142124" w:rsidP="00142124">
            <w:r w:rsidRPr="00142124">
              <w:rPr>
                <w:rFonts w:hint="eastAsia"/>
              </w:rPr>
              <w:t>返回结果列表，列表显示包括标题、内容概要、发布日期；</w:t>
            </w:r>
          </w:p>
          <w:p w:rsidR="00142124" w:rsidRPr="00C652FA" w:rsidRDefault="00142124">
            <w:r w:rsidRPr="00142124">
              <w:rPr>
                <w:rFonts w:hint="eastAsia"/>
              </w:rPr>
              <w:t>返回</w:t>
            </w:r>
            <w:r w:rsidR="00B851AC">
              <w:rPr>
                <w:rFonts w:hint="eastAsia"/>
              </w:rPr>
              <w:t>链接页面或</w:t>
            </w:r>
            <w:r w:rsidRPr="00142124">
              <w:rPr>
                <w:rFonts w:hint="eastAsia"/>
              </w:rPr>
              <w:t>详细显示页面。</w:t>
            </w:r>
          </w:p>
        </w:tc>
      </w:tr>
      <w:tr w:rsidR="00C652FA" w:rsidRPr="00C652FA" w:rsidTr="00EA6379">
        <w:tc>
          <w:tcPr>
            <w:tcW w:w="8946" w:type="dxa"/>
            <w:gridSpan w:val="2"/>
          </w:tcPr>
          <w:p w:rsidR="00C652FA" w:rsidRPr="00C652FA" w:rsidRDefault="00C652FA" w:rsidP="00C652FA">
            <w:pPr>
              <w:rPr>
                <w:b/>
              </w:rPr>
            </w:pPr>
            <w:r w:rsidRPr="00C652FA">
              <w:rPr>
                <w:rFonts w:hint="eastAsia"/>
                <w:b/>
              </w:rPr>
              <w:t>错误提示</w:t>
            </w:r>
          </w:p>
        </w:tc>
      </w:tr>
      <w:tr w:rsidR="00C652FA" w:rsidRPr="00C652FA" w:rsidTr="00EA6379">
        <w:tc>
          <w:tcPr>
            <w:tcW w:w="8946" w:type="dxa"/>
            <w:gridSpan w:val="2"/>
          </w:tcPr>
          <w:p w:rsidR="00C652FA" w:rsidRPr="00C652FA" w:rsidRDefault="000A12C0" w:rsidP="00C652FA">
            <w:r w:rsidRPr="000A12C0">
              <w:rPr>
                <w:rFonts w:hint="eastAsia"/>
              </w:rPr>
              <w:t>查询时</w:t>
            </w:r>
            <w:r w:rsidR="00D51D35">
              <w:rPr>
                <w:rFonts w:hint="eastAsia"/>
              </w:rPr>
              <w:t>如有错误，系统提示</w:t>
            </w:r>
            <w:r w:rsidRPr="000A12C0">
              <w:rPr>
                <w:rFonts w:hint="eastAsia"/>
              </w:rPr>
              <w:t>“查询失败”。</w:t>
            </w:r>
          </w:p>
        </w:tc>
      </w:tr>
      <w:tr w:rsidR="00C652FA" w:rsidRPr="00C652FA" w:rsidTr="00EA6379">
        <w:tc>
          <w:tcPr>
            <w:tcW w:w="8946" w:type="dxa"/>
            <w:gridSpan w:val="2"/>
          </w:tcPr>
          <w:p w:rsidR="00C652FA" w:rsidRPr="00C652FA" w:rsidRDefault="00C652FA" w:rsidP="00C652FA">
            <w:pPr>
              <w:rPr>
                <w:b/>
              </w:rPr>
            </w:pPr>
            <w:r w:rsidRPr="00C652FA">
              <w:rPr>
                <w:rFonts w:hint="eastAsia"/>
                <w:b/>
              </w:rPr>
              <w:t>备注</w:t>
            </w:r>
          </w:p>
        </w:tc>
      </w:tr>
      <w:tr w:rsidR="00C652FA" w:rsidRPr="00C652FA" w:rsidTr="00EA6379">
        <w:tc>
          <w:tcPr>
            <w:tcW w:w="8946" w:type="dxa"/>
            <w:gridSpan w:val="2"/>
          </w:tcPr>
          <w:p w:rsidR="002D612B" w:rsidRPr="002D612B" w:rsidRDefault="002D612B" w:rsidP="002D612B">
            <w:r w:rsidRPr="002D612B">
              <w:rPr>
                <w:rFonts w:hint="eastAsia"/>
              </w:rPr>
              <w:t>法律法规分为全国性法律法规（总局）及地方性法律法规（北京）二类。</w:t>
            </w:r>
          </w:p>
          <w:p w:rsidR="002D612B" w:rsidRPr="002D612B" w:rsidRDefault="002D612B" w:rsidP="002D612B">
            <w:r w:rsidRPr="002D612B">
              <w:rPr>
                <w:rFonts w:hint="eastAsia"/>
                <w:b/>
              </w:rPr>
              <w:t>全国性法律法规（总局）</w:t>
            </w:r>
            <w:r w:rsidRPr="002D612B">
              <w:rPr>
                <w:rFonts w:hint="eastAsia"/>
              </w:rPr>
              <w:t>通过外部链接方式进入国家外汇管理局网站中政策法规栏（</w:t>
            </w:r>
            <w:hyperlink r:id="rId18" w:history="1">
              <w:r w:rsidRPr="002D612B">
                <w:rPr>
                  <w:rStyle w:val="a9"/>
                </w:rPr>
                <w:t>http://www.safe.gov.cn/wps/portal/sy/zcfg</w:t>
              </w:r>
            </w:hyperlink>
            <w:r w:rsidRPr="002D612B">
              <w:rPr>
                <w:rFonts w:hint="eastAsia"/>
              </w:rPr>
              <w:t>）。</w:t>
            </w:r>
          </w:p>
          <w:p w:rsidR="00C652FA" w:rsidRPr="002D612B" w:rsidRDefault="002D612B" w:rsidP="00C652FA">
            <w:r>
              <w:rPr>
                <w:rFonts w:hint="eastAsia"/>
              </w:rPr>
              <w:t>仅对</w:t>
            </w:r>
            <w:r w:rsidRPr="002D612B">
              <w:rPr>
                <w:rFonts w:hint="eastAsia"/>
              </w:rPr>
              <w:t>对所在地区（北京）发布的</w:t>
            </w:r>
            <w:r w:rsidRPr="002D612B">
              <w:rPr>
                <w:rFonts w:hint="eastAsia"/>
                <w:b/>
              </w:rPr>
              <w:t>地方性、区域性法律法规</w:t>
            </w:r>
            <w:r w:rsidRPr="002D612B">
              <w:rPr>
                <w:rFonts w:hint="eastAsia"/>
              </w:rPr>
              <w:t>进行查询，查询条件支持</w:t>
            </w:r>
            <w:r w:rsidRPr="002D612B">
              <w:rPr>
                <w:rFonts w:hint="eastAsia"/>
              </w:rPr>
              <w:lastRenderedPageBreak/>
              <w:t>对标题和内容的模糊检索。</w:t>
            </w:r>
          </w:p>
        </w:tc>
      </w:tr>
    </w:tbl>
    <w:p w:rsidR="00C652FA" w:rsidRDefault="00C652FA" w:rsidP="00A364D7"/>
    <w:p w:rsidR="00B851AC" w:rsidRPr="00B036AE" w:rsidRDefault="00B851AC" w:rsidP="00B851AC">
      <w:pPr>
        <w:pStyle w:val="5"/>
      </w:pPr>
      <w:r>
        <w:rPr>
          <w:rFonts w:hint="eastAsia"/>
        </w:rPr>
        <w:t>查看附件</w:t>
      </w:r>
    </w:p>
    <w:tbl>
      <w:tblPr>
        <w:tblStyle w:val="ab"/>
        <w:tblW w:w="0" w:type="auto"/>
        <w:tblLook w:val="04A0" w:firstRow="1" w:lastRow="0" w:firstColumn="1" w:lastColumn="0" w:noHBand="0" w:noVBand="1"/>
      </w:tblPr>
      <w:tblGrid>
        <w:gridCol w:w="1384"/>
        <w:gridCol w:w="7562"/>
      </w:tblGrid>
      <w:tr w:rsidR="00B851AC" w:rsidRPr="002D612B" w:rsidTr="00A624BC">
        <w:tc>
          <w:tcPr>
            <w:tcW w:w="1384" w:type="dxa"/>
          </w:tcPr>
          <w:p w:rsidR="00B851AC" w:rsidRPr="002D612B" w:rsidRDefault="00B851AC" w:rsidP="00A624BC">
            <w:pPr>
              <w:rPr>
                <w:b/>
              </w:rPr>
            </w:pPr>
            <w:r w:rsidRPr="002D612B">
              <w:rPr>
                <w:rFonts w:hint="eastAsia"/>
                <w:b/>
              </w:rPr>
              <w:t>操作人</w:t>
            </w:r>
          </w:p>
        </w:tc>
        <w:tc>
          <w:tcPr>
            <w:tcW w:w="7562" w:type="dxa"/>
          </w:tcPr>
          <w:p w:rsidR="00B851AC" w:rsidRPr="002D612B" w:rsidRDefault="00B851AC" w:rsidP="00A624BC">
            <w:r w:rsidRPr="002D612B">
              <w:rPr>
                <w:rFonts w:hint="eastAsia"/>
              </w:rPr>
              <w:t>企业用户</w:t>
            </w:r>
          </w:p>
        </w:tc>
      </w:tr>
      <w:tr w:rsidR="00B851AC" w:rsidRPr="002D612B" w:rsidTr="00A624BC">
        <w:tc>
          <w:tcPr>
            <w:tcW w:w="1384" w:type="dxa"/>
          </w:tcPr>
          <w:p w:rsidR="00B851AC" w:rsidRPr="002D612B" w:rsidRDefault="00B851AC" w:rsidP="00A624BC">
            <w:pPr>
              <w:rPr>
                <w:b/>
              </w:rPr>
            </w:pPr>
            <w:r w:rsidRPr="002D612B">
              <w:rPr>
                <w:rFonts w:hint="eastAsia"/>
                <w:b/>
              </w:rPr>
              <w:t>条件</w:t>
            </w:r>
          </w:p>
        </w:tc>
        <w:tc>
          <w:tcPr>
            <w:tcW w:w="7562" w:type="dxa"/>
          </w:tcPr>
          <w:p w:rsidR="00B851AC" w:rsidRPr="002D612B" w:rsidRDefault="00B851AC" w:rsidP="00A624BC">
            <w:r w:rsidRPr="002D612B">
              <w:rPr>
                <w:rFonts w:hint="eastAsia"/>
              </w:rPr>
              <w:t>已登录</w:t>
            </w:r>
          </w:p>
        </w:tc>
      </w:tr>
      <w:tr w:rsidR="00B851AC" w:rsidRPr="002D612B" w:rsidTr="00A624BC">
        <w:tc>
          <w:tcPr>
            <w:tcW w:w="8946" w:type="dxa"/>
            <w:gridSpan w:val="2"/>
          </w:tcPr>
          <w:p w:rsidR="00B851AC" w:rsidRPr="002D612B" w:rsidRDefault="00B851AC" w:rsidP="00A624BC">
            <w:pPr>
              <w:rPr>
                <w:b/>
              </w:rPr>
            </w:pPr>
            <w:r w:rsidRPr="002D612B">
              <w:rPr>
                <w:rFonts w:hint="eastAsia"/>
                <w:b/>
              </w:rPr>
              <w:t>输入</w:t>
            </w:r>
          </w:p>
        </w:tc>
      </w:tr>
      <w:tr w:rsidR="00B851AC" w:rsidRPr="002D612B" w:rsidTr="00A624BC">
        <w:tc>
          <w:tcPr>
            <w:tcW w:w="8946" w:type="dxa"/>
            <w:gridSpan w:val="2"/>
          </w:tcPr>
          <w:p w:rsidR="00B851AC" w:rsidRPr="002D612B" w:rsidRDefault="00B851AC" w:rsidP="00A624BC">
            <w:r>
              <w:rPr>
                <w:rFonts w:hint="eastAsia"/>
              </w:rPr>
              <w:t>无</w:t>
            </w:r>
          </w:p>
        </w:tc>
      </w:tr>
      <w:tr w:rsidR="00B851AC" w:rsidRPr="002D612B" w:rsidTr="00A624BC">
        <w:tc>
          <w:tcPr>
            <w:tcW w:w="8946" w:type="dxa"/>
            <w:gridSpan w:val="2"/>
          </w:tcPr>
          <w:p w:rsidR="00B851AC" w:rsidRPr="002D612B" w:rsidRDefault="00B851AC" w:rsidP="00A624BC">
            <w:pPr>
              <w:rPr>
                <w:b/>
              </w:rPr>
            </w:pPr>
            <w:r w:rsidRPr="002D612B">
              <w:rPr>
                <w:rFonts w:hint="eastAsia"/>
                <w:b/>
              </w:rPr>
              <w:t>处理</w:t>
            </w:r>
          </w:p>
        </w:tc>
      </w:tr>
      <w:tr w:rsidR="00B851AC" w:rsidRPr="002D612B" w:rsidTr="00A624BC">
        <w:tc>
          <w:tcPr>
            <w:tcW w:w="8946" w:type="dxa"/>
            <w:gridSpan w:val="2"/>
          </w:tcPr>
          <w:p w:rsidR="00B851AC" w:rsidRPr="00195766" w:rsidRDefault="00B851AC">
            <w:r>
              <w:rPr>
                <w:rFonts w:hint="eastAsia"/>
              </w:rPr>
              <w:t>企业用户在法律法规</w:t>
            </w:r>
            <w:r w:rsidRPr="006D722C">
              <w:rPr>
                <w:rFonts w:hint="eastAsia"/>
              </w:rPr>
              <w:t>详细显示页面</w:t>
            </w:r>
            <w:r>
              <w:rPr>
                <w:rFonts w:hint="eastAsia"/>
              </w:rPr>
              <w:t>，选择需要查看的文件附件，进入文件附件内容显示</w:t>
            </w:r>
            <w:r w:rsidRPr="00195766">
              <w:rPr>
                <w:rFonts w:hint="eastAsia"/>
              </w:rPr>
              <w:t>页面。</w:t>
            </w:r>
          </w:p>
        </w:tc>
      </w:tr>
      <w:tr w:rsidR="00B851AC" w:rsidRPr="002D612B" w:rsidTr="00A624BC">
        <w:tc>
          <w:tcPr>
            <w:tcW w:w="8946" w:type="dxa"/>
            <w:gridSpan w:val="2"/>
          </w:tcPr>
          <w:p w:rsidR="00B851AC" w:rsidRPr="002D612B" w:rsidRDefault="00B851AC" w:rsidP="00A624BC">
            <w:pPr>
              <w:rPr>
                <w:b/>
              </w:rPr>
            </w:pPr>
            <w:r w:rsidRPr="002D612B">
              <w:rPr>
                <w:rFonts w:hint="eastAsia"/>
                <w:b/>
              </w:rPr>
              <w:t>输出</w:t>
            </w:r>
          </w:p>
        </w:tc>
      </w:tr>
      <w:tr w:rsidR="00B851AC" w:rsidRPr="002D612B" w:rsidTr="00A624BC">
        <w:tc>
          <w:tcPr>
            <w:tcW w:w="8946" w:type="dxa"/>
            <w:gridSpan w:val="2"/>
          </w:tcPr>
          <w:p w:rsidR="00B851AC" w:rsidRPr="002D612B" w:rsidRDefault="00B851AC" w:rsidP="00A624BC">
            <w:r>
              <w:rPr>
                <w:rFonts w:hint="eastAsia"/>
              </w:rPr>
              <w:t>显示文件附件详细内容。</w:t>
            </w:r>
          </w:p>
        </w:tc>
      </w:tr>
      <w:tr w:rsidR="00B851AC" w:rsidRPr="002D612B" w:rsidTr="00A624BC">
        <w:tc>
          <w:tcPr>
            <w:tcW w:w="8946" w:type="dxa"/>
            <w:gridSpan w:val="2"/>
          </w:tcPr>
          <w:p w:rsidR="00B851AC" w:rsidRPr="002D612B" w:rsidRDefault="00B851AC" w:rsidP="00A624BC">
            <w:pPr>
              <w:rPr>
                <w:b/>
              </w:rPr>
            </w:pPr>
            <w:r w:rsidRPr="002D612B">
              <w:rPr>
                <w:rFonts w:hint="eastAsia"/>
                <w:b/>
              </w:rPr>
              <w:t>错误提示</w:t>
            </w:r>
          </w:p>
        </w:tc>
      </w:tr>
      <w:tr w:rsidR="00B851AC" w:rsidRPr="002D612B" w:rsidTr="00A624BC">
        <w:tc>
          <w:tcPr>
            <w:tcW w:w="8946" w:type="dxa"/>
            <w:gridSpan w:val="2"/>
          </w:tcPr>
          <w:p w:rsidR="00B851AC" w:rsidRPr="002D612B" w:rsidRDefault="00B851AC" w:rsidP="00A624BC">
            <w:r>
              <w:rPr>
                <w:rFonts w:hint="eastAsia"/>
              </w:rPr>
              <w:t>打开</w:t>
            </w:r>
            <w:r w:rsidRPr="002D612B">
              <w:rPr>
                <w:rFonts w:hint="eastAsia"/>
              </w:rPr>
              <w:t>时</w:t>
            </w:r>
            <w:r>
              <w:rPr>
                <w:rFonts w:hint="eastAsia"/>
              </w:rPr>
              <w:t>如有错误，系统提示</w:t>
            </w:r>
            <w:r w:rsidRPr="002D612B">
              <w:rPr>
                <w:rFonts w:hint="eastAsia"/>
              </w:rPr>
              <w:t>“</w:t>
            </w:r>
            <w:r>
              <w:rPr>
                <w:rFonts w:hint="eastAsia"/>
              </w:rPr>
              <w:t>打开</w:t>
            </w:r>
            <w:r w:rsidRPr="002D612B">
              <w:rPr>
                <w:rFonts w:hint="eastAsia"/>
              </w:rPr>
              <w:t>失败”。</w:t>
            </w:r>
          </w:p>
        </w:tc>
      </w:tr>
      <w:tr w:rsidR="00B851AC" w:rsidRPr="002D612B" w:rsidTr="00A624BC">
        <w:tc>
          <w:tcPr>
            <w:tcW w:w="8946" w:type="dxa"/>
            <w:gridSpan w:val="2"/>
          </w:tcPr>
          <w:p w:rsidR="00B851AC" w:rsidRPr="002D612B" w:rsidRDefault="00B851AC" w:rsidP="00A624BC">
            <w:pPr>
              <w:rPr>
                <w:b/>
              </w:rPr>
            </w:pPr>
            <w:r w:rsidRPr="002D612B">
              <w:rPr>
                <w:rFonts w:hint="eastAsia"/>
                <w:b/>
              </w:rPr>
              <w:t>备注</w:t>
            </w:r>
          </w:p>
        </w:tc>
      </w:tr>
      <w:tr w:rsidR="00B851AC" w:rsidRPr="002D612B" w:rsidTr="00A624BC">
        <w:tc>
          <w:tcPr>
            <w:tcW w:w="8946" w:type="dxa"/>
            <w:gridSpan w:val="2"/>
          </w:tcPr>
          <w:p w:rsidR="00B851AC" w:rsidRPr="002D612B" w:rsidRDefault="00B851AC" w:rsidP="00A624BC">
            <w:r>
              <w:rPr>
                <w:rFonts w:hint="eastAsia"/>
              </w:rPr>
              <w:t>无</w:t>
            </w:r>
          </w:p>
        </w:tc>
      </w:tr>
    </w:tbl>
    <w:p w:rsidR="00B851AC" w:rsidRPr="00B036AE" w:rsidRDefault="00B851AC" w:rsidP="00B851AC"/>
    <w:p w:rsidR="00B851AC" w:rsidRPr="00B036AE" w:rsidRDefault="00B851AC" w:rsidP="00B851AC">
      <w:pPr>
        <w:pStyle w:val="5"/>
      </w:pPr>
      <w:r>
        <w:rPr>
          <w:rFonts w:hint="eastAsia"/>
        </w:rPr>
        <w:t>下载附件</w:t>
      </w:r>
    </w:p>
    <w:tbl>
      <w:tblPr>
        <w:tblStyle w:val="ab"/>
        <w:tblW w:w="0" w:type="auto"/>
        <w:tblLook w:val="04A0" w:firstRow="1" w:lastRow="0" w:firstColumn="1" w:lastColumn="0" w:noHBand="0" w:noVBand="1"/>
      </w:tblPr>
      <w:tblGrid>
        <w:gridCol w:w="1384"/>
        <w:gridCol w:w="7562"/>
      </w:tblGrid>
      <w:tr w:rsidR="00B851AC" w:rsidRPr="002D612B" w:rsidTr="00A624BC">
        <w:tc>
          <w:tcPr>
            <w:tcW w:w="1384" w:type="dxa"/>
          </w:tcPr>
          <w:p w:rsidR="00B851AC" w:rsidRPr="002D612B" w:rsidRDefault="00B851AC" w:rsidP="00A624BC">
            <w:pPr>
              <w:rPr>
                <w:b/>
              </w:rPr>
            </w:pPr>
            <w:r w:rsidRPr="002D612B">
              <w:rPr>
                <w:rFonts w:hint="eastAsia"/>
                <w:b/>
              </w:rPr>
              <w:t>操作人</w:t>
            </w:r>
          </w:p>
        </w:tc>
        <w:tc>
          <w:tcPr>
            <w:tcW w:w="7562" w:type="dxa"/>
          </w:tcPr>
          <w:p w:rsidR="00B851AC" w:rsidRPr="002D612B" w:rsidRDefault="00B851AC" w:rsidP="00A624BC">
            <w:r w:rsidRPr="002D612B">
              <w:rPr>
                <w:rFonts w:hint="eastAsia"/>
              </w:rPr>
              <w:t>企业用户</w:t>
            </w:r>
          </w:p>
        </w:tc>
      </w:tr>
      <w:tr w:rsidR="00B851AC" w:rsidRPr="002D612B" w:rsidTr="00A624BC">
        <w:tc>
          <w:tcPr>
            <w:tcW w:w="1384" w:type="dxa"/>
          </w:tcPr>
          <w:p w:rsidR="00B851AC" w:rsidRPr="002D612B" w:rsidRDefault="00B851AC" w:rsidP="00A624BC">
            <w:pPr>
              <w:rPr>
                <w:b/>
              </w:rPr>
            </w:pPr>
            <w:r w:rsidRPr="002D612B">
              <w:rPr>
                <w:rFonts w:hint="eastAsia"/>
                <w:b/>
              </w:rPr>
              <w:t>条件</w:t>
            </w:r>
          </w:p>
        </w:tc>
        <w:tc>
          <w:tcPr>
            <w:tcW w:w="7562" w:type="dxa"/>
          </w:tcPr>
          <w:p w:rsidR="00B851AC" w:rsidRPr="002D612B" w:rsidRDefault="00B851AC" w:rsidP="00A624BC">
            <w:r w:rsidRPr="002D612B">
              <w:rPr>
                <w:rFonts w:hint="eastAsia"/>
              </w:rPr>
              <w:t>已登录</w:t>
            </w:r>
          </w:p>
        </w:tc>
      </w:tr>
      <w:tr w:rsidR="00B851AC" w:rsidRPr="002D612B" w:rsidTr="00A624BC">
        <w:tc>
          <w:tcPr>
            <w:tcW w:w="8946" w:type="dxa"/>
            <w:gridSpan w:val="2"/>
          </w:tcPr>
          <w:p w:rsidR="00B851AC" w:rsidRPr="002D612B" w:rsidRDefault="00B851AC" w:rsidP="00A624BC">
            <w:pPr>
              <w:rPr>
                <w:b/>
              </w:rPr>
            </w:pPr>
            <w:r w:rsidRPr="002D612B">
              <w:rPr>
                <w:rFonts w:hint="eastAsia"/>
                <w:b/>
              </w:rPr>
              <w:t>输入</w:t>
            </w:r>
          </w:p>
        </w:tc>
      </w:tr>
      <w:tr w:rsidR="00B851AC" w:rsidRPr="002D612B" w:rsidTr="00A624BC">
        <w:tc>
          <w:tcPr>
            <w:tcW w:w="8946" w:type="dxa"/>
            <w:gridSpan w:val="2"/>
          </w:tcPr>
          <w:p w:rsidR="00B851AC" w:rsidRPr="002D612B" w:rsidRDefault="00B851AC" w:rsidP="00A624BC">
            <w:r>
              <w:rPr>
                <w:rFonts w:hint="eastAsia"/>
              </w:rPr>
              <w:t>无</w:t>
            </w:r>
          </w:p>
        </w:tc>
      </w:tr>
      <w:tr w:rsidR="00B851AC" w:rsidRPr="002D612B" w:rsidTr="00A624BC">
        <w:tc>
          <w:tcPr>
            <w:tcW w:w="8946" w:type="dxa"/>
            <w:gridSpan w:val="2"/>
          </w:tcPr>
          <w:p w:rsidR="00B851AC" w:rsidRPr="002D612B" w:rsidRDefault="00B851AC" w:rsidP="00A624BC">
            <w:pPr>
              <w:rPr>
                <w:b/>
              </w:rPr>
            </w:pPr>
            <w:r w:rsidRPr="002D612B">
              <w:rPr>
                <w:rFonts w:hint="eastAsia"/>
                <w:b/>
              </w:rPr>
              <w:t>处理</w:t>
            </w:r>
          </w:p>
        </w:tc>
      </w:tr>
      <w:tr w:rsidR="00B851AC" w:rsidRPr="002D612B" w:rsidTr="00A624BC">
        <w:tc>
          <w:tcPr>
            <w:tcW w:w="8946" w:type="dxa"/>
            <w:gridSpan w:val="2"/>
          </w:tcPr>
          <w:p w:rsidR="00B851AC" w:rsidRPr="00195766" w:rsidRDefault="00B851AC" w:rsidP="00A624BC">
            <w:r w:rsidRPr="006D722C">
              <w:rPr>
                <w:rFonts w:hint="eastAsia"/>
              </w:rPr>
              <w:t>企业用户在</w:t>
            </w:r>
            <w:r w:rsidRPr="00B851AC">
              <w:rPr>
                <w:rFonts w:hint="eastAsia"/>
              </w:rPr>
              <w:t>法律法规</w:t>
            </w:r>
            <w:r w:rsidRPr="006D722C">
              <w:rPr>
                <w:rFonts w:hint="eastAsia"/>
              </w:rPr>
              <w:t>详细显示页面，</w:t>
            </w:r>
            <w:r>
              <w:rPr>
                <w:rFonts w:hint="eastAsia"/>
              </w:rPr>
              <w:t>选择</w:t>
            </w:r>
            <w:r w:rsidRPr="00195766">
              <w:rPr>
                <w:rFonts w:hint="eastAsia"/>
              </w:rPr>
              <w:t>需要</w:t>
            </w:r>
            <w:r>
              <w:rPr>
                <w:rFonts w:hint="eastAsia"/>
              </w:rPr>
              <w:t>下载</w:t>
            </w:r>
            <w:r w:rsidRPr="00195766">
              <w:rPr>
                <w:rFonts w:hint="eastAsia"/>
              </w:rPr>
              <w:t>的文件附件，并进行</w:t>
            </w:r>
            <w:r>
              <w:rPr>
                <w:rFonts w:hint="eastAsia"/>
              </w:rPr>
              <w:t>下载</w:t>
            </w:r>
            <w:r w:rsidRPr="00195766">
              <w:rPr>
                <w:rFonts w:hint="eastAsia"/>
              </w:rPr>
              <w:t>操作；</w:t>
            </w:r>
          </w:p>
          <w:p w:rsidR="00B851AC" w:rsidRPr="00B036AE" w:rsidRDefault="00B851AC" w:rsidP="00A624BC">
            <w:r>
              <w:rPr>
                <w:rFonts w:hint="eastAsia"/>
              </w:rPr>
              <w:t>根据客户端环境，系统进入本地下载操作控制界面</w:t>
            </w:r>
            <w:r w:rsidRPr="00195766">
              <w:rPr>
                <w:rFonts w:hint="eastAsia"/>
              </w:rPr>
              <w:t>。</w:t>
            </w:r>
          </w:p>
        </w:tc>
      </w:tr>
      <w:tr w:rsidR="00B851AC" w:rsidRPr="002D612B" w:rsidTr="00A624BC">
        <w:tc>
          <w:tcPr>
            <w:tcW w:w="8946" w:type="dxa"/>
            <w:gridSpan w:val="2"/>
          </w:tcPr>
          <w:p w:rsidR="00B851AC" w:rsidRPr="002D612B" w:rsidRDefault="00B851AC" w:rsidP="00A624BC">
            <w:pPr>
              <w:rPr>
                <w:b/>
              </w:rPr>
            </w:pPr>
            <w:r w:rsidRPr="002D612B">
              <w:rPr>
                <w:rFonts w:hint="eastAsia"/>
                <w:b/>
              </w:rPr>
              <w:t>输出</w:t>
            </w:r>
          </w:p>
        </w:tc>
      </w:tr>
      <w:tr w:rsidR="00B851AC" w:rsidRPr="002D612B" w:rsidTr="00A624BC">
        <w:tc>
          <w:tcPr>
            <w:tcW w:w="8946" w:type="dxa"/>
            <w:gridSpan w:val="2"/>
          </w:tcPr>
          <w:p w:rsidR="00B851AC" w:rsidRPr="002D612B" w:rsidRDefault="00B851AC" w:rsidP="00A624BC">
            <w:r>
              <w:rPr>
                <w:rFonts w:hint="eastAsia"/>
              </w:rPr>
              <w:t>文件附件。</w:t>
            </w:r>
          </w:p>
        </w:tc>
      </w:tr>
      <w:tr w:rsidR="00B851AC" w:rsidRPr="002D612B" w:rsidTr="00A624BC">
        <w:tc>
          <w:tcPr>
            <w:tcW w:w="8946" w:type="dxa"/>
            <w:gridSpan w:val="2"/>
          </w:tcPr>
          <w:p w:rsidR="00B851AC" w:rsidRPr="002D612B" w:rsidRDefault="00B851AC" w:rsidP="00A624BC">
            <w:pPr>
              <w:rPr>
                <w:b/>
              </w:rPr>
            </w:pPr>
            <w:r w:rsidRPr="002D612B">
              <w:rPr>
                <w:rFonts w:hint="eastAsia"/>
                <w:b/>
              </w:rPr>
              <w:lastRenderedPageBreak/>
              <w:t>错误提示</w:t>
            </w:r>
          </w:p>
        </w:tc>
      </w:tr>
      <w:tr w:rsidR="00B851AC" w:rsidRPr="002D612B" w:rsidTr="00A624BC">
        <w:tc>
          <w:tcPr>
            <w:tcW w:w="8946" w:type="dxa"/>
            <w:gridSpan w:val="2"/>
          </w:tcPr>
          <w:p w:rsidR="00B851AC" w:rsidRPr="002D612B" w:rsidRDefault="00B851AC" w:rsidP="00A624BC">
            <w:r>
              <w:rPr>
                <w:rFonts w:hint="eastAsia"/>
              </w:rPr>
              <w:t>下载</w:t>
            </w:r>
            <w:r w:rsidRPr="002D612B">
              <w:rPr>
                <w:rFonts w:hint="eastAsia"/>
              </w:rPr>
              <w:t>时</w:t>
            </w:r>
            <w:r>
              <w:rPr>
                <w:rFonts w:hint="eastAsia"/>
              </w:rPr>
              <w:t>如有错误，系统提示</w:t>
            </w:r>
            <w:r w:rsidRPr="002D612B">
              <w:rPr>
                <w:rFonts w:hint="eastAsia"/>
              </w:rPr>
              <w:t>“</w:t>
            </w:r>
            <w:r>
              <w:rPr>
                <w:rFonts w:hint="eastAsia"/>
              </w:rPr>
              <w:t>下载</w:t>
            </w:r>
            <w:r w:rsidRPr="002D612B">
              <w:rPr>
                <w:rFonts w:hint="eastAsia"/>
              </w:rPr>
              <w:t>失败”。</w:t>
            </w:r>
          </w:p>
        </w:tc>
      </w:tr>
      <w:tr w:rsidR="00B851AC" w:rsidRPr="002D612B" w:rsidTr="00A624BC">
        <w:tc>
          <w:tcPr>
            <w:tcW w:w="8946" w:type="dxa"/>
            <w:gridSpan w:val="2"/>
          </w:tcPr>
          <w:p w:rsidR="00B851AC" w:rsidRPr="002D612B" w:rsidRDefault="00B851AC" w:rsidP="00A624BC">
            <w:pPr>
              <w:rPr>
                <w:b/>
              </w:rPr>
            </w:pPr>
            <w:r w:rsidRPr="002D612B">
              <w:rPr>
                <w:rFonts w:hint="eastAsia"/>
                <w:b/>
              </w:rPr>
              <w:t>备注</w:t>
            </w:r>
          </w:p>
        </w:tc>
      </w:tr>
      <w:tr w:rsidR="00B851AC" w:rsidRPr="002D612B" w:rsidTr="00A624BC">
        <w:tc>
          <w:tcPr>
            <w:tcW w:w="8946" w:type="dxa"/>
            <w:gridSpan w:val="2"/>
          </w:tcPr>
          <w:p w:rsidR="00B851AC" w:rsidRPr="002D612B" w:rsidRDefault="00B851AC" w:rsidP="00A624BC">
            <w:r>
              <w:rPr>
                <w:rFonts w:hint="eastAsia"/>
              </w:rPr>
              <w:t>无</w:t>
            </w:r>
          </w:p>
        </w:tc>
      </w:tr>
    </w:tbl>
    <w:p w:rsidR="00B851AC" w:rsidRPr="008F7B09" w:rsidRDefault="00B851AC" w:rsidP="00A364D7"/>
    <w:p w:rsidR="00AE5BF8" w:rsidRDefault="006D0D1C" w:rsidP="005E601F">
      <w:pPr>
        <w:pStyle w:val="4"/>
      </w:pPr>
      <w:r w:rsidRPr="00AC23D0">
        <w:rPr>
          <w:rFonts w:hint="eastAsia"/>
        </w:rPr>
        <w:t>办事指南查询</w:t>
      </w:r>
    </w:p>
    <w:p w:rsidR="00195766" w:rsidRPr="008F7B09" w:rsidRDefault="00195766" w:rsidP="00A364D7">
      <w:pPr>
        <w:pStyle w:val="5"/>
      </w:pPr>
      <w:r>
        <w:rPr>
          <w:rFonts w:hint="eastAsia"/>
        </w:rPr>
        <w:t>查询</w:t>
      </w:r>
    </w:p>
    <w:tbl>
      <w:tblPr>
        <w:tblStyle w:val="ab"/>
        <w:tblW w:w="0" w:type="auto"/>
        <w:tblLook w:val="04A0" w:firstRow="1" w:lastRow="0" w:firstColumn="1" w:lastColumn="0" w:noHBand="0" w:noVBand="1"/>
      </w:tblPr>
      <w:tblGrid>
        <w:gridCol w:w="1384"/>
        <w:gridCol w:w="7562"/>
      </w:tblGrid>
      <w:tr w:rsidR="002D612B" w:rsidRPr="002D612B" w:rsidTr="00AC3D27">
        <w:tc>
          <w:tcPr>
            <w:tcW w:w="1384" w:type="dxa"/>
          </w:tcPr>
          <w:p w:rsidR="002D612B" w:rsidRPr="002D612B" w:rsidRDefault="002D612B" w:rsidP="002D612B">
            <w:pPr>
              <w:rPr>
                <w:b/>
              </w:rPr>
            </w:pPr>
            <w:r w:rsidRPr="002D612B">
              <w:rPr>
                <w:rFonts w:hint="eastAsia"/>
                <w:b/>
              </w:rPr>
              <w:t>操作人</w:t>
            </w:r>
          </w:p>
        </w:tc>
        <w:tc>
          <w:tcPr>
            <w:tcW w:w="7562" w:type="dxa"/>
          </w:tcPr>
          <w:p w:rsidR="002D612B" w:rsidRPr="002D612B" w:rsidRDefault="002D612B" w:rsidP="002D612B">
            <w:r w:rsidRPr="002D612B">
              <w:rPr>
                <w:rFonts w:hint="eastAsia"/>
              </w:rPr>
              <w:t>企业用户</w:t>
            </w:r>
          </w:p>
        </w:tc>
      </w:tr>
      <w:tr w:rsidR="002D612B" w:rsidRPr="002D612B" w:rsidTr="00AC3D27">
        <w:tc>
          <w:tcPr>
            <w:tcW w:w="1384" w:type="dxa"/>
          </w:tcPr>
          <w:p w:rsidR="002D612B" w:rsidRPr="002D612B" w:rsidRDefault="002D612B" w:rsidP="002D612B">
            <w:pPr>
              <w:rPr>
                <w:b/>
              </w:rPr>
            </w:pPr>
            <w:r w:rsidRPr="002D612B">
              <w:rPr>
                <w:rFonts w:hint="eastAsia"/>
                <w:b/>
              </w:rPr>
              <w:t>条件</w:t>
            </w:r>
          </w:p>
        </w:tc>
        <w:tc>
          <w:tcPr>
            <w:tcW w:w="7562" w:type="dxa"/>
          </w:tcPr>
          <w:p w:rsidR="002D612B" w:rsidRPr="002D612B" w:rsidRDefault="00195766" w:rsidP="002D612B">
            <w:r>
              <w:rPr>
                <w:rFonts w:hint="eastAsia"/>
              </w:rPr>
              <w:t>所有用户</w:t>
            </w:r>
          </w:p>
        </w:tc>
      </w:tr>
      <w:tr w:rsidR="002D612B" w:rsidRPr="002D612B" w:rsidTr="00AC3D27">
        <w:tc>
          <w:tcPr>
            <w:tcW w:w="8946" w:type="dxa"/>
            <w:gridSpan w:val="2"/>
          </w:tcPr>
          <w:p w:rsidR="002D612B" w:rsidRPr="002D612B" w:rsidRDefault="002D612B" w:rsidP="002D612B">
            <w:pPr>
              <w:rPr>
                <w:b/>
              </w:rPr>
            </w:pPr>
            <w:r w:rsidRPr="002D612B">
              <w:rPr>
                <w:rFonts w:hint="eastAsia"/>
                <w:b/>
              </w:rPr>
              <w:t>输入</w:t>
            </w:r>
          </w:p>
        </w:tc>
      </w:tr>
      <w:tr w:rsidR="002D612B" w:rsidRPr="002D612B" w:rsidTr="00AC3D27">
        <w:tc>
          <w:tcPr>
            <w:tcW w:w="8946" w:type="dxa"/>
            <w:gridSpan w:val="2"/>
          </w:tcPr>
          <w:p w:rsidR="002D612B" w:rsidRPr="002D612B" w:rsidRDefault="002D612B" w:rsidP="002D612B">
            <w:r w:rsidRPr="002D612B">
              <w:rPr>
                <w:rFonts w:hint="eastAsia"/>
              </w:rPr>
              <w:t>查询条件包括关键字</w:t>
            </w:r>
          </w:p>
        </w:tc>
      </w:tr>
      <w:tr w:rsidR="002D612B" w:rsidRPr="002D612B" w:rsidTr="00AC3D27">
        <w:tc>
          <w:tcPr>
            <w:tcW w:w="8946" w:type="dxa"/>
            <w:gridSpan w:val="2"/>
          </w:tcPr>
          <w:p w:rsidR="002D612B" w:rsidRPr="002D612B" w:rsidRDefault="002D612B" w:rsidP="002D612B">
            <w:pPr>
              <w:rPr>
                <w:b/>
              </w:rPr>
            </w:pPr>
            <w:r w:rsidRPr="002D612B">
              <w:rPr>
                <w:rFonts w:hint="eastAsia"/>
                <w:b/>
              </w:rPr>
              <w:t>处理</w:t>
            </w:r>
          </w:p>
        </w:tc>
      </w:tr>
      <w:tr w:rsidR="002D612B" w:rsidRPr="002D612B" w:rsidTr="00AC3D27">
        <w:tc>
          <w:tcPr>
            <w:tcW w:w="8946" w:type="dxa"/>
            <w:gridSpan w:val="2"/>
          </w:tcPr>
          <w:p w:rsidR="002D612B" w:rsidRPr="002D612B" w:rsidRDefault="00725F6F" w:rsidP="002D612B">
            <w:r>
              <w:rPr>
                <w:rFonts w:hint="eastAsia"/>
              </w:rPr>
              <w:t>企业用户录入</w:t>
            </w:r>
            <w:r w:rsidR="002D612B" w:rsidRPr="002D612B">
              <w:rPr>
                <w:rFonts w:hint="eastAsia"/>
              </w:rPr>
              <w:t>关键字，进行查询操作；</w:t>
            </w:r>
          </w:p>
          <w:p w:rsidR="002D612B" w:rsidRPr="002D612B" w:rsidRDefault="002D612B" w:rsidP="002D612B">
            <w:r w:rsidRPr="002D612B">
              <w:rPr>
                <w:rFonts w:hint="eastAsia"/>
              </w:rPr>
              <w:t>系统返回符合查询条件的</w:t>
            </w:r>
            <w:r>
              <w:rPr>
                <w:rFonts w:hint="eastAsia"/>
              </w:rPr>
              <w:t>办事指南</w:t>
            </w:r>
            <w:r w:rsidR="00E57476">
              <w:rPr>
                <w:rFonts w:hint="eastAsia"/>
              </w:rPr>
              <w:t>信息</w:t>
            </w:r>
            <w:r w:rsidRPr="002D612B">
              <w:rPr>
                <w:rFonts w:hint="eastAsia"/>
              </w:rPr>
              <w:t>，并列表显示；</w:t>
            </w:r>
          </w:p>
          <w:p w:rsidR="002D612B" w:rsidRDefault="00725F6F" w:rsidP="002D612B">
            <w:r>
              <w:rPr>
                <w:rFonts w:hint="eastAsia"/>
              </w:rPr>
              <w:t>企业用户通过</w:t>
            </w:r>
            <w:r w:rsidR="002D612B" w:rsidRPr="002D612B">
              <w:rPr>
                <w:rFonts w:hint="eastAsia"/>
              </w:rPr>
              <w:t>列表选择，</w:t>
            </w:r>
            <w:r w:rsidR="007B6821" w:rsidRPr="007B6821">
              <w:rPr>
                <w:rFonts w:hint="eastAsia"/>
              </w:rPr>
              <w:t>进入</w:t>
            </w:r>
            <w:r w:rsidR="007B6821">
              <w:rPr>
                <w:rFonts w:hint="eastAsia"/>
              </w:rPr>
              <w:t>办事指南</w:t>
            </w:r>
            <w:r w:rsidR="007B6821" w:rsidRPr="007B6821">
              <w:rPr>
                <w:rFonts w:hint="eastAsia"/>
              </w:rPr>
              <w:t>详细显示页面</w:t>
            </w:r>
            <w:r w:rsidR="007B6821">
              <w:rPr>
                <w:rFonts w:hint="eastAsia"/>
              </w:rPr>
              <w:t>；</w:t>
            </w:r>
          </w:p>
          <w:p w:rsidR="002D612B" w:rsidRPr="002D612B" w:rsidRDefault="002D612B">
            <w:r>
              <w:rPr>
                <w:rFonts w:hint="eastAsia"/>
              </w:rPr>
              <w:t>如办事指南</w:t>
            </w:r>
            <w:r w:rsidRPr="002D612B">
              <w:rPr>
                <w:rFonts w:hint="eastAsia"/>
              </w:rPr>
              <w:t>包含</w:t>
            </w:r>
            <w:r>
              <w:rPr>
                <w:rFonts w:hint="eastAsia"/>
              </w:rPr>
              <w:t>文件</w:t>
            </w:r>
            <w:r w:rsidRPr="002D612B">
              <w:rPr>
                <w:rFonts w:hint="eastAsia"/>
              </w:rPr>
              <w:t>附件，提供</w:t>
            </w:r>
            <w:r w:rsidR="007B6821">
              <w:rPr>
                <w:rFonts w:hint="eastAsia"/>
              </w:rPr>
              <w:t>查看</w:t>
            </w:r>
            <w:r w:rsidRPr="002D612B">
              <w:rPr>
                <w:rFonts w:hint="eastAsia"/>
              </w:rPr>
              <w:t>或下载附件操作</w:t>
            </w:r>
            <w:r>
              <w:rPr>
                <w:rFonts w:hint="eastAsia"/>
              </w:rPr>
              <w:t>。</w:t>
            </w:r>
          </w:p>
        </w:tc>
      </w:tr>
      <w:tr w:rsidR="002D612B" w:rsidRPr="002D612B" w:rsidTr="00AC3D27">
        <w:tc>
          <w:tcPr>
            <w:tcW w:w="8946" w:type="dxa"/>
            <w:gridSpan w:val="2"/>
          </w:tcPr>
          <w:p w:rsidR="002D612B" w:rsidRPr="002D612B" w:rsidRDefault="002D612B" w:rsidP="002D612B">
            <w:pPr>
              <w:rPr>
                <w:b/>
              </w:rPr>
            </w:pPr>
            <w:r w:rsidRPr="002D612B">
              <w:rPr>
                <w:rFonts w:hint="eastAsia"/>
                <w:b/>
              </w:rPr>
              <w:t>输出</w:t>
            </w:r>
          </w:p>
        </w:tc>
      </w:tr>
      <w:tr w:rsidR="002D612B" w:rsidRPr="002D612B" w:rsidTr="00AC3D27">
        <w:tc>
          <w:tcPr>
            <w:tcW w:w="8946" w:type="dxa"/>
            <w:gridSpan w:val="2"/>
          </w:tcPr>
          <w:p w:rsidR="002D612B" w:rsidRDefault="002D612B">
            <w:r w:rsidRPr="002D612B">
              <w:rPr>
                <w:rFonts w:hint="eastAsia"/>
              </w:rPr>
              <w:t>返回结果列表，列表显示包括</w:t>
            </w:r>
            <w:r w:rsidR="00142124">
              <w:rPr>
                <w:rFonts w:hint="eastAsia"/>
              </w:rPr>
              <w:t>标题、内容概要、发布日期；</w:t>
            </w:r>
          </w:p>
          <w:p w:rsidR="00142124" w:rsidRPr="00142124" w:rsidRDefault="00142124">
            <w:r>
              <w:rPr>
                <w:rFonts w:hint="eastAsia"/>
              </w:rPr>
              <w:t>返回详细显示页面。</w:t>
            </w:r>
          </w:p>
        </w:tc>
      </w:tr>
      <w:tr w:rsidR="002D612B" w:rsidRPr="002D612B" w:rsidTr="00AC3D27">
        <w:tc>
          <w:tcPr>
            <w:tcW w:w="8946" w:type="dxa"/>
            <w:gridSpan w:val="2"/>
          </w:tcPr>
          <w:p w:rsidR="002D612B" w:rsidRPr="002D612B" w:rsidRDefault="002D612B" w:rsidP="002D612B">
            <w:pPr>
              <w:rPr>
                <w:b/>
              </w:rPr>
            </w:pPr>
            <w:r w:rsidRPr="002D612B">
              <w:rPr>
                <w:rFonts w:hint="eastAsia"/>
                <w:b/>
              </w:rPr>
              <w:t>错误提示</w:t>
            </w:r>
          </w:p>
        </w:tc>
      </w:tr>
      <w:tr w:rsidR="002D612B" w:rsidRPr="002D612B" w:rsidTr="00AC3D27">
        <w:tc>
          <w:tcPr>
            <w:tcW w:w="8946" w:type="dxa"/>
            <w:gridSpan w:val="2"/>
          </w:tcPr>
          <w:p w:rsidR="002D612B" w:rsidRPr="002D612B" w:rsidRDefault="002D612B" w:rsidP="002D612B">
            <w:r w:rsidRPr="002D612B">
              <w:rPr>
                <w:rFonts w:hint="eastAsia"/>
              </w:rPr>
              <w:t>查询时</w:t>
            </w:r>
            <w:r w:rsidR="00D51D35">
              <w:rPr>
                <w:rFonts w:hint="eastAsia"/>
              </w:rPr>
              <w:t>如有错误，系统提示</w:t>
            </w:r>
            <w:r w:rsidRPr="002D612B">
              <w:rPr>
                <w:rFonts w:hint="eastAsia"/>
              </w:rPr>
              <w:t>“查询失败”。</w:t>
            </w:r>
          </w:p>
        </w:tc>
      </w:tr>
      <w:tr w:rsidR="002D612B" w:rsidRPr="002D612B" w:rsidTr="00AC3D27">
        <w:tc>
          <w:tcPr>
            <w:tcW w:w="8946" w:type="dxa"/>
            <w:gridSpan w:val="2"/>
          </w:tcPr>
          <w:p w:rsidR="002D612B" w:rsidRPr="002D612B" w:rsidRDefault="002D612B" w:rsidP="002D612B">
            <w:pPr>
              <w:rPr>
                <w:b/>
              </w:rPr>
            </w:pPr>
            <w:r w:rsidRPr="002D612B">
              <w:rPr>
                <w:rFonts w:hint="eastAsia"/>
                <w:b/>
              </w:rPr>
              <w:t>备注</w:t>
            </w:r>
          </w:p>
        </w:tc>
      </w:tr>
      <w:tr w:rsidR="002D612B" w:rsidRPr="002D612B" w:rsidTr="00AC3D27">
        <w:tc>
          <w:tcPr>
            <w:tcW w:w="8946" w:type="dxa"/>
            <w:gridSpan w:val="2"/>
          </w:tcPr>
          <w:p w:rsidR="002D612B" w:rsidRPr="002D612B" w:rsidRDefault="002D612B" w:rsidP="002D612B">
            <w:r w:rsidRPr="002D612B">
              <w:rPr>
                <w:rFonts w:hint="eastAsia"/>
              </w:rPr>
              <w:t>查询条件支持对标题和内容的模糊检索。</w:t>
            </w:r>
          </w:p>
        </w:tc>
      </w:tr>
    </w:tbl>
    <w:p w:rsidR="00C652FA" w:rsidRDefault="00C652FA" w:rsidP="00A364D7"/>
    <w:p w:rsidR="00195766" w:rsidRPr="00B036AE" w:rsidRDefault="00622ABF" w:rsidP="00A364D7">
      <w:pPr>
        <w:pStyle w:val="5"/>
      </w:pPr>
      <w:r>
        <w:rPr>
          <w:rFonts w:hint="eastAsia"/>
        </w:rPr>
        <w:t>查看</w:t>
      </w:r>
      <w:r w:rsidR="00142124">
        <w:rPr>
          <w:rFonts w:hint="eastAsia"/>
        </w:rPr>
        <w:t>附件</w:t>
      </w:r>
    </w:p>
    <w:tbl>
      <w:tblPr>
        <w:tblStyle w:val="ab"/>
        <w:tblW w:w="0" w:type="auto"/>
        <w:tblLook w:val="04A0" w:firstRow="1" w:lastRow="0" w:firstColumn="1" w:lastColumn="0" w:noHBand="0" w:noVBand="1"/>
      </w:tblPr>
      <w:tblGrid>
        <w:gridCol w:w="1384"/>
        <w:gridCol w:w="7562"/>
      </w:tblGrid>
      <w:tr w:rsidR="00195766" w:rsidRPr="002D612B" w:rsidTr="00AC3D27">
        <w:tc>
          <w:tcPr>
            <w:tcW w:w="1384" w:type="dxa"/>
          </w:tcPr>
          <w:p w:rsidR="00195766" w:rsidRPr="002D612B" w:rsidRDefault="00195766" w:rsidP="00AC3D27">
            <w:pPr>
              <w:rPr>
                <w:b/>
              </w:rPr>
            </w:pPr>
            <w:r w:rsidRPr="002D612B">
              <w:rPr>
                <w:rFonts w:hint="eastAsia"/>
                <w:b/>
              </w:rPr>
              <w:lastRenderedPageBreak/>
              <w:t>操作人</w:t>
            </w:r>
          </w:p>
        </w:tc>
        <w:tc>
          <w:tcPr>
            <w:tcW w:w="7562" w:type="dxa"/>
          </w:tcPr>
          <w:p w:rsidR="00195766" w:rsidRPr="002D612B" w:rsidRDefault="00195766" w:rsidP="00AC3D27">
            <w:r w:rsidRPr="002D612B">
              <w:rPr>
                <w:rFonts w:hint="eastAsia"/>
              </w:rPr>
              <w:t>企业用户</w:t>
            </w:r>
          </w:p>
        </w:tc>
      </w:tr>
      <w:tr w:rsidR="00195766" w:rsidRPr="002D612B" w:rsidTr="00AC3D27">
        <w:tc>
          <w:tcPr>
            <w:tcW w:w="1384" w:type="dxa"/>
          </w:tcPr>
          <w:p w:rsidR="00195766" w:rsidRPr="002D612B" w:rsidRDefault="00195766" w:rsidP="00AC3D27">
            <w:pPr>
              <w:rPr>
                <w:b/>
              </w:rPr>
            </w:pPr>
            <w:r w:rsidRPr="002D612B">
              <w:rPr>
                <w:rFonts w:hint="eastAsia"/>
                <w:b/>
              </w:rPr>
              <w:t>条件</w:t>
            </w:r>
          </w:p>
        </w:tc>
        <w:tc>
          <w:tcPr>
            <w:tcW w:w="7562" w:type="dxa"/>
          </w:tcPr>
          <w:p w:rsidR="00195766" w:rsidRPr="002D612B" w:rsidRDefault="00195766" w:rsidP="00AC3D27">
            <w:r w:rsidRPr="002D612B">
              <w:rPr>
                <w:rFonts w:hint="eastAsia"/>
              </w:rPr>
              <w:t>已登录</w:t>
            </w:r>
          </w:p>
        </w:tc>
      </w:tr>
      <w:tr w:rsidR="00195766" w:rsidRPr="002D612B" w:rsidTr="00AC3D27">
        <w:tc>
          <w:tcPr>
            <w:tcW w:w="8946" w:type="dxa"/>
            <w:gridSpan w:val="2"/>
          </w:tcPr>
          <w:p w:rsidR="00195766" w:rsidRPr="002D612B" w:rsidRDefault="00195766" w:rsidP="00AC3D27">
            <w:pPr>
              <w:rPr>
                <w:b/>
              </w:rPr>
            </w:pPr>
            <w:r w:rsidRPr="002D612B">
              <w:rPr>
                <w:rFonts w:hint="eastAsia"/>
                <w:b/>
              </w:rPr>
              <w:t>输入</w:t>
            </w:r>
          </w:p>
        </w:tc>
      </w:tr>
      <w:tr w:rsidR="00195766" w:rsidRPr="002D612B" w:rsidTr="00AC3D27">
        <w:tc>
          <w:tcPr>
            <w:tcW w:w="8946" w:type="dxa"/>
            <w:gridSpan w:val="2"/>
          </w:tcPr>
          <w:p w:rsidR="00195766" w:rsidRPr="002D612B" w:rsidRDefault="00195766" w:rsidP="00AC3D27">
            <w:r>
              <w:rPr>
                <w:rFonts w:hint="eastAsia"/>
              </w:rPr>
              <w:t>无</w:t>
            </w:r>
          </w:p>
        </w:tc>
      </w:tr>
      <w:tr w:rsidR="00195766" w:rsidRPr="002D612B" w:rsidTr="00AC3D27">
        <w:tc>
          <w:tcPr>
            <w:tcW w:w="8946" w:type="dxa"/>
            <w:gridSpan w:val="2"/>
          </w:tcPr>
          <w:p w:rsidR="00195766" w:rsidRPr="002D612B" w:rsidRDefault="00195766" w:rsidP="00AC3D27">
            <w:pPr>
              <w:rPr>
                <w:b/>
              </w:rPr>
            </w:pPr>
            <w:r w:rsidRPr="002D612B">
              <w:rPr>
                <w:rFonts w:hint="eastAsia"/>
                <w:b/>
              </w:rPr>
              <w:t>处理</w:t>
            </w:r>
          </w:p>
        </w:tc>
      </w:tr>
      <w:tr w:rsidR="00195766" w:rsidRPr="002D612B" w:rsidTr="00AC3D27">
        <w:tc>
          <w:tcPr>
            <w:tcW w:w="8946" w:type="dxa"/>
            <w:gridSpan w:val="2"/>
          </w:tcPr>
          <w:p w:rsidR="00195766" w:rsidRPr="00195766" w:rsidRDefault="00725F6F">
            <w:r>
              <w:rPr>
                <w:rFonts w:hint="eastAsia"/>
              </w:rPr>
              <w:t>企业用户</w:t>
            </w:r>
            <w:r w:rsidR="006D722C">
              <w:rPr>
                <w:rFonts w:hint="eastAsia"/>
              </w:rPr>
              <w:t>在</w:t>
            </w:r>
            <w:r w:rsidR="006D722C" w:rsidRPr="006D722C">
              <w:rPr>
                <w:rFonts w:hint="eastAsia"/>
              </w:rPr>
              <w:t>办事指南详细显示页面</w:t>
            </w:r>
            <w:r w:rsidR="006D722C">
              <w:rPr>
                <w:rFonts w:hint="eastAsia"/>
              </w:rPr>
              <w:t>，</w:t>
            </w:r>
            <w:r>
              <w:rPr>
                <w:rFonts w:hint="eastAsia"/>
              </w:rPr>
              <w:t>选择</w:t>
            </w:r>
            <w:r w:rsidR="00195766">
              <w:rPr>
                <w:rFonts w:hint="eastAsia"/>
              </w:rPr>
              <w:t>需要查看的文件附件，</w:t>
            </w:r>
            <w:r w:rsidR="00622ABF">
              <w:rPr>
                <w:rFonts w:hint="eastAsia"/>
              </w:rPr>
              <w:t>进入</w:t>
            </w:r>
            <w:r w:rsidR="00195766">
              <w:rPr>
                <w:rFonts w:hint="eastAsia"/>
              </w:rPr>
              <w:t>文件附件</w:t>
            </w:r>
            <w:r w:rsidR="00622ABF">
              <w:rPr>
                <w:rFonts w:hint="eastAsia"/>
              </w:rPr>
              <w:t>内容显示</w:t>
            </w:r>
            <w:r w:rsidR="00195766" w:rsidRPr="00195766">
              <w:rPr>
                <w:rFonts w:hint="eastAsia"/>
              </w:rPr>
              <w:t>页面。</w:t>
            </w:r>
          </w:p>
        </w:tc>
      </w:tr>
      <w:tr w:rsidR="00195766" w:rsidRPr="002D612B" w:rsidTr="00AC3D27">
        <w:tc>
          <w:tcPr>
            <w:tcW w:w="8946" w:type="dxa"/>
            <w:gridSpan w:val="2"/>
          </w:tcPr>
          <w:p w:rsidR="00195766" w:rsidRPr="002D612B" w:rsidRDefault="00195766" w:rsidP="00AC3D27">
            <w:pPr>
              <w:rPr>
                <w:b/>
              </w:rPr>
            </w:pPr>
            <w:r w:rsidRPr="002D612B">
              <w:rPr>
                <w:rFonts w:hint="eastAsia"/>
                <w:b/>
              </w:rPr>
              <w:t>输出</w:t>
            </w:r>
          </w:p>
        </w:tc>
      </w:tr>
      <w:tr w:rsidR="00195766" w:rsidRPr="002D612B" w:rsidTr="00AC3D27">
        <w:tc>
          <w:tcPr>
            <w:tcW w:w="8946" w:type="dxa"/>
            <w:gridSpan w:val="2"/>
          </w:tcPr>
          <w:p w:rsidR="00195766" w:rsidRPr="002D612B" w:rsidRDefault="00195766" w:rsidP="00AC3D27">
            <w:r>
              <w:rPr>
                <w:rFonts w:hint="eastAsia"/>
              </w:rPr>
              <w:t>显示文件附件详细内容。</w:t>
            </w:r>
          </w:p>
        </w:tc>
      </w:tr>
      <w:tr w:rsidR="00195766" w:rsidRPr="002D612B" w:rsidTr="00AC3D27">
        <w:tc>
          <w:tcPr>
            <w:tcW w:w="8946" w:type="dxa"/>
            <w:gridSpan w:val="2"/>
          </w:tcPr>
          <w:p w:rsidR="00195766" w:rsidRPr="002D612B" w:rsidRDefault="00195766" w:rsidP="00AC3D27">
            <w:pPr>
              <w:rPr>
                <w:b/>
              </w:rPr>
            </w:pPr>
            <w:r w:rsidRPr="002D612B">
              <w:rPr>
                <w:rFonts w:hint="eastAsia"/>
                <w:b/>
              </w:rPr>
              <w:t>错误提示</w:t>
            </w:r>
          </w:p>
        </w:tc>
      </w:tr>
      <w:tr w:rsidR="00195766" w:rsidRPr="002D612B" w:rsidTr="00AC3D27">
        <w:tc>
          <w:tcPr>
            <w:tcW w:w="8946" w:type="dxa"/>
            <w:gridSpan w:val="2"/>
          </w:tcPr>
          <w:p w:rsidR="00195766" w:rsidRPr="002D612B" w:rsidRDefault="00195766" w:rsidP="00AC3D27">
            <w:r>
              <w:rPr>
                <w:rFonts w:hint="eastAsia"/>
              </w:rPr>
              <w:t>打开</w:t>
            </w:r>
            <w:r w:rsidRPr="002D612B">
              <w:rPr>
                <w:rFonts w:hint="eastAsia"/>
              </w:rPr>
              <w:t>时</w:t>
            </w:r>
            <w:r w:rsidR="00D51D35">
              <w:rPr>
                <w:rFonts w:hint="eastAsia"/>
              </w:rPr>
              <w:t>如有错误，系统提示</w:t>
            </w:r>
            <w:r w:rsidRPr="002D612B">
              <w:rPr>
                <w:rFonts w:hint="eastAsia"/>
              </w:rPr>
              <w:t>“</w:t>
            </w:r>
            <w:r>
              <w:rPr>
                <w:rFonts w:hint="eastAsia"/>
              </w:rPr>
              <w:t>打开</w:t>
            </w:r>
            <w:r w:rsidRPr="002D612B">
              <w:rPr>
                <w:rFonts w:hint="eastAsia"/>
              </w:rPr>
              <w:t>失败”。</w:t>
            </w:r>
          </w:p>
        </w:tc>
      </w:tr>
      <w:tr w:rsidR="00195766" w:rsidRPr="002D612B" w:rsidTr="00AC3D27">
        <w:tc>
          <w:tcPr>
            <w:tcW w:w="8946" w:type="dxa"/>
            <w:gridSpan w:val="2"/>
          </w:tcPr>
          <w:p w:rsidR="00195766" w:rsidRPr="002D612B" w:rsidRDefault="00195766" w:rsidP="00AC3D27">
            <w:pPr>
              <w:rPr>
                <w:b/>
              </w:rPr>
            </w:pPr>
            <w:r w:rsidRPr="002D612B">
              <w:rPr>
                <w:rFonts w:hint="eastAsia"/>
                <w:b/>
              </w:rPr>
              <w:t>备注</w:t>
            </w:r>
          </w:p>
        </w:tc>
      </w:tr>
      <w:tr w:rsidR="00195766" w:rsidRPr="002D612B" w:rsidTr="00AC3D27">
        <w:tc>
          <w:tcPr>
            <w:tcW w:w="8946" w:type="dxa"/>
            <w:gridSpan w:val="2"/>
          </w:tcPr>
          <w:p w:rsidR="00195766" w:rsidRPr="002D612B" w:rsidRDefault="00195766" w:rsidP="00AC3D27">
            <w:r>
              <w:rPr>
                <w:rFonts w:hint="eastAsia"/>
              </w:rPr>
              <w:t>无</w:t>
            </w:r>
          </w:p>
        </w:tc>
      </w:tr>
    </w:tbl>
    <w:p w:rsidR="00195766" w:rsidRPr="00B036AE" w:rsidRDefault="00195766" w:rsidP="00195766"/>
    <w:p w:rsidR="00195766" w:rsidRPr="00B036AE" w:rsidRDefault="00622ABF">
      <w:pPr>
        <w:pStyle w:val="5"/>
      </w:pPr>
      <w:r>
        <w:rPr>
          <w:rFonts w:hint="eastAsia"/>
        </w:rPr>
        <w:t>下载</w:t>
      </w:r>
      <w:r w:rsidR="00142124">
        <w:rPr>
          <w:rFonts w:hint="eastAsia"/>
        </w:rPr>
        <w:t>附件</w:t>
      </w:r>
    </w:p>
    <w:tbl>
      <w:tblPr>
        <w:tblStyle w:val="ab"/>
        <w:tblW w:w="0" w:type="auto"/>
        <w:tblLook w:val="04A0" w:firstRow="1" w:lastRow="0" w:firstColumn="1" w:lastColumn="0" w:noHBand="0" w:noVBand="1"/>
      </w:tblPr>
      <w:tblGrid>
        <w:gridCol w:w="1384"/>
        <w:gridCol w:w="7562"/>
      </w:tblGrid>
      <w:tr w:rsidR="00195766" w:rsidRPr="002D612B" w:rsidTr="00AC3D27">
        <w:tc>
          <w:tcPr>
            <w:tcW w:w="1384" w:type="dxa"/>
          </w:tcPr>
          <w:p w:rsidR="00195766" w:rsidRPr="002D612B" w:rsidRDefault="00195766" w:rsidP="00AC3D27">
            <w:pPr>
              <w:rPr>
                <w:b/>
              </w:rPr>
            </w:pPr>
            <w:r w:rsidRPr="002D612B">
              <w:rPr>
                <w:rFonts w:hint="eastAsia"/>
                <w:b/>
              </w:rPr>
              <w:t>操作人</w:t>
            </w:r>
          </w:p>
        </w:tc>
        <w:tc>
          <w:tcPr>
            <w:tcW w:w="7562" w:type="dxa"/>
          </w:tcPr>
          <w:p w:rsidR="00195766" w:rsidRPr="002D612B" w:rsidRDefault="00195766" w:rsidP="00AC3D27">
            <w:r w:rsidRPr="002D612B">
              <w:rPr>
                <w:rFonts w:hint="eastAsia"/>
              </w:rPr>
              <w:t>企业用户</w:t>
            </w:r>
          </w:p>
        </w:tc>
      </w:tr>
      <w:tr w:rsidR="00195766" w:rsidRPr="002D612B" w:rsidTr="00AC3D27">
        <w:tc>
          <w:tcPr>
            <w:tcW w:w="1384" w:type="dxa"/>
          </w:tcPr>
          <w:p w:rsidR="00195766" w:rsidRPr="002D612B" w:rsidRDefault="00195766" w:rsidP="00AC3D27">
            <w:pPr>
              <w:rPr>
                <w:b/>
              </w:rPr>
            </w:pPr>
            <w:r w:rsidRPr="002D612B">
              <w:rPr>
                <w:rFonts w:hint="eastAsia"/>
                <w:b/>
              </w:rPr>
              <w:t>条件</w:t>
            </w:r>
          </w:p>
        </w:tc>
        <w:tc>
          <w:tcPr>
            <w:tcW w:w="7562" w:type="dxa"/>
          </w:tcPr>
          <w:p w:rsidR="00195766" w:rsidRPr="002D612B" w:rsidRDefault="00195766" w:rsidP="00AC3D27">
            <w:r w:rsidRPr="002D612B">
              <w:rPr>
                <w:rFonts w:hint="eastAsia"/>
              </w:rPr>
              <w:t>已登录</w:t>
            </w:r>
          </w:p>
        </w:tc>
      </w:tr>
      <w:tr w:rsidR="00195766" w:rsidRPr="002D612B" w:rsidTr="00AC3D27">
        <w:tc>
          <w:tcPr>
            <w:tcW w:w="8946" w:type="dxa"/>
            <w:gridSpan w:val="2"/>
          </w:tcPr>
          <w:p w:rsidR="00195766" w:rsidRPr="002D612B" w:rsidRDefault="00195766" w:rsidP="00AC3D27">
            <w:pPr>
              <w:rPr>
                <w:b/>
              </w:rPr>
            </w:pPr>
            <w:r w:rsidRPr="002D612B">
              <w:rPr>
                <w:rFonts w:hint="eastAsia"/>
                <w:b/>
              </w:rPr>
              <w:t>输入</w:t>
            </w:r>
          </w:p>
        </w:tc>
      </w:tr>
      <w:tr w:rsidR="00195766" w:rsidRPr="002D612B" w:rsidTr="00AC3D27">
        <w:tc>
          <w:tcPr>
            <w:tcW w:w="8946" w:type="dxa"/>
            <w:gridSpan w:val="2"/>
          </w:tcPr>
          <w:p w:rsidR="00195766" w:rsidRPr="002D612B" w:rsidRDefault="00195766" w:rsidP="00AC3D27">
            <w:r>
              <w:rPr>
                <w:rFonts w:hint="eastAsia"/>
              </w:rPr>
              <w:t>无</w:t>
            </w:r>
          </w:p>
        </w:tc>
      </w:tr>
      <w:tr w:rsidR="00195766" w:rsidRPr="002D612B" w:rsidTr="00AC3D27">
        <w:tc>
          <w:tcPr>
            <w:tcW w:w="8946" w:type="dxa"/>
            <w:gridSpan w:val="2"/>
          </w:tcPr>
          <w:p w:rsidR="00195766" w:rsidRPr="002D612B" w:rsidRDefault="00195766" w:rsidP="00AC3D27">
            <w:pPr>
              <w:rPr>
                <w:b/>
              </w:rPr>
            </w:pPr>
            <w:r w:rsidRPr="002D612B">
              <w:rPr>
                <w:rFonts w:hint="eastAsia"/>
                <w:b/>
              </w:rPr>
              <w:t>处理</w:t>
            </w:r>
          </w:p>
        </w:tc>
      </w:tr>
      <w:tr w:rsidR="00195766" w:rsidRPr="002D612B" w:rsidTr="00AC3D27">
        <w:tc>
          <w:tcPr>
            <w:tcW w:w="8946" w:type="dxa"/>
            <w:gridSpan w:val="2"/>
          </w:tcPr>
          <w:p w:rsidR="00195766" w:rsidRPr="00195766" w:rsidRDefault="006D722C" w:rsidP="00195766">
            <w:r w:rsidRPr="006D722C">
              <w:rPr>
                <w:rFonts w:hint="eastAsia"/>
              </w:rPr>
              <w:t>企业用户在办事指南详细显示页面，</w:t>
            </w:r>
            <w:r w:rsidR="00725F6F">
              <w:rPr>
                <w:rFonts w:hint="eastAsia"/>
              </w:rPr>
              <w:t>选择</w:t>
            </w:r>
            <w:r w:rsidR="00195766" w:rsidRPr="00195766">
              <w:rPr>
                <w:rFonts w:hint="eastAsia"/>
              </w:rPr>
              <w:t>需要</w:t>
            </w:r>
            <w:r>
              <w:rPr>
                <w:rFonts w:hint="eastAsia"/>
              </w:rPr>
              <w:t>下载</w:t>
            </w:r>
            <w:r w:rsidR="00195766" w:rsidRPr="00195766">
              <w:rPr>
                <w:rFonts w:hint="eastAsia"/>
              </w:rPr>
              <w:t>的文件附件，并进行</w:t>
            </w:r>
            <w:r w:rsidR="00195766">
              <w:rPr>
                <w:rFonts w:hint="eastAsia"/>
              </w:rPr>
              <w:t>下载</w:t>
            </w:r>
            <w:r w:rsidR="00195766" w:rsidRPr="00195766">
              <w:rPr>
                <w:rFonts w:hint="eastAsia"/>
              </w:rPr>
              <w:t>操作；</w:t>
            </w:r>
          </w:p>
          <w:p w:rsidR="00195766" w:rsidRPr="00B036AE" w:rsidRDefault="00195766">
            <w:r>
              <w:rPr>
                <w:rFonts w:hint="eastAsia"/>
              </w:rPr>
              <w:t>根据客户端环境，系统进入本地下载操作控制界面</w:t>
            </w:r>
            <w:r w:rsidRPr="00195766">
              <w:rPr>
                <w:rFonts w:hint="eastAsia"/>
              </w:rPr>
              <w:t>。</w:t>
            </w:r>
          </w:p>
        </w:tc>
      </w:tr>
      <w:tr w:rsidR="00195766" w:rsidRPr="002D612B" w:rsidTr="00AC3D27">
        <w:tc>
          <w:tcPr>
            <w:tcW w:w="8946" w:type="dxa"/>
            <w:gridSpan w:val="2"/>
          </w:tcPr>
          <w:p w:rsidR="00195766" w:rsidRPr="002D612B" w:rsidRDefault="00195766" w:rsidP="00AC3D27">
            <w:pPr>
              <w:rPr>
                <w:b/>
              </w:rPr>
            </w:pPr>
            <w:r w:rsidRPr="002D612B">
              <w:rPr>
                <w:rFonts w:hint="eastAsia"/>
                <w:b/>
              </w:rPr>
              <w:t>输出</w:t>
            </w:r>
          </w:p>
        </w:tc>
      </w:tr>
      <w:tr w:rsidR="00195766" w:rsidRPr="002D612B" w:rsidTr="00AC3D27">
        <w:tc>
          <w:tcPr>
            <w:tcW w:w="8946" w:type="dxa"/>
            <w:gridSpan w:val="2"/>
          </w:tcPr>
          <w:p w:rsidR="00195766" w:rsidRPr="002D612B" w:rsidRDefault="00195766" w:rsidP="00AC3D27">
            <w:r>
              <w:rPr>
                <w:rFonts w:hint="eastAsia"/>
              </w:rPr>
              <w:t>文件附件。</w:t>
            </w:r>
          </w:p>
        </w:tc>
      </w:tr>
      <w:tr w:rsidR="00195766" w:rsidRPr="002D612B" w:rsidTr="00AC3D27">
        <w:tc>
          <w:tcPr>
            <w:tcW w:w="8946" w:type="dxa"/>
            <w:gridSpan w:val="2"/>
          </w:tcPr>
          <w:p w:rsidR="00195766" w:rsidRPr="002D612B" w:rsidRDefault="00195766" w:rsidP="00AC3D27">
            <w:pPr>
              <w:rPr>
                <w:b/>
              </w:rPr>
            </w:pPr>
            <w:r w:rsidRPr="002D612B">
              <w:rPr>
                <w:rFonts w:hint="eastAsia"/>
                <w:b/>
              </w:rPr>
              <w:t>错误提示</w:t>
            </w:r>
          </w:p>
        </w:tc>
      </w:tr>
      <w:tr w:rsidR="00195766" w:rsidRPr="002D612B" w:rsidTr="00AC3D27">
        <w:tc>
          <w:tcPr>
            <w:tcW w:w="8946" w:type="dxa"/>
            <w:gridSpan w:val="2"/>
          </w:tcPr>
          <w:p w:rsidR="00195766" w:rsidRPr="002D612B" w:rsidRDefault="00195766" w:rsidP="00AC3D27">
            <w:r>
              <w:rPr>
                <w:rFonts w:hint="eastAsia"/>
              </w:rPr>
              <w:t>下载</w:t>
            </w:r>
            <w:r w:rsidRPr="002D612B">
              <w:rPr>
                <w:rFonts w:hint="eastAsia"/>
              </w:rPr>
              <w:t>时</w:t>
            </w:r>
            <w:r w:rsidR="00D51D35">
              <w:rPr>
                <w:rFonts w:hint="eastAsia"/>
              </w:rPr>
              <w:t>如有错误，系统提示</w:t>
            </w:r>
            <w:r w:rsidRPr="002D612B">
              <w:rPr>
                <w:rFonts w:hint="eastAsia"/>
              </w:rPr>
              <w:t>“</w:t>
            </w:r>
            <w:r>
              <w:rPr>
                <w:rFonts w:hint="eastAsia"/>
              </w:rPr>
              <w:t>下载</w:t>
            </w:r>
            <w:r w:rsidRPr="002D612B">
              <w:rPr>
                <w:rFonts w:hint="eastAsia"/>
              </w:rPr>
              <w:t>失败”。</w:t>
            </w:r>
          </w:p>
        </w:tc>
      </w:tr>
      <w:tr w:rsidR="00195766" w:rsidRPr="002D612B" w:rsidTr="00AC3D27">
        <w:tc>
          <w:tcPr>
            <w:tcW w:w="8946" w:type="dxa"/>
            <w:gridSpan w:val="2"/>
          </w:tcPr>
          <w:p w:rsidR="00195766" w:rsidRPr="002D612B" w:rsidRDefault="00195766" w:rsidP="00AC3D27">
            <w:pPr>
              <w:rPr>
                <w:b/>
              </w:rPr>
            </w:pPr>
            <w:r w:rsidRPr="002D612B">
              <w:rPr>
                <w:rFonts w:hint="eastAsia"/>
                <w:b/>
              </w:rPr>
              <w:t>备注</w:t>
            </w:r>
          </w:p>
        </w:tc>
      </w:tr>
      <w:tr w:rsidR="00195766" w:rsidRPr="002D612B" w:rsidTr="00AC3D27">
        <w:tc>
          <w:tcPr>
            <w:tcW w:w="8946" w:type="dxa"/>
            <w:gridSpan w:val="2"/>
          </w:tcPr>
          <w:p w:rsidR="00195766" w:rsidRPr="002D612B" w:rsidRDefault="00195766" w:rsidP="00AC3D27">
            <w:r>
              <w:rPr>
                <w:rFonts w:hint="eastAsia"/>
              </w:rPr>
              <w:lastRenderedPageBreak/>
              <w:t>无</w:t>
            </w:r>
          </w:p>
        </w:tc>
      </w:tr>
    </w:tbl>
    <w:p w:rsidR="008267D1" w:rsidRDefault="008267D1" w:rsidP="00F26690">
      <w:pPr>
        <w:pStyle w:val="4"/>
      </w:pPr>
      <w:r w:rsidRPr="00A364D7">
        <w:rPr>
          <w:rFonts w:hint="eastAsia"/>
        </w:rPr>
        <w:t>系统通知</w:t>
      </w:r>
    </w:p>
    <w:tbl>
      <w:tblPr>
        <w:tblStyle w:val="ab"/>
        <w:tblW w:w="0" w:type="auto"/>
        <w:tblLook w:val="04A0" w:firstRow="1" w:lastRow="0" w:firstColumn="1" w:lastColumn="0" w:noHBand="0" w:noVBand="1"/>
      </w:tblPr>
      <w:tblGrid>
        <w:gridCol w:w="1384"/>
        <w:gridCol w:w="7562"/>
      </w:tblGrid>
      <w:tr w:rsidR="008267D1" w:rsidRPr="008267D1" w:rsidTr="006C773E">
        <w:tc>
          <w:tcPr>
            <w:tcW w:w="1384" w:type="dxa"/>
          </w:tcPr>
          <w:p w:rsidR="008267D1" w:rsidRPr="008267D1" w:rsidRDefault="008267D1" w:rsidP="008267D1">
            <w:pPr>
              <w:rPr>
                <w:b/>
              </w:rPr>
            </w:pPr>
            <w:r w:rsidRPr="008267D1">
              <w:rPr>
                <w:rFonts w:hint="eastAsia"/>
                <w:b/>
              </w:rPr>
              <w:t>操作人</w:t>
            </w:r>
          </w:p>
        </w:tc>
        <w:tc>
          <w:tcPr>
            <w:tcW w:w="7562" w:type="dxa"/>
          </w:tcPr>
          <w:p w:rsidR="008267D1" w:rsidRPr="008267D1" w:rsidRDefault="008267D1" w:rsidP="008267D1">
            <w:r w:rsidRPr="008267D1">
              <w:rPr>
                <w:rFonts w:hint="eastAsia"/>
              </w:rPr>
              <w:t>企业用户</w:t>
            </w:r>
          </w:p>
        </w:tc>
      </w:tr>
      <w:tr w:rsidR="008267D1" w:rsidRPr="008267D1" w:rsidTr="006C773E">
        <w:tc>
          <w:tcPr>
            <w:tcW w:w="1384" w:type="dxa"/>
          </w:tcPr>
          <w:p w:rsidR="008267D1" w:rsidRPr="008267D1" w:rsidRDefault="008267D1" w:rsidP="008267D1">
            <w:pPr>
              <w:rPr>
                <w:b/>
              </w:rPr>
            </w:pPr>
            <w:r w:rsidRPr="008267D1">
              <w:rPr>
                <w:rFonts w:hint="eastAsia"/>
                <w:b/>
              </w:rPr>
              <w:t>条件</w:t>
            </w:r>
          </w:p>
        </w:tc>
        <w:tc>
          <w:tcPr>
            <w:tcW w:w="7562" w:type="dxa"/>
          </w:tcPr>
          <w:p w:rsidR="008267D1" w:rsidRPr="008267D1" w:rsidRDefault="008267D1" w:rsidP="008267D1">
            <w:r w:rsidRPr="008267D1">
              <w:rPr>
                <w:rFonts w:hint="eastAsia"/>
              </w:rPr>
              <w:t>已登录</w:t>
            </w:r>
          </w:p>
        </w:tc>
      </w:tr>
      <w:tr w:rsidR="008267D1" w:rsidRPr="008267D1" w:rsidTr="006C773E">
        <w:tc>
          <w:tcPr>
            <w:tcW w:w="8946" w:type="dxa"/>
            <w:gridSpan w:val="2"/>
          </w:tcPr>
          <w:p w:rsidR="008267D1" w:rsidRPr="008267D1" w:rsidRDefault="008267D1" w:rsidP="008267D1">
            <w:pPr>
              <w:rPr>
                <w:b/>
              </w:rPr>
            </w:pPr>
            <w:r w:rsidRPr="008267D1">
              <w:rPr>
                <w:rFonts w:hint="eastAsia"/>
                <w:b/>
              </w:rPr>
              <w:t>输入</w:t>
            </w:r>
          </w:p>
        </w:tc>
      </w:tr>
      <w:tr w:rsidR="008267D1" w:rsidRPr="008267D1" w:rsidTr="006C773E">
        <w:tc>
          <w:tcPr>
            <w:tcW w:w="8946" w:type="dxa"/>
            <w:gridSpan w:val="2"/>
          </w:tcPr>
          <w:p w:rsidR="008267D1" w:rsidRPr="008267D1" w:rsidRDefault="008267D1" w:rsidP="00A364D7">
            <w:r>
              <w:rPr>
                <w:rFonts w:hint="eastAsia"/>
              </w:rPr>
              <w:t>系统</w:t>
            </w:r>
            <w:r w:rsidR="00234579">
              <w:rPr>
                <w:rFonts w:hint="eastAsia"/>
              </w:rPr>
              <w:t>后台</w:t>
            </w:r>
            <w:r>
              <w:rPr>
                <w:rFonts w:hint="eastAsia"/>
              </w:rPr>
              <w:t>根据当前用户业务申请状态变化推送给当前用户</w:t>
            </w:r>
            <w:r w:rsidR="00281E6B">
              <w:rPr>
                <w:rFonts w:hint="eastAsia"/>
              </w:rPr>
              <w:t>业务申请状态变化</w:t>
            </w:r>
            <w:r>
              <w:rPr>
                <w:rFonts w:hint="eastAsia"/>
              </w:rPr>
              <w:t>消息列表</w:t>
            </w:r>
          </w:p>
        </w:tc>
      </w:tr>
      <w:tr w:rsidR="008267D1" w:rsidRPr="008267D1" w:rsidTr="006C773E">
        <w:tc>
          <w:tcPr>
            <w:tcW w:w="8946" w:type="dxa"/>
            <w:gridSpan w:val="2"/>
          </w:tcPr>
          <w:p w:rsidR="008267D1" w:rsidRPr="008267D1" w:rsidRDefault="008267D1" w:rsidP="008267D1">
            <w:pPr>
              <w:rPr>
                <w:b/>
              </w:rPr>
            </w:pPr>
            <w:r w:rsidRPr="008267D1">
              <w:rPr>
                <w:rFonts w:hint="eastAsia"/>
                <w:b/>
              </w:rPr>
              <w:t>处理</w:t>
            </w:r>
          </w:p>
        </w:tc>
      </w:tr>
      <w:tr w:rsidR="008267D1" w:rsidRPr="008267D1" w:rsidTr="006C773E">
        <w:tc>
          <w:tcPr>
            <w:tcW w:w="8946" w:type="dxa"/>
            <w:gridSpan w:val="2"/>
          </w:tcPr>
          <w:p w:rsidR="008267D1" w:rsidRPr="008267D1" w:rsidRDefault="008267D1" w:rsidP="008267D1">
            <w:r w:rsidRPr="008267D1">
              <w:rPr>
                <w:rFonts w:hint="eastAsia"/>
              </w:rPr>
              <w:t>企业用户通过</w:t>
            </w:r>
            <w:r>
              <w:rPr>
                <w:rFonts w:hint="eastAsia"/>
              </w:rPr>
              <w:t>列表选择，打开系统通知详细</w:t>
            </w:r>
            <w:r w:rsidRPr="008267D1">
              <w:rPr>
                <w:rFonts w:hint="eastAsia"/>
              </w:rPr>
              <w:t>页面</w:t>
            </w:r>
            <w:r>
              <w:rPr>
                <w:rFonts w:hint="eastAsia"/>
              </w:rPr>
              <w:t>。</w:t>
            </w:r>
          </w:p>
        </w:tc>
      </w:tr>
      <w:tr w:rsidR="008267D1" w:rsidRPr="008267D1" w:rsidTr="006C773E">
        <w:tc>
          <w:tcPr>
            <w:tcW w:w="8946" w:type="dxa"/>
            <w:gridSpan w:val="2"/>
          </w:tcPr>
          <w:p w:rsidR="008267D1" w:rsidRPr="008267D1" w:rsidRDefault="008267D1" w:rsidP="008267D1">
            <w:pPr>
              <w:rPr>
                <w:b/>
              </w:rPr>
            </w:pPr>
            <w:r w:rsidRPr="008267D1">
              <w:rPr>
                <w:rFonts w:hint="eastAsia"/>
                <w:b/>
              </w:rPr>
              <w:t>输出</w:t>
            </w:r>
          </w:p>
        </w:tc>
      </w:tr>
      <w:tr w:rsidR="008267D1" w:rsidRPr="008267D1" w:rsidTr="006C773E">
        <w:tc>
          <w:tcPr>
            <w:tcW w:w="8946" w:type="dxa"/>
            <w:gridSpan w:val="2"/>
          </w:tcPr>
          <w:p w:rsidR="008267D1" w:rsidRPr="008267D1" w:rsidRDefault="008267D1" w:rsidP="008267D1">
            <w:r>
              <w:rPr>
                <w:rFonts w:hint="eastAsia"/>
              </w:rPr>
              <w:t>无</w:t>
            </w:r>
          </w:p>
        </w:tc>
      </w:tr>
      <w:tr w:rsidR="008267D1" w:rsidRPr="008267D1" w:rsidTr="006C773E">
        <w:tc>
          <w:tcPr>
            <w:tcW w:w="8946" w:type="dxa"/>
            <w:gridSpan w:val="2"/>
          </w:tcPr>
          <w:p w:rsidR="008267D1" w:rsidRPr="008267D1" w:rsidRDefault="008267D1" w:rsidP="008267D1">
            <w:pPr>
              <w:rPr>
                <w:b/>
              </w:rPr>
            </w:pPr>
            <w:r w:rsidRPr="008267D1">
              <w:rPr>
                <w:rFonts w:hint="eastAsia"/>
                <w:b/>
              </w:rPr>
              <w:t>错误提示</w:t>
            </w:r>
          </w:p>
        </w:tc>
      </w:tr>
      <w:tr w:rsidR="008267D1" w:rsidRPr="008267D1" w:rsidTr="006C773E">
        <w:tc>
          <w:tcPr>
            <w:tcW w:w="8946" w:type="dxa"/>
            <w:gridSpan w:val="2"/>
          </w:tcPr>
          <w:p w:rsidR="008267D1" w:rsidRPr="008267D1" w:rsidRDefault="008267D1" w:rsidP="008267D1">
            <w:r>
              <w:rPr>
                <w:rFonts w:hint="eastAsia"/>
              </w:rPr>
              <w:t>无</w:t>
            </w:r>
          </w:p>
        </w:tc>
      </w:tr>
      <w:tr w:rsidR="008267D1" w:rsidRPr="008267D1" w:rsidTr="006C773E">
        <w:tc>
          <w:tcPr>
            <w:tcW w:w="8946" w:type="dxa"/>
            <w:gridSpan w:val="2"/>
          </w:tcPr>
          <w:p w:rsidR="008267D1" w:rsidRPr="008267D1" w:rsidRDefault="008267D1" w:rsidP="008267D1">
            <w:pPr>
              <w:rPr>
                <w:b/>
              </w:rPr>
            </w:pPr>
            <w:r w:rsidRPr="008267D1">
              <w:rPr>
                <w:rFonts w:hint="eastAsia"/>
                <w:b/>
              </w:rPr>
              <w:t>备注</w:t>
            </w:r>
          </w:p>
        </w:tc>
      </w:tr>
      <w:tr w:rsidR="008267D1" w:rsidRPr="008267D1" w:rsidTr="006C773E">
        <w:tc>
          <w:tcPr>
            <w:tcW w:w="8946" w:type="dxa"/>
            <w:gridSpan w:val="2"/>
          </w:tcPr>
          <w:p w:rsidR="008267D1" w:rsidRPr="008267D1" w:rsidRDefault="00281E6B" w:rsidP="008267D1">
            <w:r>
              <w:rPr>
                <w:rFonts w:hint="eastAsia"/>
              </w:rPr>
              <w:t>通知企业业务申请发生状态变化，如补正、受理、办结等。</w:t>
            </w:r>
          </w:p>
        </w:tc>
      </w:tr>
    </w:tbl>
    <w:p w:rsidR="00E414B3" w:rsidRPr="008F7B09" w:rsidRDefault="00E414B3" w:rsidP="00A364D7"/>
    <w:p w:rsidR="00A51BB1" w:rsidRDefault="00A51BB1">
      <w:pPr>
        <w:widowControl/>
        <w:spacing w:line="240" w:lineRule="auto"/>
        <w:jc w:val="left"/>
        <w:rPr>
          <w:rFonts w:asciiTheme="majorHAnsi" w:eastAsiaTheme="majorEastAsia" w:hAnsiTheme="majorHAnsi"/>
          <w:b/>
          <w:iCs/>
          <w:smallCaps/>
          <w:spacing w:val="5"/>
          <w:kern w:val="0"/>
          <w:sz w:val="32"/>
          <w:szCs w:val="26"/>
        </w:rPr>
      </w:pPr>
      <w:bookmarkStart w:id="167" w:name="_Toc492485131"/>
      <w:bookmarkStart w:id="168" w:name="_Toc492486127"/>
      <w:bookmarkStart w:id="169" w:name="_Toc492486436"/>
      <w:bookmarkStart w:id="170" w:name="_Toc492486744"/>
      <w:bookmarkStart w:id="171" w:name="_Toc492487051"/>
      <w:bookmarkStart w:id="172" w:name="_Toc492485132"/>
      <w:bookmarkStart w:id="173" w:name="_Toc492486128"/>
      <w:bookmarkStart w:id="174" w:name="_Toc492486437"/>
      <w:bookmarkStart w:id="175" w:name="_Toc492486745"/>
      <w:bookmarkStart w:id="176" w:name="_Toc492487052"/>
      <w:bookmarkStart w:id="177" w:name="_Toc492485133"/>
      <w:bookmarkStart w:id="178" w:name="_Toc492486129"/>
      <w:bookmarkStart w:id="179" w:name="_Toc492486438"/>
      <w:bookmarkStart w:id="180" w:name="_Toc492486746"/>
      <w:bookmarkStart w:id="181" w:name="_Toc492487053"/>
      <w:bookmarkStart w:id="182" w:name="_Toc492485160"/>
      <w:bookmarkStart w:id="183" w:name="_Toc492486156"/>
      <w:bookmarkStart w:id="184" w:name="_Toc492486465"/>
      <w:bookmarkStart w:id="185" w:name="_Toc492486773"/>
      <w:bookmarkStart w:id="186" w:name="_Toc492487080"/>
      <w:bookmarkStart w:id="187" w:name="_Toc492487081"/>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r>
        <w:br w:type="page"/>
      </w:r>
    </w:p>
    <w:p w:rsidR="00AE5BF8" w:rsidRDefault="006D0D1C" w:rsidP="005E601F">
      <w:pPr>
        <w:pStyle w:val="3"/>
      </w:pPr>
      <w:bookmarkStart w:id="188" w:name="_Toc492488641"/>
      <w:bookmarkStart w:id="189" w:name="_Toc494288994"/>
      <w:r>
        <w:rPr>
          <w:rFonts w:hint="eastAsia"/>
        </w:rPr>
        <w:lastRenderedPageBreak/>
        <w:t>银行</w:t>
      </w:r>
      <w:r w:rsidR="00F26690">
        <w:rPr>
          <w:rFonts w:hint="eastAsia"/>
        </w:rPr>
        <w:t>业务功能</w:t>
      </w:r>
      <w:bookmarkEnd w:id="187"/>
      <w:bookmarkEnd w:id="188"/>
      <w:bookmarkEnd w:id="189"/>
    </w:p>
    <w:p w:rsidR="00AE5BF8" w:rsidRDefault="006D0D1C" w:rsidP="005E601F">
      <w:pPr>
        <w:pStyle w:val="4"/>
      </w:pPr>
      <w:r>
        <w:rPr>
          <w:rFonts w:hint="eastAsia"/>
        </w:rPr>
        <w:t>用户访问</w:t>
      </w:r>
    </w:p>
    <w:p w:rsidR="0042101D" w:rsidRDefault="006D0D1C" w:rsidP="00A364D7">
      <w:pPr>
        <w:pStyle w:val="5"/>
      </w:pPr>
      <w:r>
        <w:rPr>
          <w:rFonts w:hint="eastAsia"/>
        </w:rPr>
        <w:t>登录</w:t>
      </w:r>
    </w:p>
    <w:tbl>
      <w:tblPr>
        <w:tblStyle w:val="ab"/>
        <w:tblW w:w="0" w:type="auto"/>
        <w:tblLook w:val="04A0" w:firstRow="1" w:lastRow="0" w:firstColumn="1" w:lastColumn="0" w:noHBand="0" w:noVBand="1"/>
      </w:tblPr>
      <w:tblGrid>
        <w:gridCol w:w="1384"/>
        <w:gridCol w:w="7562"/>
      </w:tblGrid>
      <w:tr w:rsidR="00725F6F" w:rsidRPr="00725F6F" w:rsidTr="00AC3D27">
        <w:tc>
          <w:tcPr>
            <w:tcW w:w="1384" w:type="dxa"/>
          </w:tcPr>
          <w:p w:rsidR="00725F6F" w:rsidRPr="00725F6F" w:rsidRDefault="00725F6F" w:rsidP="00725F6F">
            <w:pPr>
              <w:rPr>
                <w:b/>
              </w:rPr>
            </w:pPr>
            <w:r w:rsidRPr="00725F6F">
              <w:rPr>
                <w:rFonts w:hint="eastAsia"/>
                <w:b/>
              </w:rPr>
              <w:t>操作人</w:t>
            </w:r>
          </w:p>
        </w:tc>
        <w:tc>
          <w:tcPr>
            <w:tcW w:w="7562" w:type="dxa"/>
          </w:tcPr>
          <w:p w:rsidR="00725F6F" w:rsidRPr="00725F6F" w:rsidRDefault="00725F6F" w:rsidP="00725F6F">
            <w:r>
              <w:rPr>
                <w:rFonts w:hint="eastAsia"/>
              </w:rPr>
              <w:t>银行</w:t>
            </w:r>
            <w:r w:rsidRPr="00725F6F">
              <w:rPr>
                <w:rFonts w:hint="eastAsia"/>
              </w:rPr>
              <w:t>用户</w:t>
            </w:r>
          </w:p>
        </w:tc>
      </w:tr>
      <w:tr w:rsidR="00725F6F" w:rsidRPr="00725F6F" w:rsidTr="00AC3D27">
        <w:tc>
          <w:tcPr>
            <w:tcW w:w="1384" w:type="dxa"/>
          </w:tcPr>
          <w:p w:rsidR="00725F6F" w:rsidRPr="00725F6F" w:rsidRDefault="00725F6F" w:rsidP="00725F6F">
            <w:pPr>
              <w:rPr>
                <w:b/>
              </w:rPr>
            </w:pPr>
            <w:r w:rsidRPr="00725F6F">
              <w:rPr>
                <w:rFonts w:hint="eastAsia"/>
                <w:b/>
              </w:rPr>
              <w:t>条件</w:t>
            </w:r>
          </w:p>
        </w:tc>
        <w:tc>
          <w:tcPr>
            <w:tcW w:w="7562" w:type="dxa"/>
          </w:tcPr>
          <w:p w:rsidR="00725F6F" w:rsidRPr="00725F6F" w:rsidRDefault="00725F6F" w:rsidP="00725F6F">
            <w:r w:rsidRPr="00725F6F">
              <w:rPr>
                <w:rFonts w:hint="eastAsia"/>
              </w:rPr>
              <w:t>未登录</w:t>
            </w:r>
          </w:p>
        </w:tc>
      </w:tr>
      <w:tr w:rsidR="00725F6F" w:rsidRPr="00725F6F" w:rsidTr="00AC3D27">
        <w:tc>
          <w:tcPr>
            <w:tcW w:w="8946" w:type="dxa"/>
            <w:gridSpan w:val="2"/>
          </w:tcPr>
          <w:p w:rsidR="00725F6F" w:rsidRPr="00725F6F" w:rsidRDefault="00725F6F" w:rsidP="00725F6F">
            <w:pPr>
              <w:rPr>
                <w:b/>
              </w:rPr>
            </w:pPr>
            <w:r w:rsidRPr="00725F6F">
              <w:rPr>
                <w:rFonts w:hint="eastAsia"/>
                <w:b/>
              </w:rPr>
              <w:t>输入</w:t>
            </w:r>
          </w:p>
        </w:tc>
      </w:tr>
      <w:tr w:rsidR="00725F6F" w:rsidRPr="00725F6F" w:rsidTr="00AC3D27">
        <w:tc>
          <w:tcPr>
            <w:tcW w:w="8946" w:type="dxa"/>
            <w:gridSpan w:val="2"/>
          </w:tcPr>
          <w:p w:rsidR="00725F6F" w:rsidRPr="00725F6F" w:rsidRDefault="00725F6F" w:rsidP="00725F6F">
            <w:r w:rsidRPr="00725F6F">
              <w:rPr>
                <w:rFonts w:hint="eastAsia"/>
              </w:rPr>
              <w:t>用户名称、密码、随机验证码</w:t>
            </w:r>
          </w:p>
        </w:tc>
      </w:tr>
      <w:tr w:rsidR="00725F6F" w:rsidRPr="00725F6F" w:rsidTr="00AC3D27">
        <w:tc>
          <w:tcPr>
            <w:tcW w:w="8946" w:type="dxa"/>
            <w:gridSpan w:val="2"/>
          </w:tcPr>
          <w:p w:rsidR="00725F6F" w:rsidRPr="00725F6F" w:rsidRDefault="00725F6F" w:rsidP="00725F6F">
            <w:pPr>
              <w:rPr>
                <w:b/>
              </w:rPr>
            </w:pPr>
            <w:r w:rsidRPr="00725F6F">
              <w:rPr>
                <w:rFonts w:hint="eastAsia"/>
                <w:b/>
              </w:rPr>
              <w:t>处理</w:t>
            </w:r>
          </w:p>
        </w:tc>
      </w:tr>
      <w:tr w:rsidR="00725F6F" w:rsidRPr="00725F6F" w:rsidTr="00AC3D27">
        <w:tc>
          <w:tcPr>
            <w:tcW w:w="8946" w:type="dxa"/>
            <w:gridSpan w:val="2"/>
          </w:tcPr>
          <w:p w:rsidR="00725F6F" w:rsidRPr="00725F6F" w:rsidRDefault="00725F6F" w:rsidP="00725F6F">
            <w:r>
              <w:rPr>
                <w:rFonts w:hint="eastAsia"/>
              </w:rPr>
              <w:t>银行用户</w:t>
            </w:r>
            <w:r w:rsidRPr="00725F6F">
              <w:rPr>
                <w:rFonts w:hint="eastAsia"/>
              </w:rPr>
              <w:t>录入信息，并选择确定操作，</w:t>
            </w:r>
          </w:p>
          <w:p w:rsidR="00725F6F" w:rsidRPr="00725F6F" w:rsidRDefault="00725F6F" w:rsidP="00725F6F">
            <w:r w:rsidRPr="00725F6F">
              <w:rPr>
                <w:rFonts w:hint="eastAsia"/>
              </w:rPr>
              <w:t>系统根据录入信息，对用户名称和密码进行验证，验证通过后，进入系统主界面。</w:t>
            </w:r>
          </w:p>
          <w:p w:rsidR="00725F6F" w:rsidRPr="00725F6F" w:rsidRDefault="00126987" w:rsidP="00725F6F">
            <w:r>
              <w:rPr>
                <w:rFonts w:hint="eastAsia"/>
              </w:rPr>
              <w:t>银行用户</w:t>
            </w:r>
            <w:r w:rsidR="00725F6F">
              <w:rPr>
                <w:rFonts w:hint="eastAsia"/>
              </w:rPr>
              <w:t>选择</w:t>
            </w:r>
            <w:r w:rsidR="00725F6F" w:rsidRPr="00725F6F">
              <w:rPr>
                <w:rFonts w:hint="eastAsia"/>
              </w:rPr>
              <w:t>重置操作，系统清空所有录入信息。</w:t>
            </w:r>
          </w:p>
        </w:tc>
      </w:tr>
      <w:tr w:rsidR="00725F6F" w:rsidRPr="00725F6F" w:rsidTr="00AC3D27">
        <w:tc>
          <w:tcPr>
            <w:tcW w:w="8946" w:type="dxa"/>
            <w:gridSpan w:val="2"/>
          </w:tcPr>
          <w:p w:rsidR="00725F6F" w:rsidRPr="00725F6F" w:rsidRDefault="00725F6F" w:rsidP="00725F6F">
            <w:pPr>
              <w:rPr>
                <w:b/>
              </w:rPr>
            </w:pPr>
            <w:r w:rsidRPr="00725F6F">
              <w:rPr>
                <w:rFonts w:hint="eastAsia"/>
                <w:b/>
              </w:rPr>
              <w:t>输出</w:t>
            </w:r>
          </w:p>
        </w:tc>
      </w:tr>
      <w:tr w:rsidR="00725F6F" w:rsidRPr="00725F6F" w:rsidTr="00AC3D27">
        <w:tc>
          <w:tcPr>
            <w:tcW w:w="8946" w:type="dxa"/>
            <w:gridSpan w:val="2"/>
          </w:tcPr>
          <w:p w:rsidR="00725F6F" w:rsidRPr="00725F6F" w:rsidRDefault="00334E0A" w:rsidP="00725F6F">
            <w:r>
              <w:rPr>
                <w:rFonts w:hint="eastAsia"/>
              </w:rPr>
              <w:t>无</w:t>
            </w:r>
          </w:p>
        </w:tc>
      </w:tr>
      <w:tr w:rsidR="00725F6F" w:rsidRPr="00725F6F" w:rsidTr="00AC3D27">
        <w:tc>
          <w:tcPr>
            <w:tcW w:w="8946" w:type="dxa"/>
            <w:gridSpan w:val="2"/>
          </w:tcPr>
          <w:p w:rsidR="00725F6F" w:rsidRPr="00725F6F" w:rsidRDefault="00725F6F" w:rsidP="00725F6F">
            <w:pPr>
              <w:rPr>
                <w:b/>
              </w:rPr>
            </w:pPr>
            <w:r w:rsidRPr="00725F6F">
              <w:rPr>
                <w:rFonts w:hint="eastAsia"/>
                <w:b/>
              </w:rPr>
              <w:t>错误提示</w:t>
            </w:r>
          </w:p>
        </w:tc>
      </w:tr>
      <w:tr w:rsidR="00725F6F" w:rsidRPr="00725F6F" w:rsidTr="00AC3D27">
        <w:tc>
          <w:tcPr>
            <w:tcW w:w="8946" w:type="dxa"/>
            <w:gridSpan w:val="2"/>
          </w:tcPr>
          <w:p w:rsidR="00725F6F" w:rsidRPr="00725F6F" w:rsidRDefault="00725F6F" w:rsidP="00725F6F">
            <w:r w:rsidRPr="00725F6F">
              <w:rPr>
                <w:rFonts w:hint="eastAsia"/>
              </w:rPr>
              <w:t>检查用户名称、密码、随机验证</w:t>
            </w:r>
            <w:proofErr w:type="gramStart"/>
            <w:r w:rsidRPr="00725F6F">
              <w:rPr>
                <w:rFonts w:hint="eastAsia"/>
              </w:rPr>
              <w:t>码必填项</w:t>
            </w:r>
            <w:proofErr w:type="gramEnd"/>
            <w:r w:rsidR="00D51D35">
              <w:rPr>
                <w:rFonts w:hint="eastAsia"/>
              </w:rPr>
              <w:t>如有错误，系统提示</w:t>
            </w:r>
            <w:r w:rsidRPr="00725F6F">
              <w:rPr>
                <w:rFonts w:hint="eastAsia"/>
              </w:rPr>
              <w:t>。</w:t>
            </w:r>
          </w:p>
          <w:p w:rsidR="00725F6F" w:rsidRPr="00725F6F" w:rsidRDefault="00725F6F" w:rsidP="00725F6F">
            <w:r w:rsidRPr="00725F6F">
              <w:rPr>
                <w:rFonts w:hint="eastAsia"/>
              </w:rPr>
              <w:t>检查随机验证码</w:t>
            </w:r>
            <w:r w:rsidR="00D51D35">
              <w:rPr>
                <w:rFonts w:hint="eastAsia"/>
              </w:rPr>
              <w:t>如有错误，系统提示</w:t>
            </w:r>
            <w:r w:rsidRPr="00725F6F">
              <w:rPr>
                <w:rFonts w:hint="eastAsia"/>
              </w:rPr>
              <w:t>“验证码错误”</w:t>
            </w:r>
          </w:p>
          <w:p w:rsidR="00725F6F" w:rsidRPr="00725F6F" w:rsidRDefault="00725F6F" w:rsidP="00725F6F">
            <w:r w:rsidRPr="00725F6F">
              <w:rPr>
                <w:rFonts w:hint="eastAsia"/>
              </w:rPr>
              <w:t>检查注册用户信息、如有错误</w:t>
            </w:r>
            <w:r w:rsidR="00334E0A">
              <w:rPr>
                <w:rFonts w:hint="eastAsia"/>
              </w:rPr>
              <w:t>系统</w:t>
            </w:r>
            <w:r w:rsidRPr="00725F6F">
              <w:rPr>
                <w:rFonts w:hint="eastAsia"/>
              </w:rPr>
              <w:t>提示“您输入的用户名称不存在”或“密码错误”</w:t>
            </w:r>
          </w:p>
        </w:tc>
      </w:tr>
      <w:tr w:rsidR="00725F6F" w:rsidRPr="00725F6F" w:rsidTr="00AC3D27">
        <w:tc>
          <w:tcPr>
            <w:tcW w:w="8946" w:type="dxa"/>
            <w:gridSpan w:val="2"/>
          </w:tcPr>
          <w:p w:rsidR="00725F6F" w:rsidRPr="00725F6F" w:rsidRDefault="00725F6F" w:rsidP="00725F6F">
            <w:pPr>
              <w:rPr>
                <w:b/>
              </w:rPr>
            </w:pPr>
            <w:r w:rsidRPr="00725F6F">
              <w:rPr>
                <w:rFonts w:hint="eastAsia"/>
                <w:b/>
              </w:rPr>
              <w:t>备注</w:t>
            </w:r>
          </w:p>
        </w:tc>
      </w:tr>
      <w:tr w:rsidR="00725F6F" w:rsidRPr="00725F6F" w:rsidTr="00AC3D27">
        <w:tc>
          <w:tcPr>
            <w:tcW w:w="8946" w:type="dxa"/>
            <w:gridSpan w:val="2"/>
          </w:tcPr>
          <w:p w:rsidR="00725F6F" w:rsidRPr="00725F6F" w:rsidRDefault="00725F6F" w:rsidP="00725F6F">
            <w:r w:rsidRPr="00725F6F">
              <w:rPr>
                <w:rFonts w:hint="eastAsia"/>
              </w:rPr>
              <w:t>密码显示为“</w:t>
            </w:r>
            <w:r w:rsidRPr="00725F6F">
              <w:rPr>
                <w:rFonts w:hint="eastAsia"/>
              </w:rPr>
              <w:t>*</w:t>
            </w:r>
            <w:r w:rsidRPr="00725F6F">
              <w:rPr>
                <w:rFonts w:hint="eastAsia"/>
              </w:rPr>
              <w:t>”。</w:t>
            </w:r>
          </w:p>
        </w:tc>
      </w:tr>
    </w:tbl>
    <w:p w:rsidR="00725F6F" w:rsidRPr="002A4F05" w:rsidRDefault="00725F6F" w:rsidP="00A364D7"/>
    <w:p w:rsidR="0042101D" w:rsidRDefault="006D0D1C" w:rsidP="00A364D7">
      <w:pPr>
        <w:pStyle w:val="5"/>
      </w:pPr>
      <w:r>
        <w:rPr>
          <w:rFonts w:hint="eastAsia"/>
        </w:rPr>
        <w:t>修改密码</w:t>
      </w:r>
    </w:p>
    <w:tbl>
      <w:tblPr>
        <w:tblStyle w:val="ab"/>
        <w:tblW w:w="0" w:type="auto"/>
        <w:tblLook w:val="04A0" w:firstRow="1" w:lastRow="0" w:firstColumn="1" w:lastColumn="0" w:noHBand="0" w:noVBand="1"/>
      </w:tblPr>
      <w:tblGrid>
        <w:gridCol w:w="1384"/>
        <w:gridCol w:w="7562"/>
      </w:tblGrid>
      <w:tr w:rsidR="00126987" w:rsidRPr="00126987" w:rsidTr="00AC3D27">
        <w:tc>
          <w:tcPr>
            <w:tcW w:w="1384" w:type="dxa"/>
          </w:tcPr>
          <w:p w:rsidR="00126987" w:rsidRPr="00126987" w:rsidRDefault="00126987" w:rsidP="00126987">
            <w:pPr>
              <w:rPr>
                <w:b/>
              </w:rPr>
            </w:pPr>
            <w:r w:rsidRPr="00126987">
              <w:rPr>
                <w:rFonts w:hint="eastAsia"/>
                <w:b/>
              </w:rPr>
              <w:t>操作人</w:t>
            </w:r>
          </w:p>
        </w:tc>
        <w:tc>
          <w:tcPr>
            <w:tcW w:w="7562" w:type="dxa"/>
          </w:tcPr>
          <w:p w:rsidR="00126987" w:rsidRPr="00126987" w:rsidRDefault="00126987" w:rsidP="00126987">
            <w:r>
              <w:rPr>
                <w:rFonts w:hint="eastAsia"/>
              </w:rPr>
              <w:t>银行</w:t>
            </w:r>
            <w:r w:rsidRPr="00126987">
              <w:rPr>
                <w:rFonts w:hint="eastAsia"/>
              </w:rPr>
              <w:t>用户</w:t>
            </w:r>
          </w:p>
        </w:tc>
      </w:tr>
      <w:tr w:rsidR="00126987" w:rsidRPr="00126987" w:rsidTr="00AC3D27">
        <w:tc>
          <w:tcPr>
            <w:tcW w:w="1384" w:type="dxa"/>
          </w:tcPr>
          <w:p w:rsidR="00126987" w:rsidRPr="00126987" w:rsidRDefault="00126987" w:rsidP="00126987">
            <w:pPr>
              <w:rPr>
                <w:b/>
              </w:rPr>
            </w:pPr>
            <w:r w:rsidRPr="00126987">
              <w:rPr>
                <w:rFonts w:hint="eastAsia"/>
                <w:b/>
              </w:rPr>
              <w:t>条件</w:t>
            </w:r>
          </w:p>
        </w:tc>
        <w:tc>
          <w:tcPr>
            <w:tcW w:w="7562" w:type="dxa"/>
          </w:tcPr>
          <w:p w:rsidR="00126987" w:rsidRPr="00126987" w:rsidRDefault="00126987" w:rsidP="00126987">
            <w:r w:rsidRPr="00126987">
              <w:rPr>
                <w:rFonts w:hint="eastAsia"/>
              </w:rPr>
              <w:t>已登录</w:t>
            </w:r>
          </w:p>
        </w:tc>
      </w:tr>
      <w:tr w:rsidR="00126987" w:rsidRPr="00126987" w:rsidTr="00AC3D27">
        <w:tc>
          <w:tcPr>
            <w:tcW w:w="8946" w:type="dxa"/>
            <w:gridSpan w:val="2"/>
          </w:tcPr>
          <w:p w:rsidR="00126987" w:rsidRPr="00126987" w:rsidRDefault="00126987" w:rsidP="00126987">
            <w:pPr>
              <w:rPr>
                <w:b/>
              </w:rPr>
            </w:pPr>
            <w:r w:rsidRPr="00126987">
              <w:rPr>
                <w:rFonts w:hint="eastAsia"/>
                <w:b/>
              </w:rPr>
              <w:t>输入</w:t>
            </w:r>
          </w:p>
        </w:tc>
      </w:tr>
      <w:tr w:rsidR="00126987" w:rsidRPr="00126987" w:rsidTr="00AC3D27">
        <w:tc>
          <w:tcPr>
            <w:tcW w:w="8946" w:type="dxa"/>
            <w:gridSpan w:val="2"/>
          </w:tcPr>
          <w:p w:rsidR="00126987" w:rsidRPr="00126987" w:rsidRDefault="00126987" w:rsidP="00126987">
            <w:r w:rsidRPr="00126987">
              <w:rPr>
                <w:rFonts w:hint="eastAsia"/>
              </w:rPr>
              <w:t>原密码、新密码、新密码确认</w:t>
            </w:r>
          </w:p>
        </w:tc>
      </w:tr>
      <w:tr w:rsidR="00126987" w:rsidRPr="00126987" w:rsidTr="00AC3D27">
        <w:tc>
          <w:tcPr>
            <w:tcW w:w="8946" w:type="dxa"/>
            <w:gridSpan w:val="2"/>
          </w:tcPr>
          <w:p w:rsidR="00126987" w:rsidRPr="00126987" w:rsidRDefault="00126987" w:rsidP="00126987">
            <w:pPr>
              <w:rPr>
                <w:b/>
              </w:rPr>
            </w:pPr>
            <w:r w:rsidRPr="00126987">
              <w:rPr>
                <w:rFonts w:hint="eastAsia"/>
                <w:b/>
              </w:rPr>
              <w:lastRenderedPageBreak/>
              <w:t>处理</w:t>
            </w:r>
          </w:p>
        </w:tc>
      </w:tr>
      <w:tr w:rsidR="00126987" w:rsidRPr="00126987" w:rsidTr="00AC3D27">
        <w:tc>
          <w:tcPr>
            <w:tcW w:w="8946" w:type="dxa"/>
            <w:gridSpan w:val="2"/>
          </w:tcPr>
          <w:p w:rsidR="00126987" w:rsidRPr="00126987" w:rsidRDefault="00126987" w:rsidP="00126987">
            <w:r>
              <w:rPr>
                <w:rFonts w:hint="eastAsia"/>
              </w:rPr>
              <w:t>银行</w:t>
            </w:r>
            <w:r w:rsidRPr="00126987">
              <w:rPr>
                <w:rFonts w:hint="eastAsia"/>
              </w:rPr>
              <w:t>用户录入信息，选择确定操作；</w:t>
            </w:r>
          </w:p>
          <w:p w:rsidR="00126987" w:rsidRPr="00126987" w:rsidRDefault="00126987" w:rsidP="00126987">
            <w:r w:rsidRPr="00126987">
              <w:rPr>
                <w:rFonts w:hint="eastAsia"/>
              </w:rPr>
              <w:t>系统根据输入信息，对已登录</w:t>
            </w:r>
            <w:r>
              <w:rPr>
                <w:rFonts w:hint="eastAsia"/>
              </w:rPr>
              <w:t>银行</w:t>
            </w:r>
            <w:r w:rsidRPr="00126987">
              <w:rPr>
                <w:rFonts w:hint="eastAsia"/>
              </w:rPr>
              <w:t>用户密码进行修改；</w:t>
            </w:r>
          </w:p>
          <w:p w:rsidR="00126987" w:rsidRPr="00126987" w:rsidRDefault="00126987" w:rsidP="00126987">
            <w:r>
              <w:rPr>
                <w:rFonts w:hint="eastAsia"/>
              </w:rPr>
              <w:t>银行</w:t>
            </w:r>
            <w:r w:rsidRPr="00126987">
              <w:rPr>
                <w:rFonts w:hint="eastAsia"/>
              </w:rPr>
              <w:t>用户选择忽略操作，系统返回上一级菜单。</w:t>
            </w:r>
          </w:p>
        </w:tc>
      </w:tr>
      <w:tr w:rsidR="00126987" w:rsidRPr="00126987" w:rsidTr="00AC3D27">
        <w:tc>
          <w:tcPr>
            <w:tcW w:w="8946" w:type="dxa"/>
            <w:gridSpan w:val="2"/>
          </w:tcPr>
          <w:p w:rsidR="00126987" w:rsidRPr="00126987" w:rsidRDefault="00126987" w:rsidP="00126987">
            <w:pPr>
              <w:rPr>
                <w:b/>
              </w:rPr>
            </w:pPr>
            <w:r w:rsidRPr="00126987">
              <w:rPr>
                <w:rFonts w:hint="eastAsia"/>
                <w:b/>
              </w:rPr>
              <w:t>输出</w:t>
            </w:r>
          </w:p>
        </w:tc>
      </w:tr>
      <w:tr w:rsidR="00126987" w:rsidRPr="00126987" w:rsidTr="00AC3D27">
        <w:tc>
          <w:tcPr>
            <w:tcW w:w="8946" w:type="dxa"/>
            <w:gridSpan w:val="2"/>
          </w:tcPr>
          <w:p w:rsidR="00126987" w:rsidRPr="00126987" w:rsidRDefault="00126987" w:rsidP="00126987">
            <w:proofErr w:type="gramStart"/>
            <w:r w:rsidRPr="00126987">
              <w:rPr>
                <w:rFonts w:hint="eastAsia"/>
              </w:rPr>
              <w:t>如修改</w:t>
            </w:r>
            <w:proofErr w:type="gramEnd"/>
            <w:r w:rsidRPr="00126987">
              <w:rPr>
                <w:rFonts w:hint="eastAsia"/>
              </w:rPr>
              <w:t>成功，</w:t>
            </w:r>
            <w:r w:rsidR="00334E0A">
              <w:rPr>
                <w:rFonts w:hint="eastAsia"/>
              </w:rPr>
              <w:t>系统</w:t>
            </w:r>
            <w:r w:rsidRPr="00126987">
              <w:rPr>
                <w:rFonts w:hint="eastAsia"/>
              </w:rPr>
              <w:t>提示“密码已修改，请重新登录”。</w:t>
            </w:r>
          </w:p>
        </w:tc>
      </w:tr>
      <w:tr w:rsidR="00126987" w:rsidRPr="00126987" w:rsidTr="00AC3D27">
        <w:tc>
          <w:tcPr>
            <w:tcW w:w="8946" w:type="dxa"/>
            <w:gridSpan w:val="2"/>
          </w:tcPr>
          <w:p w:rsidR="00126987" w:rsidRPr="00126987" w:rsidRDefault="00126987" w:rsidP="00126987">
            <w:pPr>
              <w:rPr>
                <w:b/>
              </w:rPr>
            </w:pPr>
            <w:r w:rsidRPr="00126987">
              <w:rPr>
                <w:rFonts w:hint="eastAsia"/>
                <w:b/>
              </w:rPr>
              <w:t>错误提示</w:t>
            </w:r>
          </w:p>
        </w:tc>
      </w:tr>
      <w:tr w:rsidR="00126987" w:rsidRPr="00126987" w:rsidTr="00AC3D27">
        <w:tc>
          <w:tcPr>
            <w:tcW w:w="8946" w:type="dxa"/>
            <w:gridSpan w:val="2"/>
          </w:tcPr>
          <w:p w:rsidR="00126987" w:rsidRPr="00126987" w:rsidRDefault="00126987" w:rsidP="00126987">
            <w:r w:rsidRPr="00126987">
              <w:rPr>
                <w:rFonts w:hint="eastAsia"/>
              </w:rPr>
              <w:t>检查原密码、新密码、新密码确认</w:t>
            </w:r>
            <w:proofErr w:type="gramStart"/>
            <w:r w:rsidRPr="00126987">
              <w:rPr>
                <w:rFonts w:hint="eastAsia"/>
              </w:rPr>
              <w:t>必填项</w:t>
            </w:r>
            <w:r w:rsidR="00D51D35">
              <w:rPr>
                <w:rFonts w:hint="eastAsia"/>
              </w:rPr>
              <w:t>如</w:t>
            </w:r>
            <w:proofErr w:type="gramEnd"/>
            <w:r w:rsidR="00D51D35">
              <w:rPr>
                <w:rFonts w:hint="eastAsia"/>
              </w:rPr>
              <w:t>有错误，系统提示</w:t>
            </w:r>
            <w:r w:rsidRPr="00126987">
              <w:rPr>
                <w:rFonts w:hint="eastAsia"/>
              </w:rPr>
              <w:t>；</w:t>
            </w:r>
          </w:p>
          <w:p w:rsidR="00126987" w:rsidRPr="00126987" w:rsidRDefault="00126987" w:rsidP="00126987">
            <w:r w:rsidRPr="00126987">
              <w:rPr>
                <w:rFonts w:hint="eastAsia"/>
              </w:rPr>
              <w:t>对原密码进行验证、如有错误</w:t>
            </w:r>
            <w:r w:rsidR="00334E0A">
              <w:rPr>
                <w:rFonts w:hint="eastAsia"/>
              </w:rPr>
              <w:t>系统</w:t>
            </w:r>
            <w:r w:rsidRPr="00126987">
              <w:rPr>
                <w:rFonts w:hint="eastAsia"/>
              </w:rPr>
              <w:t>提示</w:t>
            </w:r>
            <w:r w:rsidRPr="00126987">
              <w:rPr>
                <w:rFonts w:hint="eastAsia"/>
              </w:rPr>
              <w:t xml:space="preserve"> </w:t>
            </w:r>
            <w:r w:rsidRPr="00126987">
              <w:rPr>
                <w:rFonts w:hint="eastAsia"/>
              </w:rPr>
              <w:t>“密码错误”；</w:t>
            </w:r>
          </w:p>
          <w:p w:rsidR="00126987" w:rsidRPr="00126987" w:rsidRDefault="00126987" w:rsidP="00126987">
            <w:r w:rsidRPr="00126987">
              <w:rPr>
                <w:rFonts w:hint="eastAsia"/>
              </w:rPr>
              <w:t>检查新密码、新密码确认格式和一致性</w:t>
            </w:r>
            <w:r w:rsidR="00D51D35">
              <w:rPr>
                <w:rFonts w:hint="eastAsia"/>
              </w:rPr>
              <w:t>如有错误，系统提示</w:t>
            </w:r>
            <w:r w:rsidRPr="00126987">
              <w:rPr>
                <w:rFonts w:hint="eastAsia"/>
              </w:rPr>
              <w:t>“新密码录入有误”。</w:t>
            </w:r>
          </w:p>
        </w:tc>
      </w:tr>
      <w:tr w:rsidR="00126987" w:rsidRPr="00126987" w:rsidTr="00AC3D27">
        <w:tc>
          <w:tcPr>
            <w:tcW w:w="8946" w:type="dxa"/>
            <w:gridSpan w:val="2"/>
          </w:tcPr>
          <w:p w:rsidR="00126987" w:rsidRPr="00126987" w:rsidRDefault="00126987" w:rsidP="00126987">
            <w:pPr>
              <w:rPr>
                <w:b/>
              </w:rPr>
            </w:pPr>
            <w:r w:rsidRPr="00126987">
              <w:rPr>
                <w:rFonts w:hint="eastAsia"/>
                <w:b/>
              </w:rPr>
              <w:t>备注</w:t>
            </w:r>
          </w:p>
        </w:tc>
      </w:tr>
      <w:tr w:rsidR="00126987" w:rsidRPr="00126987" w:rsidTr="00AC3D27">
        <w:tc>
          <w:tcPr>
            <w:tcW w:w="8946" w:type="dxa"/>
            <w:gridSpan w:val="2"/>
          </w:tcPr>
          <w:p w:rsidR="00126987" w:rsidRDefault="00126987" w:rsidP="00126987">
            <w:r w:rsidRPr="00126987">
              <w:rPr>
                <w:rFonts w:hint="eastAsia"/>
              </w:rPr>
              <w:t>密码显示为“</w:t>
            </w:r>
            <w:r w:rsidRPr="00126987">
              <w:rPr>
                <w:rFonts w:hint="eastAsia"/>
              </w:rPr>
              <w:t>*</w:t>
            </w:r>
            <w:r w:rsidR="00875D7D">
              <w:rPr>
                <w:rFonts w:hint="eastAsia"/>
              </w:rPr>
              <w:t>”；</w:t>
            </w:r>
          </w:p>
          <w:p w:rsidR="00875D7D" w:rsidRPr="00126987" w:rsidRDefault="00875D7D" w:rsidP="00A364D7">
            <w:r w:rsidRPr="00875D7D">
              <w:rPr>
                <w:rFonts w:hint="eastAsia"/>
              </w:rPr>
              <w:t>密码格式为数字或字母，</w:t>
            </w:r>
            <w:r w:rsidRPr="00875D7D">
              <w:rPr>
                <w:rFonts w:hint="eastAsia"/>
              </w:rPr>
              <w:t>6</w:t>
            </w:r>
            <w:r w:rsidRPr="00875D7D">
              <w:rPr>
                <w:rFonts w:hint="eastAsia"/>
              </w:rPr>
              <w:t>位。</w:t>
            </w:r>
          </w:p>
        </w:tc>
      </w:tr>
    </w:tbl>
    <w:p w:rsidR="00126987" w:rsidRPr="002A4F05" w:rsidRDefault="00126987" w:rsidP="00A364D7"/>
    <w:p w:rsidR="00AE5BF8" w:rsidRDefault="006D0D1C" w:rsidP="00A364D7">
      <w:pPr>
        <w:pStyle w:val="5"/>
      </w:pPr>
      <w:r>
        <w:rPr>
          <w:rFonts w:hint="eastAsia"/>
        </w:rPr>
        <w:t>找回密码</w:t>
      </w:r>
    </w:p>
    <w:tbl>
      <w:tblPr>
        <w:tblStyle w:val="ab"/>
        <w:tblW w:w="0" w:type="auto"/>
        <w:tblLook w:val="04A0" w:firstRow="1" w:lastRow="0" w:firstColumn="1" w:lastColumn="0" w:noHBand="0" w:noVBand="1"/>
      </w:tblPr>
      <w:tblGrid>
        <w:gridCol w:w="1384"/>
        <w:gridCol w:w="7562"/>
      </w:tblGrid>
      <w:tr w:rsidR="00126987" w:rsidRPr="00126987" w:rsidTr="00AC3D27">
        <w:tc>
          <w:tcPr>
            <w:tcW w:w="1384" w:type="dxa"/>
          </w:tcPr>
          <w:p w:rsidR="00126987" w:rsidRPr="00126987" w:rsidRDefault="00126987" w:rsidP="00AC3D27">
            <w:pPr>
              <w:rPr>
                <w:b/>
              </w:rPr>
            </w:pPr>
            <w:r w:rsidRPr="00126987">
              <w:rPr>
                <w:rFonts w:hint="eastAsia"/>
                <w:b/>
              </w:rPr>
              <w:t>操作人</w:t>
            </w:r>
          </w:p>
        </w:tc>
        <w:tc>
          <w:tcPr>
            <w:tcW w:w="7562" w:type="dxa"/>
          </w:tcPr>
          <w:p w:rsidR="00126987" w:rsidRPr="00126987" w:rsidRDefault="00126987" w:rsidP="00AC3D27">
            <w:r>
              <w:rPr>
                <w:rFonts w:hint="eastAsia"/>
              </w:rPr>
              <w:t>银行</w:t>
            </w:r>
            <w:r w:rsidRPr="00126987">
              <w:rPr>
                <w:rFonts w:hint="eastAsia"/>
              </w:rPr>
              <w:t>用户</w:t>
            </w:r>
          </w:p>
        </w:tc>
      </w:tr>
      <w:tr w:rsidR="00126987" w:rsidRPr="00126987" w:rsidTr="00AC3D27">
        <w:tc>
          <w:tcPr>
            <w:tcW w:w="1384" w:type="dxa"/>
          </w:tcPr>
          <w:p w:rsidR="00126987" w:rsidRPr="00126987" w:rsidRDefault="00126987" w:rsidP="00AC3D27">
            <w:pPr>
              <w:rPr>
                <w:b/>
              </w:rPr>
            </w:pPr>
            <w:r w:rsidRPr="00126987">
              <w:rPr>
                <w:rFonts w:hint="eastAsia"/>
                <w:b/>
              </w:rPr>
              <w:t>条件</w:t>
            </w:r>
          </w:p>
        </w:tc>
        <w:tc>
          <w:tcPr>
            <w:tcW w:w="7562" w:type="dxa"/>
          </w:tcPr>
          <w:p w:rsidR="00126987" w:rsidRPr="00126987" w:rsidRDefault="00126987" w:rsidP="00AC3D27">
            <w:r w:rsidRPr="00126987">
              <w:rPr>
                <w:rFonts w:hint="eastAsia"/>
              </w:rPr>
              <w:t>已登录</w:t>
            </w:r>
          </w:p>
        </w:tc>
      </w:tr>
      <w:tr w:rsidR="00126987" w:rsidRPr="00126987" w:rsidTr="00AC3D27">
        <w:tc>
          <w:tcPr>
            <w:tcW w:w="8946" w:type="dxa"/>
            <w:gridSpan w:val="2"/>
          </w:tcPr>
          <w:p w:rsidR="00126987" w:rsidRPr="00126987" w:rsidRDefault="00126987" w:rsidP="00AC3D27">
            <w:pPr>
              <w:rPr>
                <w:b/>
              </w:rPr>
            </w:pPr>
            <w:r w:rsidRPr="00126987">
              <w:rPr>
                <w:rFonts w:hint="eastAsia"/>
                <w:b/>
              </w:rPr>
              <w:t>输入</w:t>
            </w:r>
          </w:p>
        </w:tc>
      </w:tr>
      <w:tr w:rsidR="00126987" w:rsidRPr="00126987" w:rsidTr="00AC3D27">
        <w:tc>
          <w:tcPr>
            <w:tcW w:w="8946" w:type="dxa"/>
            <w:gridSpan w:val="2"/>
          </w:tcPr>
          <w:p w:rsidR="00126987" w:rsidRPr="00126987" w:rsidRDefault="00126987" w:rsidP="00AC3D27">
            <w:r>
              <w:rPr>
                <w:rFonts w:hint="eastAsia"/>
              </w:rPr>
              <w:t>无</w:t>
            </w:r>
          </w:p>
        </w:tc>
      </w:tr>
      <w:tr w:rsidR="00126987" w:rsidRPr="00126987" w:rsidTr="00AC3D27">
        <w:tc>
          <w:tcPr>
            <w:tcW w:w="8946" w:type="dxa"/>
            <w:gridSpan w:val="2"/>
          </w:tcPr>
          <w:p w:rsidR="00126987" w:rsidRPr="00126987" w:rsidRDefault="00126987" w:rsidP="00AC3D27">
            <w:pPr>
              <w:rPr>
                <w:b/>
              </w:rPr>
            </w:pPr>
            <w:r w:rsidRPr="00126987">
              <w:rPr>
                <w:rFonts w:hint="eastAsia"/>
                <w:b/>
              </w:rPr>
              <w:t>处理</w:t>
            </w:r>
          </w:p>
        </w:tc>
      </w:tr>
      <w:tr w:rsidR="00126987" w:rsidRPr="00126987" w:rsidTr="00AC3D27">
        <w:tc>
          <w:tcPr>
            <w:tcW w:w="8946" w:type="dxa"/>
            <w:gridSpan w:val="2"/>
          </w:tcPr>
          <w:p w:rsidR="00126987" w:rsidRDefault="00126987" w:rsidP="00AC3D27">
            <w:r w:rsidRPr="00126987">
              <w:rPr>
                <w:rFonts w:hint="eastAsia"/>
              </w:rPr>
              <w:t>银行用户如果遗失密码，可通过内部渠道通知银行系</w:t>
            </w:r>
            <w:r>
              <w:rPr>
                <w:rFonts w:hint="eastAsia"/>
              </w:rPr>
              <w:t>统管理员；</w:t>
            </w:r>
          </w:p>
          <w:p w:rsidR="00126987" w:rsidRPr="00126987" w:rsidRDefault="00126987" w:rsidP="00AC3D27">
            <w:r>
              <w:rPr>
                <w:rFonts w:hint="eastAsia"/>
              </w:rPr>
              <w:t>系统管理进行</w:t>
            </w:r>
            <w:r w:rsidRPr="00126987">
              <w:rPr>
                <w:rFonts w:hint="eastAsia"/>
              </w:rPr>
              <w:t>重置密码</w:t>
            </w:r>
            <w:r>
              <w:rPr>
                <w:rFonts w:hint="eastAsia"/>
              </w:rPr>
              <w:t>操作</w:t>
            </w:r>
            <w:r w:rsidRPr="00126987">
              <w:rPr>
                <w:rFonts w:hint="eastAsia"/>
              </w:rPr>
              <w:t>，</w:t>
            </w:r>
            <w:r>
              <w:rPr>
                <w:rFonts w:hint="eastAsia"/>
              </w:rPr>
              <w:t>并</w:t>
            </w:r>
            <w:r w:rsidRPr="00126987">
              <w:rPr>
                <w:rFonts w:hint="eastAsia"/>
              </w:rPr>
              <w:t>将初始密码通知银行用户。</w:t>
            </w:r>
          </w:p>
        </w:tc>
      </w:tr>
      <w:tr w:rsidR="00126987" w:rsidRPr="00126987" w:rsidTr="00AC3D27">
        <w:tc>
          <w:tcPr>
            <w:tcW w:w="8946" w:type="dxa"/>
            <w:gridSpan w:val="2"/>
          </w:tcPr>
          <w:p w:rsidR="00126987" w:rsidRPr="00126987" w:rsidRDefault="00126987" w:rsidP="00AC3D27">
            <w:pPr>
              <w:rPr>
                <w:b/>
              </w:rPr>
            </w:pPr>
            <w:r w:rsidRPr="00126987">
              <w:rPr>
                <w:rFonts w:hint="eastAsia"/>
                <w:b/>
              </w:rPr>
              <w:t>输出</w:t>
            </w:r>
          </w:p>
        </w:tc>
      </w:tr>
      <w:tr w:rsidR="00126987" w:rsidRPr="00126987" w:rsidTr="00AC3D27">
        <w:tc>
          <w:tcPr>
            <w:tcW w:w="8946" w:type="dxa"/>
            <w:gridSpan w:val="2"/>
          </w:tcPr>
          <w:p w:rsidR="00126987" w:rsidRPr="00126987" w:rsidRDefault="00126987" w:rsidP="00AC3D27">
            <w:r>
              <w:rPr>
                <w:rFonts w:hint="eastAsia"/>
              </w:rPr>
              <w:t>如重置成功，</w:t>
            </w:r>
            <w:r w:rsidR="00334E0A">
              <w:rPr>
                <w:rFonts w:hint="eastAsia"/>
              </w:rPr>
              <w:t>系统</w:t>
            </w:r>
            <w:r>
              <w:rPr>
                <w:rFonts w:hint="eastAsia"/>
              </w:rPr>
              <w:t>提示“密码已重置，请通知用户</w:t>
            </w:r>
            <w:r w:rsidRPr="00126987">
              <w:rPr>
                <w:rFonts w:hint="eastAsia"/>
              </w:rPr>
              <w:t>”。</w:t>
            </w:r>
          </w:p>
        </w:tc>
      </w:tr>
      <w:tr w:rsidR="00126987" w:rsidRPr="00126987" w:rsidTr="00AC3D27">
        <w:tc>
          <w:tcPr>
            <w:tcW w:w="8946" w:type="dxa"/>
            <w:gridSpan w:val="2"/>
          </w:tcPr>
          <w:p w:rsidR="00126987" w:rsidRPr="00126987" w:rsidRDefault="00126987" w:rsidP="00AC3D27">
            <w:pPr>
              <w:rPr>
                <w:b/>
              </w:rPr>
            </w:pPr>
            <w:r w:rsidRPr="00126987">
              <w:rPr>
                <w:rFonts w:hint="eastAsia"/>
                <w:b/>
              </w:rPr>
              <w:t>错误提示</w:t>
            </w:r>
          </w:p>
        </w:tc>
      </w:tr>
      <w:tr w:rsidR="00126987" w:rsidRPr="00126987" w:rsidTr="00AC3D27">
        <w:tc>
          <w:tcPr>
            <w:tcW w:w="8946" w:type="dxa"/>
            <w:gridSpan w:val="2"/>
          </w:tcPr>
          <w:p w:rsidR="00126987" w:rsidRPr="00126987" w:rsidRDefault="00126987" w:rsidP="00AC3D27">
            <w:r>
              <w:rPr>
                <w:rFonts w:hint="eastAsia"/>
              </w:rPr>
              <w:t>重置时</w:t>
            </w:r>
            <w:r w:rsidR="00D51D35">
              <w:rPr>
                <w:rFonts w:hint="eastAsia"/>
              </w:rPr>
              <w:t>如有错误，系统提示</w:t>
            </w:r>
            <w:r>
              <w:rPr>
                <w:rFonts w:hint="eastAsia"/>
              </w:rPr>
              <w:t>“重置失败”</w:t>
            </w:r>
          </w:p>
        </w:tc>
      </w:tr>
      <w:tr w:rsidR="00126987" w:rsidRPr="00126987" w:rsidTr="00AC3D27">
        <w:tc>
          <w:tcPr>
            <w:tcW w:w="8946" w:type="dxa"/>
            <w:gridSpan w:val="2"/>
          </w:tcPr>
          <w:p w:rsidR="00126987" w:rsidRPr="00126987" w:rsidRDefault="00126987" w:rsidP="00AC3D27">
            <w:pPr>
              <w:rPr>
                <w:b/>
              </w:rPr>
            </w:pPr>
            <w:r w:rsidRPr="00126987">
              <w:rPr>
                <w:rFonts w:hint="eastAsia"/>
                <w:b/>
              </w:rPr>
              <w:t>备注</w:t>
            </w:r>
          </w:p>
        </w:tc>
      </w:tr>
      <w:tr w:rsidR="00126987" w:rsidRPr="00126987" w:rsidTr="00AC3D27">
        <w:tc>
          <w:tcPr>
            <w:tcW w:w="8946" w:type="dxa"/>
            <w:gridSpan w:val="2"/>
          </w:tcPr>
          <w:p w:rsidR="00126987" w:rsidRPr="00126987" w:rsidRDefault="00126987" w:rsidP="00AC3D27">
            <w:r>
              <w:rPr>
                <w:rFonts w:hint="eastAsia"/>
              </w:rPr>
              <w:lastRenderedPageBreak/>
              <w:t>重置初始密码统一为“</w:t>
            </w:r>
            <w:r>
              <w:rPr>
                <w:rFonts w:hint="eastAsia"/>
              </w:rPr>
              <w:t>000000</w:t>
            </w:r>
            <w:r>
              <w:rPr>
                <w:rFonts w:hint="eastAsia"/>
              </w:rPr>
              <w:t>”</w:t>
            </w:r>
          </w:p>
        </w:tc>
      </w:tr>
    </w:tbl>
    <w:p w:rsidR="00126987" w:rsidRDefault="00126987" w:rsidP="00A364D7">
      <w:pPr>
        <w:pStyle w:val="11"/>
        <w:widowControl/>
        <w:ind w:firstLineChars="0" w:firstLine="0"/>
        <w:jc w:val="left"/>
        <w:rPr>
          <w:rFonts w:asciiTheme="minorEastAsia" w:eastAsiaTheme="minorEastAsia" w:hAnsiTheme="minorEastAsia"/>
        </w:rPr>
      </w:pPr>
    </w:p>
    <w:p w:rsidR="00AE5BF8" w:rsidRPr="000D2A61" w:rsidRDefault="006D0D1C" w:rsidP="005E601F">
      <w:pPr>
        <w:pStyle w:val="4"/>
      </w:pPr>
      <w:r w:rsidRPr="000D2A61">
        <w:rPr>
          <w:rFonts w:hint="eastAsia"/>
        </w:rPr>
        <w:t>业务</w:t>
      </w:r>
      <w:r w:rsidR="00C328C9" w:rsidRPr="000D2A61">
        <w:rPr>
          <w:rFonts w:hint="eastAsia"/>
        </w:rPr>
        <w:t>预</w:t>
      </w:r>
      <w:r w:rsidR="009878E5" w:rsidRPr="000D2A61">
        <w:rPr>
          <w:rFonts w:hint="eastAsia"/>
        </w:rPr>
        <w:t>审批</w:t>
      </w:r>
    </w:p>
    <w:p w:rsidR="00B27DD9" w:rsidRDefault="008968D1" w:rsidP="00A364D7">
      <w:pPr>
        <w:pStyle w:val="5"/>
      </w:pPr>
      <w:r>
        <w:rPr>
          <w:rFonts w:hint="eastAsia"/>
        </w:rPr>
        <w:t>材料检查</w:t>
      </w:r>
    </w:p>
    <w:tbl>
      <w:tblPr>
        <w:tblStyle w:val="ab"/>
        <w:tblW w:w="0" w:type="auto"/>
        <w:tblLook w:val="04A0" w:firstRow="1" w:lastRow="0" w:firstColumn="1" w:lastColumn="0" w:noHBand="0" w:noVBand="1"/>
      </w:tblPr>
      <w:tblGrid>
        <w:gridCol w:w="1384"/>
        <w:gridCol w:w="7562"/>
      </w:tblGrid>
      <w:tr w:rsidR="00B27DD9" w:rsidRPr="00B27DD9" w:rsidTr="00AC3D27">
        <w:tc>
          <w:tcPr>
            <w:tcW w:w="1384" w:type="dxa"/>
          </w:tcPr>
          <w:p w:rsidR="00B27DD9" w:rsidRPr="00B27DD9" w:rsidRDefault="00B27DD9" w:rsidP="00B27DD9">
            <w:pPr>
              <w:rPr>
                <w:b/>
              </w:rPr>
            </w:pPr>
            <w:r w:rsidRPr="00B27DD9">
              <w:rPr>
                <w:rFonts w:hint="eastAsia"/>
                <w:b/>
              </w:rPr>
              <w:t>操作人</w:t>
            </w:r>
          </w:p>
        </w:tc>
        <w:tc>
          <w:tcPr>
            <w:tcW w:w="7562" w:type="dxa"/>
          </w:tcPr>
          <w:p w:rsidR="00B27DD9" w:rsidRPr="00B27DD9" w:rsidRDefault="00B27DD9" w:rsidP="00B27DD9">
            <w:r w:rsidRPr="00B27DD9">
              <w:rPr>
                <w:rFonts w:hint="eastAsia"/>
              </w:rPr>
              <w:t>银行用户</w:t>
            </w:r>
          </w:p>
        </w:tc>
      </w:tr>
      <w:tr w:rsidR="00B27DD9" w:rsidRPr="00B27DD9" w:rsidTr="00AC3D27">
        <w:tc>
          <w:tcPr>
            <w:tcW w:w="1384" w:type="dxa"/>
          </w:tcPr>
          <w:p w:rsidR="00B27DD9" w:rsidRPr="00B27DD9" w:rsidRDefault="00B27DD9" w:rsidP="00B27DD9">
            <w:pPr>
              <w:rPr>
                <w:b/>
              </w:rPr>
            </w:pPr>
            <w:r w:rsidRPr="00B27DD9">
              <w:rPr>
                <w:rFonts w:hint="eastAsia"/>
                <w:b/>
              </w:rPr>
              <w:t>条件</w:t>
            </w:r>
          </w:p>
        </w:tc>
        <w:tc>
          <w:tcPr>
            <w:tcW w:w="7562" w:type="dxa"/>
          </w:tcPr>
          <w:p w:rsidR="00B27DD9" w:rsidRPr="00B27DD9" w:rsidRDefault="00622ABF">
            <w:r w:rsidRPr="00622ABF">
              <w:rPr>
                <w:rFonts w:hint="eastAsia"/>
              </w:rPr>
              <w:t>已登录</w:t>
            </w:r>
            <w:r w:rsidR="008968D1">
              <w:rPr>
                <w:rFonts w:hint="eastAsia"/>
              </w:rPr>
              <w:t>，业务申请为待接收状态下</w:t>
            </w:r>
          </w:p>
        </w:tc>
      </w:tr>
      <w:tr w:rsidR="00B27DD9" w:rsidRPr="00B27DD9" w:rsidTr="00AC3D27">
        <w:tc>
          <w:tcPr>
            <w:tcW w:w="8946" w:type="dxa"/>
            <w:gridSpan w:val="2"/>
          </w:tcPr>
          <w:p w:rsidR="00B27DD9" w:rsidRPr="00B27DD9" w:rsidRDefault="00B27DD9" w:rsidP="00B27DD9">
            <w:pPr>
              <w:rPr>
                <w:b/>
              </w:rPr>
            </w:pPr>
            <w:r w:rsidRPr="00B27DD9">
              <w:rPr>
                <w:rFonts w:hint="eastAsia"/>
                <w:b/>
              </w:rPr>
              <w:t>输入</w:t>
            </w:r>
          </w:p>
        </w:tc>
      </w:tr>
      <w:tr w:rsidR="00B27DD9" w:rsidRPr="00B27DD9" w:rsidTr="00AC3D27">
        <w:tc>
          <w:tcPr>
            <w:tcW w:w="8946" w:type="dxa"/>
            <w:gridSpan w:val="2"/>
          </w:tcPr>
          <w:p w:rsidR="00B27DD9" w:rsidRPr="00B27DD9" w:rsidRDefault="00B27DD9" w:rsidP="00B27DD9">
            <w:r w:rsidRPr="00B27DD9">
              <w:rPr>
                <w:rFonts w:hint="eastAsia"/>
              </w:rPr>
              <w:t>无</w:t>
            </w:r>
          </w:p>
        </w:tc>
      </w:tr>
      <w:tr w:rsidR="00B27DD9" w:rsidRPr="00B27DD9" w:rsidTr="00AC3D27">
        <w:tc>
          <w:tcPr>
            <w:tcW w:w="8946" w:type="dxa"/>
            <w:gridSpan w:val="2"/>
          </w:tcPr>
          <w:p w:rsidR="00B27DD9" w:rsidRPr="00B27DD9" w:rsidRDefault="00B27DD9" w:rsidP="00B27DD9">
            <w:pPr>
              <w:rPr>
                <w:b/>
              </w:rPr>
            </w:pPr>
            <w:r w:rsidRPr="00B27DD9">
              <w:rPr>
                <w:rFonts w:hint="eastAsia"/>
                <w:b/>
              </w:rPr>
              <w:t>处理</w:t>
            </w:r>
          </w:p>
        </w:tc>
      </w:tr>
      <w:tr w:rsidR="00B27DD9" w:rsidRPr="00B27DD9" w:rsidTr="00AC3D27">
        <w:tc>
          <w:tcPr>
            <w:tcW w:w="8946" w:type="dxa"/>
            <w:gridSpan w:val="2"/>
          </w:tcPr>
          <w:p w:rsidR="00B27DD9" w:rsidRDefault="008968D1">
            <w:r>
              <w:rPr>
                <w:rFonts w:hint="eastAsia"/>
              </w:rPr>
              <w:t>银行</w:t>
            </w:r>
            <w:r w:rsidRPr="008968D1">
              <w:rPr>
                <w:rFonts w:hint="eastAsia"/>
              </w:rPr>
              <w:t>用户</w:t>
            </w:r>
            <w:r>
              <w:rPr>
                <w:rFonts w:hint="eastAsia"/>
              </w:rPr>
              <w:t>通过</w:t>
            </w:r>
            <w:r w:rsidR="00F71AB8">
              <w:rPr>
                <w:rFonts w:hint="eastAsia"/>
              </w:rPr>
              <w:t>业务申请列表</w:t>
            </w:r>
            <w:r w:rsidR="000D2A61">
              <w:rPr>
                <w:rFonts w:hint="eastAsia"/>
              </w:rPr>
              <w:t>（待接收任务列表、业务状态查询结果返回列表）</w:t>
            </w:r>
            <w:r w:rsidRPr="008968D1">
              <w:rPr>
                <w:rFonts w:hint="eastAsia"/>
              </w:rPr>
              <w:t>，选择</w:t>
            </w:r>
            <w:r>
              <w:rPr>
                <w:rFonts w:hint="eastAsia"/>
              </w:rPr>
              <w:t>需要检查</w:t>
            </w:r>
            <w:r w:rsidR="000D2A61">
              <w:rPr>
                <w:rFonts w:hint="eastAsia"/>
              </w:rPr>
              <w:t>的</w:t>
            </w:r>
            <w:r w:rsidRPr="008968D1">
              <w:rPr>
                <w:rFonts w:hint="eastAsia"/>
              </w:rPr>
              <w:t>业务申请，并进入业务申请页面</w:t>
            </w:r>
            <w:r w:rsidR="000D2A61">
              <w:rPr>
                <w:rFonts w:hint="eastAsia"/>
              </w:rPr>
              <w:t>；</w:t>
            </w:r>
          </w:p>
          <w:p w:rsidR="000D2A61" w:rsidRPr="000D2A61" w:rsidRDefault="000D2A61">
            <w:r w:rsidRPr="000D2A61">
              <w:rPr>
                <w:rFonts w:hint="eastAsia"/>
              </w:rPr>
              <w:t>查看电子版</w:t>
            </w:r>
            <w:r w:rsidRPr="000D2A61">
              <w:rPr>
                <w:rFonts w:hint="eastAsia"/>
              </w:rPr>
              <w:t>PDF</w:t>
            </w:r>
            <w:r w:rsidRPr="000D2A61">
              <w:rPr>
                <w:rFonts w:hint="eastAsia"/>
              </w:rPr>
              <w:t>格式文件的业务申请材料附件</w:t>
            </w:r>
            <w:r>
              <w:rPr>
                <w:rFonts w:hint="eastAsia"/>
              </w:rPr>
              <w:t>，根据检查结果，对业务申请进行退回或接收操作。</w:t>
            </w:r>
          </w:p>
        </w:tc>
      </w:tr>
      <w:tr w:rsidR="00B27DD9" w:rsidRPr="00B27DD9" w:rsidTr="00AC3D27">
        <w:tc>
          <w:tcPr>
            <w:tcW w:w="8946" w:type="dxa"/>
            <w:gridSpan w:val="2"/>
          </w:tcPr>
          <w:p w:rsidR="00B27DD9" w:rsidRPr="00B27DD9" w:rsidRDefault="00B27DD9" w:rsidP="00B27DD9">
            <w:pPr>
              <w:rPr>
                <w:b/>
              </w:rPr>
            </w:pPr>
            <w:r w:rsidRPr="00B27DD9">
              <w:rPr>
                <w:rFonts w:hint="eastAsia"/>
                <w:b/>
              </w:rPr>
              <w:t>输出</w:t>
            </w:r>
          </w:p>
        </w:tc>
      </w:tr>
      <w:tr w:rsidR="00B27DD9" w:rsidRPr="00B27DD9" w:rsidTr="00AC3D27">
        <w:tc>
          <w:tcPr>
            <w:tcW w:w="8946" w:type="dxa"/>
            <w:gridSpan w:val="2"/>
          </w:tcPr>
          <w:p w:rsidR="00B27DD9" w:rsidRPr="00B27DD9" w:rsidRDefault="008968D1" w:rsidP="00B27DD9">
            <w:r w:rsidRPr="008968D1">
              <w:rPr>
                <w:rFonts w:hint="eastAsia"/>
              </w:rPr>
              <w:t>显示业务申请详细内容。</w:t>
            </w:r>
          </w:p>
        </w:tc>
      </w:tr>
      <w:tr w:rsidR="00B27DD9" w:rsidRPr="00B27DD9" w:rsidTr="00AC3D27">
        <w:tc>
          <w:tcPr>
            <w:tcW w:w="8946" w:type="dxa"/>
            <w:gridSpan w:val="2"/>
          </w:tcPr>
          <w:p w:rsidR="00B27DD9" w:rsidRPr="00B27DD9" w:rsidRDefault="00B27DD9" w:rsidP="00B27DD9">
            <w:pPr>
              <w:rPr>
                <w:b/>
              </w:rPr>
            </w:pPr>
            <w:r w:rsidRPr="00B27DD9">
              <w:rPr>
                <w:rFonts w:hint="eastAsia"/>
                <w:b/>
              </w:rPr>
              <w:t>错误提示</w:t>
            </w:r>
          </w:p>
        </w:tc>
      </w:tr>
      <w:tr w:rsidR="00B27DD9" w:rsidRPr="00B27DD9" w:rsidTr="00AC3D27">
        <w:tc>
          <w:tcPr>
            <w:tcW w:w="8946" w:type="dxa"/>
            <w:gridSpan w:val="2"/>
          </w:tcPr>
          <w:p w:rsidR="00B27DD9" w:rsidRPr="00B27DD9" w:rsidRDefault="000D2A61" w:rsidP="00B27DD9">
            <w:r>
              <w:rPr>
                <w:rFonts w:hint="eastAsia"/>
              </w:rPr>
              <w:t>无</w:t>
            </w:r>
          </w:p>
        </w:tc>
      </w:tr>
      <w:tr w:rsidR="00B27DD9" w:rsidRPr="00B27DD9" w:rsidTr="00AC3D27">
        <w:tc>
          <w:tcPr>
            <w:tcW w:w="8946" w:type="dxa"/>
            <w:gridSpan w:val="2"/>
          </w:tcPr>
          <w:p w:rsidR="00B27DD9" w:rsidRPr="00B27DD9" w:rsidRDefault="00B27DD9" w:rsidP="00B27DD9">
            <w:pPr>
              <w:rPr>
                <w:b/>
              </w:rPr>
            </w:pPr>
            <w:r w:rsidRPr="00B27DD9">
              <w:rPr>
                <w:rFonts w:hint="eastAsia"/>
                <w:b/>
              </w:rPr>
              <w:t>备注</w:t>
            </w:r>
          </w:p>
        </w:tc>
      </w:tr>
      <w:tr w:rsidR="00B27DD9" w:rsidRPr="00B27DD9" w:rsidTr="00AC3D27">
        <w:tc>
          <w:tcPr>
            <w:tcW w:w="8946" w:type="dxa"/>
            <w:gridSpan w:val="2"/>
          </w:tcPr>
          <w:p w:rsidR="00B27DD9" w:rsidRPr="00B27DD9" w:rsidRDefault="000D2A61" w:rsidP="00B27DD9">
            <w:r>
              <w:rPr>
                <w:rFonts w:hint="eastAsia"/>
              </w:rPr>
              <w:t>无</w:t>
            </w:r>
          </w:p>
        </w:tc>
      </w:tr>
    </w:tbl>
    <w:p w:rsidR="00B27DD9" w:rsidRPr="008F7B09" w:rsidRDefault="00B27DD9" w:rsidP="00A364D7"/>
    <w:p w:rsidR="00841510" w:rsidRDefault="006D0D1C" w:rsidP="00A364D7">
      <w:pPr>
        <w:pStyle w:val="5"/>
      </w:pPr>
      <w:r>
        <w:rPr>
          <w:rFonts w:hint="eastAsia"/>
        </w:rPr>
        <w:t>退回</w:t>
      </w:r>
    </w:p>
    <w:tbl>
      <w:tblPr>
        <w:tblStyle w:val="ab"/>
        <w:tblW w:w="0" w:type="auto"/>
        <w:tblLook w:val="04A0" w:firstRow="1" w:lastRow="0" w:firstColumn="1" w:lastColumn="0" w:noHBand="0" w:noVBand="1"/>
      </w:tblPr>
      <w:tblGrid>
        <w:gridCol w:w="1384"/>
        <w:gridCol w:w="7562"/>
      </w:tblGrid>
      <w:tr w:rsidR="001E5DED" w:rsidRPr="001E5DED" w:rsidTr="00AC3D27">
        <w:tc>
          <w:tcPr>
            <w:tcW w:w="1384" w:type="dxa"/>
          </w:tcPr>
          <w:p w:rsidR="001E5DED" w:rsidRPr="001E5DED" w:rsidRDefault="001E5DED" w:rsidP="001E5DED">
            <w:pPr>
              <w:rPr>
                <w:b/>
              </w:rPr>
            </w:pPr>
            <w:r w:rsidRPr="001E5DED">
              <w:rPr>
                <w:rFonts w:hint="eastAsia"/>
                <w:b/>
              </w:rPr>
              <w:t>操作人</w:t>
            </w:r>
          </w:p>
        </w:tc>
        <w:tc>
          <w:tcPr>
            <w:tcW w:w="7562" w:type="dxa"/>
          </w:tcPr>
          <w:p w:rsidR="001E5DED" w:rsidRPr="001E5DED" w:rsidRDefault="001E5DED" w:rsidP="001E5DED">
            <w:r w:rsidRPr="001E5DED">
              <w:rPr>
                <w:rFonts w:hint="eastAsia"/>
              </w:rPr>
              <w:t>银行用户</w:t>
            </w:r>
          </w:p>
        </w:tc>
      </w:tr>
      <w:tr w:rsidR="001E5DED" w:rsidRPr="001E5DED" w:rsidTr="00AC3D27">
        <w:tc>
          <w:tcPr>
            <w:tcW w:w="1384" w:type="dxa"/>
          </w:tcPr>
          <w:p w:rsidR="001E5DED" w:rsidRPr="001E5DED" w:rsidRDefault="001E5DED" w:rsidP="001E5DED">
            <w:pPr>
              <w:rPr>
                <w:b/>
              </w:rPr>
            </w:pPr>
            <w:r w:rsidRPr="001E5DED">
              <w:rPr>
                <w:rFonts w:hint="eastAsia"/>
                <w:b/>
              </w:rPr>
              <w:t>条件</w:t>
            </w:r>
          </w:p>
        </w:tc>
        <w:tc>
          <w:tcPr>
            <w:tcW w:w="7562" w:type="dxa"/>
          </w:tcPr>
          <w:p w:rsidR="001E5DED" w:rsidRPr="001E5DED" w:rsidRDefault="00291780">
            <w:r>
              <w:rPr>
                <w:rFonts w:hint="eastAsia"/>
              </w:rPr>
              <w:t>已登录</w:t>
            </w:r>
            <w:r w:rsidR="001E5DED">
              <w:rPr>
                <w:rFonts w:hint="eastAsia"/>
              </w:rPr>
              <w:t>，业务申请为待接收状态下</w:t>
            </w:r>
          </w:p>
        </w:tc>
      </w:tr>
      <w:tr w:rsidR="001E5DED" w:rsidRPr="001E5DED" w:rsidTr="00AC3D27">
        <w:tc>
          <w:tcPr>
            <w:tcW w:w="8946" w:type="dxa"/>
            <w:gridSpan w:val="2"/>
          </w:tcPr>
          <w:p w:rsidR="001E5DED" w:rsidRPr="001E5DED" w:rsidRDefault="001E5DED" w:rsidP="001E5DED">
            <w:pPr>
              <w:rPr>
                <w:b/>
              </w:rPr>
            </w:pPr>
            <w:r w:rsidRPr="001E5DED">
              <w:rPr>
                <w:rFonts w:hint="eastAsia"/>
                <w:b/>
              </w:rPr>
              <w:t>输入</w:t>
            </w:r>
          </w:p>
        </w:tc>
      </w:tr>
      <w:tr w:rsidR="001E5DED" w:rsidRPr="001E5DED" w:rsidTr="00AC3D27">
        <w:tc>
          <w:tcPr>
            <w:tcW w:w="8946" w:type="dxa"/>
            <w:gridSpan w:val="2"/>
          </w:tcPr>
          <w:p w:rsidR="001E5DED" w:rsidRPr="001E5DED" w:rsidRDefault="001E5DED" w:rsidP="001E5DED">
            <w:r w:rsidRPr="001E5DED">
              <w:rPr>
                <w:rFonts w:hint="eastAsia"/>
              </w:rPr>
              <w:t>无</w:t>
            </w:r>
          </w:p>
        </w:tc>
      </w:tr>
      <w:tr w:rsidR="001E5DED" w:rsidRPr="001E5DED" w:rsidTr="00AC3D27">
        <w:tc>
          <w:tcPr>
            <w:tcW w:w="8946" w:type="dxa"/>
            <w:gridSpan w:val="2"/>
          </w:tcPr>
          <w:p w:rsidR="001E5DED" w:rsidRPr="001E5DED" w:rsidRDefault="001E5DED" w:rsidP="001E5DED">
            <w:pPr>
              <w:rPr>
                <w:b/>
              </w:rPr>
            </w:pPr>
            <w:r w:rsidRPr="001E5DED">
              <w:rPr>
                <w:rFonts w:hint="eastAsia"/>
                <w:b/>
              </w:rPr>
              <w:lastRenderedPageBreak/>
              <w:t>处理</w:t>
            </w:r>
          </w:p>
        </w:tc>
      </w:tr>
      <w:tr w:rsidR="001E5DED" w:rsidRPr="001E5DED" w:rsidTr="00AC3D27">
        <w:tc>
          <w:tcPr>
            <w:tcW w:w="8946" w:type="dxa"/>
            <w:gridSpan w:val="2"/>
          </w:tcPr>
          <w:p w:rsidR="00BC1DA4" w:rsidRDefault="000D2A61">
            <w:r>
              <w:rPr>
                <w:rFonts w:hint="eastAsia"/>
              </w:rPr>
              <w:t>银行用户</w:t>
            </w:r>
            <w:r w:rsidR="00BC1DA4">
              <w:rPr>
                <w:rFonts w:hint="eastAsia"/>
              </w:rPr>
              <w:t>业务申请页面，</w:t>
            </w:r>
            <w:r>
              <w:rPr>
                <w:rFonts w:hint="eastAsia"/>
              </w:rPr>
              <w:t>在检查</w:t>
            </w:r>
            <w:r w:rsidR="00B27DD9">
              <w:rPr>
                <w:rFonts w:hint="eastAsia"/>
              </w:rPr>
              <w:t>业务申请</w:t>
            </w:r>
            <w:r>
              <w:rPr>
                <w:rFonts w:hint="eastAsia"/>
              </w:rPr>
              <w:t>完成后，根据检查结果</w:t>
            </w:r>
            <w:r w:rsidR="00B27DD9">
              <w:rPr>
                <w:rFonts w:hint="eastAsia"/>
              </w:rPr>
              <w:t>，</w:t>
            </w:r>
            <w:r w:rsidRPr="000D2A61">
              <w:rPr>
                <w:rFonts w:hint="eastAsia"/>
              </w:rPr>
              <w:t>对业务申请进行退回操作</w:t>
            </w:r>
            <w:r w:rsidR="00BC1DA4">
              <w:rPr>
                <w:rFonts w:hint="eastAsia"/>
              </w:rPr>
              <w:t>；</w:t>
            </w:r>
          </w:p>
          <w:p w:rsidR="001E5DED" w:rsidRPr="001E5DED" w:rsidRDefault="001328AB">
            <w:r>
              <w:rPr>
                <w:rFonts w:hint="eastAsia"/>
              </w:rPr>
              <w:t>系统标记业务状态</w:t>
            </w:r>
            <w:r w:rsidR="00BC1DA4">
              <w:rPr>
                <w:rFonts w:hint="eastAsia"/>
              </w:rPr>
              <w:t>为已退回状态。</w:t>
            </w:r>
          </w:p>
        </w:tc>
      </w:tr>
      <w:tr w:rsidR="001E5DED" w:rsidRPr="001E5DED" w:rsidTr="00AC3D27">
        <w:tc>
          <w:tcPr>
            <w:tcW w:w="8946" w:type="dxa"/>
            <w:gridSpan w:val="2"/>
          </w:tcPr>
          <w:p w:rsidR="001E5DED" w:rsidRPr="001E5DED" w:rsidRDefault="001E5DED" w:rsidP="001E5DED">
            <w:pPr>
              <w:rPr>
                <w:b/>
              </w:rPr>
            </w:pPr>
            <w:r w:rsidRPr="001E5DED">
              <w:rPr>
                <w:rFonts w:hint="eastAsia"/>
                <w:b/>
              </w:rPr>
              <w:t>输出</w:t>
            </w:r>
          </w:p>
        </w:tc>
      </w:tr>
      <w:tr w:rsidR="001E5DED" w:rsidRPr="001E5DED" w:rsidTr="00AC3D27">
        <w:tc>
          <w:tcPr>
            <w:tcW w:w="8946" w:type="dxa"/>
            <w:gridSpan w:val="2"/>
          </w:tcPr>
          <w:p w:rsidR="001E5DED" w:rsidRPr="001E5DED" w:rsidRDefault="000D2A61">
            <w:r>
              <w:rPr>
                <w:rFonts w:hint="eastAsia"/>
              </w:rPr>
              <w:t>如退回成功，系统提示“业务申请已退回给企业”。</w:t>
            </w:r>
          </w:p>
        </w:tc>
      </w:tr>
      <w:tr w:rsidR="001E5DED" w:rsidRPr="001E5DED" w:rsidTr="00AC3D27">
        <w:tc>
          <w:tcPr>
            <w:tcW w:w="8946" w:type="dxa"/>
            <w:gridSpan w:val="2"/>
          </w:tcPr>
          <w:p w:rsidR="001E5DED" w:rsidRPr="001E5DED" w:rsidRDefault="001E5DED" w:rsidP="001E5DED">
            <w:pPr>
              <w:rPr>
                <w:b/>
              </w:rPr>
            </w:pPr>
            <w:r w:rsidRPr="001E5DED">
              <w:rPr>
                <w:rFonts w:hint="eastAsia"/>
                <w:b/>
              </w:rPr>
              <w:t>错误提示</w:t>
            </w:r>
          </w:p>
        </w:tc>
      </w:tr>
      <w:tr w:rsidR="001E5DED" w:rsidRPr="001E5DED" w:rsidTr="00AC3D27">
        <w:tc>
          <w:tcPr>
            <w:tcW w:w="8946" w:type="dxa"/>
            <w:gridSpan w:val="2"/>
          </w:tcPr>
          <w:p w:rsidR="001E5DED" w:rsidRPr="001E5DED" w:rsidRDefault="000D2A61" w:rsidP="001E5DED">
            <w:r>
              <w:rPr>
                <w:rFonts w:hint="eastAsia"/>
              </w:rPr>
              <w:t>退回</w:t>
            </w:r>
            <w:r w:rsidRPr="000D2A61">
              <w:rPr>
                <w:rFonts w:hint="eastAsia"/>
              </w:rPr>
              <w:t>时</w:t>
            </w:r>
            <w:r w:rsidR="00D51D35">
              <w:rPr>
                <w:rFonts w:hint="eastAsia"/>
              </w:rPr>
              <w:t>如有错误，系统提示</w:t>
            </w:r>
            <w:r w:rsidRPr="000D2A61">
              <w:rPr>
                <w:rFonts w:hint="eastAsia"/>
              </w:rPr>
              <w:t>“</w:t>
            </w:r>
            <w:r>
              <w:rPr>
                <w:rFonts w:hint="eastAsia"/>
              </w:rPr>
              <w:t>退回</w:t>
            </w:r>
            <w:r w:rsidRPr="000D2A61">
              <w:rPr>
                <w:rFonts w:hint="eastAsia"/>
              </w:rPr>
              <w:t>失败”</w:t>
            </w:r>
          </w:p>
        </w:tc>
      </w:tr>
      <w:tr w:rsidR="001E5DED" w:rsidRPr="001E5DED" w:rsidTr="00AC3D27">
        <w:tc>
          <w:tcPr>
            <w:tcW w:w="8946" w:type="dxa"/>
            <w:gridSpan w:val="2"/>
          </w:tcPr>
          <w:p w:rsidR="001E5DED" w:rsidRPr="001E5DED" w:rsidRDefault="001E5DED" w:rsidP="001E5DED">
            <w:pPr>
              <w:rPr>
                <w:b/>
              </w:rPr>
            </w:pPr>
            <w:r w:rsidRPr="001E5DED">
              <w:rPr>
                <w:rFonts w:hint="eastAsia"/>
                <w:b/>
              </w:rPr>
              <w:t>备注</w:t>
            </w:r>
          </w:p>
        </w:tc>
      </w:tr>
      <w:tr w:rsidR="001E5DED" w:rsidRPr="001E5DED" w:rsidTr="00AC3D27">
        <w:tc>
          <w:tcPr>
            <w:tcW w:w="8946" w:type="dxa"/>
            <w:gridSpan w:val="2"/>
          </w:tcPr>
          <w:p w:rsidR="001E5DED" w:rsidRPr="001E5DED" w:rsidRDefault="000D2A61" w:rsidP="001E5DED">
            <w:r>
              <w:rPr>
                <w:rFonts w:hint="eastAsia"/>
              </w:rPr>
              <w:t>无</w:t>
            </w:r>
          </w:p>
        </w:tc>
      </w:tr>
    </w:tbl>
    <w:p w:rsidR="001E5DED" w:rsidRPr="001E5DED" w:rsidRDefault="001E5DED" w:rsidP="00A364D7"/>
    <w:p w:rsidR="00841510" w:rsidRDefault="006D0D1C" w:rsidP="00A364D7">
      <w:pPr>
        <w:pStyle w:val="5"/>
      </w:pPr>
      <w:r>
        <w:rPr>
          <w:rFonts w:hint="eastAsia"/>
        </w:rPr>
        <w:t>接收</w:t>
      </w:r>
      <w:r w:rsidR="007430EB">
        <w:rPr>
          <w:rFonts w:hint="eastAsia"/>
        </w:rPr>
        <w:t>并新建（启动）预审批</w:t>
      </w:r>
    </w:p>
    <w:tbl>
      <w:tblPr>
        <w:tblStyle w:val="ab"/>
        <w:tblW w:w="0" w:type="auto"/>
        <w:tblLook w:val="04A0" w:firstRow="1" w:lastRow="0" w:firstColumn="1" w:lastColumn="0" w:noHBand="0" w:noVBand="1"/>
      </w:tblPr>
      <w:tblGrid>
        <w:gridCol w:w="1384"/>
        <w:gridCol w:w="7562"/>
      </w:tblGrid>
      <w:tr w:rsidR="000D2A61" w:rsidRPr="000D2A61" w:rsidTr="00AC3D27">
        <w:tc>
          <w:tcPr>
            <w:tcW w:w="1384" w:type="dxa"/>
          </w:tcPr>
          <w:p w:rsidR="000D2A61" w:rsidRPr="000D2A61" w:rsidRDefault="000D2A61" w:rsidP="000D2A61">
            <w:pPr>
              <w:rPr>
                <w:b/>
              </w:rPr>
            </w:pPr>
            <w:r w:rsidRPr="000D2A61">
              <w:rPr>
                <w:rFonts w:hint="eastAsia"/>
                <w:b/>
              </w:rPr>
              <w:t>操作人</w:t>
            </w:r>
          </w:p>
        </w:tc>
        <w:tc>
          <w:tcPr>
            <w:tcW w:w="7562" w:type="dxa"/>
          </w:tcPr>
          <w:p w:rsidR="000D2A61" w:rsidRPr="000D2A61" w:rsidRDefault="000D2A61" w:rsidP="000D2A61">
            <w:r w:rsidRPr="000D2A61">
              <w:rPr>
                <w:rFonts w:hint="eastAsia"/>
              </w:rPr>
              <w:t>银行用户</w:t>
            </w:r>
          </w:p>
        </w:tc>
      </w:tr>
      <w:tr w:rsidR="000D2A61" w:rsidRPr="000D2A61" w:rsidTr="00AC3D27">
        <w:tc>
          <w:tcPr>
            <w:tcW w:w="1384" w:type="dxa"/>
          </w:tcPr>
          <w:p w:rsidR="000D2A61" w:rsidRPr="000D2A61" w:rsidRDefault="000D2A61" w:rsidP="000D2A61">
            <w:pPr>
              <w:rPr>
                <w:b/>
              </w:rPr>
            </w:pPr>
            <w:r w:rsidRPr="000D2A61">
              <w:rPr>
                <w:rFonts w:hint="eastAsia"/>
                <w:b/>
              </w:rPr>
              <w:t>条件</w:t>
            </w:r>
          </w:p>
        </w:tc>
        <w:tc>
          <w:tcPr>
            <w:tcW w:w="7562" w:type="dxa"/>
          </w:tcPr>
          <w:p w:rsidR="000D2A61" w:rsidRPr="000D2A61" w:rsidRDefault="00622ABF">
            <w:r w:rsidRPr="00622ABF">
              <w:rPr>
                <w:rFonts w:hint="eastAsia"/>
              </w:rPr>
              <w:t>已登录</w:t>
            </w:r>
            <w:r w:rsidR="000D2A61" w:rsidRPr="000D2A61">
              <w:rPr>
                <w:rFonts w:hint="eastAsia"/>
              </w:rPr>
              <w:t>，业务申请为</w:t>
            </w:r>
            <w:r w:rsidR="000D2A61">
              <w:rPr>
                <w:rFonts w:hint="eastAsia"/>
              </w:rPr>
              <w:t>待接收</w:t>
            </w:r>
            <w:r w:rsidR="000D2A61" w:rsidRPr="000D2A61">
              <w:rPr>
                <w:rFonts w:hint="eastAsia"/>
              </w:rPr>
              <w:t>状态下</w:t>
            </w:r>
          </w:p>
        </w:tc>
      </w:tr>
      <w:tr w:rsidR="000D2A61" w:rsidRPr="000D2A61" w:rsidTr="00AC3D27">
        <w:tc>
          <w:tcPr>
            <w:tcW w:w="8946" w:type="dxa"/>
            <w:gridSpan w:val="2"/>
          </w:tcPr>
          <w:p w:rsidR="000D2A61" w:rsidRPr="000D2A61" w:rsidRDefault="000D2A61" w:rsidP="000D2A61">
            <w:pPr>
              <w:rPr>
                <w:b/>
              </w:rPr>
            </w:pPr>
            <w:r w:rsidRPr="000D2A61">
              <w:rPr>
                <w:rFonts w:hint="eastAsia"/>
                <w:b/>
              </w:rPr>
              <w:t>输入</w:t>
            </w:r>
          </w:p>
        </w:tc>
      </w:tr>
      <w:tr w:rsidR="000D2A61" w:rsidRPr="000D2A61" w:rsidTr="00AC3D27">
        <w:tc>
          <w:tcPr>
            <w:tcW w:w="8946" w:type="dxa"/>
            <w:gridSpan w:val="2"/>
          </w:tcPr>
          <w:p w:rsidR="000D2A61" w:rsidRPr="000D2A61" w:rsidRDefault="000D2A61" w:rsidP="000D2A61">
            <w:r w:rsidRPr="000D2A61">
              <w:rPr>
                <w:rFonts w:hint="eastAsia"/>
              </w:rPr>
              <w:t>无</w:t>
            </w:r>
          </w:p>
        </w:tc>
      </w:tr>
      <w:tr w:rsidR="000D2A61" w:rsidRPr="000D2A61" w:rsidTr="00AC3D27">
        <w:tc>
          <w:tcPr>
            <w:tcW w:w="8946" w:type="dxa"/>
            <w:gridSpan w:val="2"/>
          </w:tcPr>
          <w:p w:rsidR="000D2A61" w:rsidRPr="000D2A61" w:rsidRDefault="000D2A61" w:rsidP="000D2A61">
            <w:pPr>
              <w:rPr>
                <w:b/>
              </w:rPr>
            </w:pPr>
            <w:r w:rsidRPr="000D2A61">
              <w:rPr>
                <w:rFonts w:hint="eastAsia"/>
                <w:b/>
              </w:rPr>
              <w:t>处理</w:t>
            </w:r>
          </w:p>
        </w:tc>
      </w:tr>
      <w:tr w:rsidR="000D2A61" w:rsidRPr="000D2A61" w:rsidTr="00AC3D27">
        <w:tc>
          <w:tcPr>
            <w:tcW w:w="8946" w:type="dxa"/>
            <w:gridSpan w:val="2"/>
          </w:tcPr>
          <w:p w:rsidR="000D2A61" w:rsidRPr="000D2A61" w:rsidRDefault="00BC1DA4" w:rsidP="007430EB">
            <w:r w:rsidRPr="00BC1DA4">
              <w:rPr>
                <w:rFonts w:hint="eastAsia"/>
              </w:rPr>
              <w:t>银行用户业务申请页面，</w:t>
            </w:r>
            <w:r w:rsidR="000D2A61" w:rsidRPr="000D2A61">
              <w:rPr>
                <w:rFonts w:hint="eastAsia"/>
              </w:rPr>
              <w:t>在检查业务申请完成后，根据检查结果，对业务申请进行</w:t>
            </w:r>
            <w:r w:rsidR="000D2A61">
              <w:rPr>
                <w:rFonts w:hint="eastAsia"/>
              </w:rPr>
              <w:t>接收</w:t>
            </w:r>
            <w:r w:rsidR="007430EB">
              <w:rPr>
                <w:rFonts w:hint="eastAsia"/>
              </w:rPr>
              <w:t>并新建（启动）预审批</w:t>
            </w:r>
            <w:r w:rsidR="000D2A61" w:rsidRPr="000D2A61">
              <w:rPr>
                <w:rFonts w:hint="eastAsia"/>
              </w:rPr>
              <w:t>操作</w:t>
            </w:r>
            <w:r w:rsidR="007430EB">
              <w:rPr>
                <w:rFonts w:hint="eastAsia"/>
              </w:rPr>
              <w:t>，</w:t>
            </w:r>
            <w:r w:rsidR="007430EB" w:rsidRPr="007430EB">
              <w:rPr>
                <w:rFonts w:hint="eastAsia"/>
              </w:rPr>
              <w:t>进入业务审批</w:t>
            </w:r>
            <w:r w:rsidR="007430EB">
              <w:rPr>
                <w:rFonts w:hint="eastAsia"/>
              </w:rPr>
              <w:t>页面（即：《行政许可业务受理报告单》）。</w:t>
            </w:r>
          </w:p>
        </w:tc>
      </w:tr>
      <w:tr w:rsidR="000D2A61" w:rsidRPr="000D2A61" w:rsidTr="00AC3D27">
        <w:tc>
          <w:tcPr>
            <w:tcW w:w="8946" w:type="dxa"/>
            <w:gridSpan w:val="2"/>
          </w:tcPr>
          <w:p w:rsidR="000D2A61" w:rsidRPr="000D2A61" w:rsidRDefault="000D2A61" w:rsidP="000D2A61">
            <w:pPr>
              <w:rPr>
                <w:b/>
              </w:rPr>
            </w:pPr>
            <w:r w:rsidRPr="000D2A61">
              <w:rPr>
                <w:rFonts w:hint="eastAsia"/>
                <w:b/>
              </w:rPr>
              <w:t>输出</w:t>
            </w:r>
          </w:p>
        </w:tc>
      </w:tr>
      <w:tr w:rsidR="000D2A61" w:rsidRPr="000D2A61" w:rsidTr="00AC3D27">
        <w:tc>
          <w:tcPr>
            <w:tcW w:w="8946" w:type="dxa"/>
            <w:gridSpan w:val="2"/>
          </w:tcPr>
          <w:p w:rsidR="000D2A61" w:rsidRPr="000D2A61" w:rsidRDefault="007430EB" w:rsidP="000D2A61">
            <w:r>
              <w:rPr>
                <w:rFonts w:hint="eastAsia"/>
              </w:rPr>
              <w:t>无</w:t>
            </w:r>
          </w:p>
        </w:tc>
      </w:tr>
      <w:tr w:rsidR="000D2A61" w:rsidRPr="000D2A61" w:rsidTr="00AC3D27">
        <w:tc>
          <w:tcPr>
            <w:tcW w:w="8946" w:type="dxa"/>
            <w:gridSpan w:val="2"/>
          </w:tcPr>
          <w:p w:rsidR="000D2A61" w:rsidRPr="000D2A61" w:rsidRDefault="000D2A61" w:rsidP="000D2A61">
            <w:pPr>
              <w:rPr>
                <w:b/>
              </w:rPr>
            </w:pPr>
            <w:r w:rsidRPr="000D2A61">
              <w:rPr>
                <w:rFonts w:hint="eastAsia"/>
                <w:b/>
              </w:rPr>
              <w:t>错误提示</w:t>
            </w:r>
          </w:p>
        </w:tc>
      </w:tr>
      <w:tr w:rsidR="000D2A61" w:rsidRPr="000D2A61" w:rsidTr="00AC3D27">
        <w:tc>
          <w:tcPr>
            <w:tcW w:w="8946" w:type="dxa"/>
            <w:gridSpan w:val="2"/>
          </w:tcPr>
          <w:p w:rsidR="000D2A61" w:rsidRPr="000D2A61" w:rsidRDefault="007430EB" w:rsidP="000D2A61">
            <w:r>
              <w:rPr>
                <w:rFonts w:hint="eastAsia"/>
              </w:rPr>
              <w:t>无</w:t>
            </w:r>
          </w:p>
        </w:tc>
      </w:tr>
      <w:tr w:rsidR="000D2A61" w:rsidRPr="000D2A61" w:rsidTr="00AC3D27">
        <w:tc>
          <w:tcPr>
            <w:tcW w:w="8946" w:type="dxa"/>
            <w:gridSpan w:val="2"/>
          </w:tcPr>
          <w:p w:rsidR="000D2A61" w:rsidRPr="000D2A61" w:rsidRDefault="000D2A61" w:rsidP="000D2A61">
            <w:pPr>
              <w:rPr>
                <w:b/>
              </w:rPr>
            </w:pPr>
            <w:r w:rsidRPr="000D2A61">
              <w:rPr>
                <w:rFonts w:hint="eastAsia"/>
                <w:b/>
              </w:rPr>
              <w:t>备注</w:t>
            </w:r>
          </w:p>
        </w:tc>
      </w:tr>
      <w:tr w:rsidR="000D2A61" w:rsidRPr="000D2A61" w:rsidTr="00AC3D27">
        <w:tc>
          <w:tcPr>
            <w:tcW w:w="8946" w:type="dxa"/>
            <w:gridSpan w:val="2"/>
          </w:tcPr>
          <w:p w:rsidR="007430EB" w:rsidRPr="007430EB" w:rsidRDefault="007430EB" w:rsidP="00C67B26">
            <w:r w:rsidRPr="007430EB">
              <w:rPr>
                <w:rFonts w:hint="eastAsia"/>
              </w:rPr>
              <w:t>《行政许可业务受理报告单》基本信息可根据企业业务申请填写的基本信息自动获取，并提供手工修改操作。对企业电子版</w:t>
            </w:r>
            <w:r w:rsidRPr="007430EB">
              <w:rPr>
                <w:rFonts w:hint="eastAsia"/>
              </w:rPr>
              <w:t>PDF</w:t>
            </w:r>
            <w:r w:rsidRPr="007430EB">
              <w:rPr>
                <w:rFonts w:hint="eastAsia"/>
              </w:rPr>
              <w:t>格式文件的业务申请材料附件进行添</w:t>
            </w:r>
            <w:r w:rsidRPr="007430EB">
              <w:rPr>
                <w:rFonts w:hint="eastAsia"/>
              </w:rPr>
              <w:lastRenderedPageBreak/>
              <w:t>加、删除、上传操作，并录入处理意见；</w:t>
            </w:r>
          </w:p>
          <w:p w:rsidR="000D2A61" w:rsidRPr="000D2A61" w:rsidRDefault="007430EB" w:rsidP="007430EB">
            <w:r w:rsidRPr="007430EB">
              <w:rPr>
                <w:rFonts w:hint="eastAsia"/>
              </w:rPr>
              <w:t>对于企业补正提交的业务申请，自动更新已有《行政许可业务受理报告单》，并提供手工修改操作，对企业电子版</w:t>
            </w:r>
            <w:r w:rsidRPr="007430EB">
              <w:rPr>
                <w:rFonts w:hint="eastAsia"/>
              </w:rPr>
              <w:t>PDF</w:t>
            </w:r>
            <w:r w:rsidRPr="007430EB">
              <w:rPr>
                <w:rFonts w:hint="eastAsia"/>
              </w:rPr>
              <w:t>格式文件的业务申请材料附件进行添加、删除、上传操作。</w:t>
            </w:r>
          </w:p>
        </w:tc>
      </w:tr>
    </w:tbl>
    <w:p w:rsidR="000D2A61" w:rsidRPr="00A52825" w:rsidRDefault="000D2A61" w:rsidP="00A364D7"/>
    <w:p w:rsidR="00BC1DA4" w:rsidRPr="00964D08" w:rsidRDefault="00BC1DA4" w:rsidP="00A364D7">
      <w:pPr>
        <w:pStyle w:val="5"/>
      </w:pPr>
      <w:r>
        <w:rPr>
          <w:rFonts w:hint="eastAsia"/>
        </w:rPr>
        <w:t>查看</w:t>
      </w:r>
    </w:p>
    <w:tbl>
      <w:tblPr>
        <w:tblStyle w:val="ab"/>
        <w:tblW w:w="0" w:type="auto"/>
        <w:tblLook w:val="04A0" w:firstRow="1" w:lastRow="0" w:firstColumn="1" w:lastColumn="0" w:noHBand="0" w:noVBand="1"/>
      </w:tblPr>
      <w:tblGrid>
        <w:gridCol w:w="1384"/>
        <w:gridCol w:w="7562"/>
      </w:tblGrid>
      <w:tr w:rsidR="00BC1DA4" w:rsidRPr="003A18CB" w:rsidTr="00AC3D27">
        <w:tc>
          <w:tcPr>
            <w:tcW w:w="1384" w:type="dxa"/>
          </w:tcPr>
          <w:p w:rsidR="00BC1DA4" w:rsidRPr="003A18CB" w:rsidRDefault="00BC1DA4" w:rsidP="00AC3D27">
            <w:pPr>
              <w:rPr>
                <w:b/>
              </w:rPr>
            </w:pPr>
            <w:r w:rsidRPr="003A18CB">
              <w:rPr>
                <w:rFonts w:hint="eastAsia"/>
                <w:b/>
              </w:rPr>
              <w:t>操作人</w:t>
            </w:r>
          </w:p>
        </w:tc>
        <w:tc>
          <w:tcPr>
            <w:tcW w:w="7562" w:type="dxa"/>
          </w:tcPr>
          <w:p w:rsidR="00BC1DA4" w:rsidRPr="003A18CB" w:rsidRDefault="00BC1DA4" w:rsidP="00AC3D27">
            <w:r>
              <w:rPr>
                <w:rFonts w:hint="eastAsia"/>
              </w:rPr>
              <w:t>银行</w:t>
            </w:r>
            <w:r w:rsidRPr="003A18CB">
              <w:rPr>
                <w:rFonts w:hint="eastAsia"/>
              </w:rPr>
              <w:t>用户</w:t>
            </w:r>
          </w:p>
        </w:tc>
      </w:tr>
      <w:tr w:rsidR="00BC1DA4" w:rsidRPr="003A18CB" w:rsidTr="00AC3D27">
        <w:tc>
          <w:tcPr>
            <w:tcW w:w="1384" w:type="dxa"/>
          </w:tcPr>
          <w:p w:rsidR="00BC1DA4" w:rsidRPr="003A18CB" w:rsidRDefault="00BC1DA4" w:rsidP="00AC3D27">
            <w:pPr>
              <w:rPr>
                <w:b/>
              </w:rPr>
            </w:pPr>
            <w:r w:rsidRPr="003A18CB">
              <w:rPr>
                <w:rFonts w:hint="eastAsia"/>
                <w:b/>
              </w:rPr>
              <w:t>条件</w:t>
            </w:r>
          </w:p>
        </w:tc>
        <w:tc>
          <w:tcPr>
            <w:tcW w:w="7562" w:type="dxa"/>
          </w:tcPr>
          <w:p w:rsidR="00BC1DA4" w:rsidRPr="003A18CB" w:rsidRDefault="00291780" w:rsidP="00AC3D27">
            <w:r>
              <w:rPr>
                <w:rFonts w:hint="eastAsia"/>
              </w:rPr>
              <w:t>已登录</w:t>
            </w:r>
          </w:p>
        </w:tc>
      </w:tr>
      <w:tr w:rsidR="00BC1DA4" w:rsidRPr="003A18CB" w:rsidTr="00AC3D27">
        <w:tc>
          <w:tcPr>
            <w:tcW w:w="8946" w:type="dxa"/>
            <w:gridSpan w:val="2"/>
          </w:tcPr>
          <w:p w:rsidR="00BC1DA4" w:rsidRPr="003A18CB" w:rsidRDefault="00BC1DA4" w:rsidP="00AC3D27">
            <w:pPr>
              <w:rPr>
                <w:b/>
              </w:rPr>
            </w:pPr>
            <w:r w:rsidRPr="003A18CB">
              <w:rPr>
                <w:rFonts w:hint="eastAsia"/>
                <w:b/>
              </w:rPr>
              <w:t>输入</w:t>
            </w:r>
          </w:p>
        </w:tc>
      </w:tr>
      <w:tr w:rsidR="00BC1DA4" w:rsidRPr="003A18CB" w:rsidTr="00AC3D27">
        <w:tc>
          <w:tcPr>
            <w:tcW w:w="8946" w:type="dxa"/>
            <w:gridSpan w:val="2"/>
          </w:tcPr>
          <w:p w:rsidR="00BC1DA4" w:rsidRPr="003A18CB" w:rsidRDefault="00BC1DA4" w:rsidP="00AC3D27">
            <w:r>
              <w:rPr>
                <w:rFonts w:hint="eastAsia"/>
              </w:rPr>
              <w:t>无</w:t>
            </w:r>
          </w:p>
        </w:tc>
      </w:tr>
      <w:tr w:rsidR="00BC1DA4" w:rsidRPr="003A18CB" w:rsidTr="00AC3D27">
        <w:tc>
          <w:tcPr>
            <w:tcW w:w="8946" w:type="dxa"/>
            <w:gridSpan w:val="2"/>
          </w:tcPr>
          <w:p w:rsidR="00BC1DA4" w:rsidRPr="003A18CB" w:rsidRDefault="00BC1DA4" w:rsidP="00AC3D27">
            <w:pPr>
              <w:rPr>
                <w:b/>
              </w:rPr>
            </w:pPr>
            <w:r w:rsidRPr="003A18CB">
              <w:rPr>
                <w:rFonts w:hint="eastAsia"/>
                <w:b/>
              </w:rPr>
              <w:t>处理</w:t>
            </w:r>
          </w:p>
        </w:tc>
      </w:tr>
      <w:tr w:rsidR="00BC1DA4" w:rsidRPr="003A18CB" w:rsidTr="00AC3D27">
        <w:tc>
          <w:tcPr>
            <w:tcW w:w="8946" w:type="dxa"/>
            <w:gridSpan w:val="2"/>
          </w:tcPr>
          <w:p w:rsidR="00BC1DA4" w:rsidRPr="00BC1DA4" w:rsidRDefault="00BC1DA4" w:rsidP="00BC1DA4">
            <w:r>
              <w:rPr>
                <w:rFonts w:hint="eastAsia"/>
              </w:rPr>
              <w:t>银行</w:t>
            </w:r>
            <w:r w:rsidRPr="00BC1DA4">
              <w:rPr>
                <w:rFonts w:hint="eastAsia"/>
              </w:rPr>
              <w:t>用户通过</w:t>
            </w:r>
            <w:r>
              <w:rPr>
                <w:rFonts w:hint="eastAsia"/>
              </w:rPr>
              <w:t>业务审批</w:t>
            </w:r>
            <w:r w:rsidRPr="00BC1DA4">
              <w:rPr>
                <w:rFonts w:hint="eastAsia"/>
              </w:rPr>
              <w:t>列表（</w:t>
            </w:r>
            <w:r>
              <w:rPr>
                <w:rFonts w:hint="eastAsia"/>
              </w:rPr>
              <w:t>在办业务</w:t>
            </w:r>
            <w:r w:rsidRPr="00BC1DA4">
              <w:rPr>
                <w:rFonts w:hint="eastAsia"/>
              </w:rPr>
              <w:t>列表、业务状态查询结果返回列表），选择</w:t>
            </w:r>
            <w:r>
              <w:rPr>
                <w:rFonts w:hint="eastAsia"/>
              </w:rPr>
              <w:t>需要</w:t>
            </w:r>
            <w:r w:rsidRPr="00BC1DA4">
              <w:rPr>
                <w:rFonts w:hint="eastAsia"/>
              </w:rPr>
              <w:t>查看的业务</w:t>
            </w:r>
            <w:r>
              <w:rPr>
                <w:rFonts w:hint="eastAsia"/>
              </w:rPr>
              <w:t>审批</w:t>
            </w:r>
            <w:r w:rsidRPr="00BC1DA4">
              <w:rPr>
                <w:rFonts w:hint="eastAsia"/>
              </w:rPr>
              <w:t>，并进入业务</w:t>
            </w:r>
            <w:r>
              <w:rPr>
                <w:rFonts w:hint="eastAsia"/>
              </w:rPr>
              <w:t>审批</w:t>
            </w:r>
            <w:r w:rsidRPr="00BC1DA4">
              <w:rPr>
                <w:rFonts w:hint="eastAsia"/>
              </w:rPr>
              <w:t>页面；</w:t>
            </w:r>
          </w:p>
          <w:p w:rsidR="00BC1DA4" w:rsidRPr="00B036AE" w:rsidRDefault="00BC1DA4" w:rsidP="00BC1DA4">
            <w:r w:rsidRPr="00BC1DA4">
              <w:rPr>
                <w:rFonts w:hint="eastAsia"/>
              </w:rPr>
              <w:t>根据业务</w:t>
            </w:r>
            <w:r>
              <w:rPr>
                <w:rFonts w:hint="eastAsia"/>
              </w:rPr>
              <w:t>审批</w:t>
            </w:r>
            <w:r w:rsidR="0041422B">
              <w:rPr>
                <w:rFonts w:hint="eastAsia"/>
              </w:rPr>
              <w:t>业务状态</w:t>
            </w:r>
            <w:r w:rsidRPr="00BC1DA4">
              <w:rPr>
                <w:rFonts w:hint="eastAsia"/>
              </w:rPr>
              <w:t>控制可进行的操作。</w:t>
            </w:r>
          </w:p>
        </w:tc>
      </w:tr>
      <w:tr w:rsidR="00BC1DA4" w:rsidRPr="003A18CB" w:rsidTr="00AC3D27">
        <w:tc>
          <w:tcPr>
            <w:tcW w:w="8946" w:type="dxa"/>
            <w:gridSpan w:val="2"/>
          </w:tcPr>
          <w:p w:rsidR="00BC1DA4" w:rsidRPr="003A18CB" w:rsidRDefault="00BC1DA4" w:rsidP="00AC3D27">
            <w:pPr>
              <w:rPr>
                <w:b/>
              </w:rPr>
            </w:pPr>
            <w:r w:rsidRPr="003A18CB">
              <w:rPr>
                <w:rFonts w:hint="eastAsia"/>
                <w:b/>
              </w:rPr>
              <w:t>输出</w:t>
            </w:r>
          </w:p>
        </w:tc>
      </w:tr>
      <w:tr w:rsidR="00BC1DA4" w:rsidRPr="003A18CB" w:rsidTr="00AC3D27">
        <w:tc>
          <w:tcPr>
            <w:tcW w:w="8946" w:type="dxa"/>
            <w:gridSpan w:val="2"/>
          </w:tcPr>
          <w:p w:rsidR="00BC1DA4" w:rsidRPr="003A18CB" w:rsidRDefault="00BC1DA4" w:rsidP="00AC3D27">
            <w:r w:rsidRPr="003B1290">
              <w:rPr>
                <w:rFonts w:hint="eastAsia"/>
              </w:rPr>
              <w:t>显示</w:t>
            </w:r>
            <w:r>
              <w:rPr>
                <w:rFonts w:hint="eastAsia"/>
              </w:rPr>
              <w:t>业务审批详细内容。</w:t>
            </w:r>
          </w:p>
        </w:tc>
      </w:tr>
      <w:tr w:rsidR="00BC1DA4" w:rsidRPr="003A18CB" w:rsidTr="00AC3D27">
        <w:tc>
          <w:tcPr>
            <w:tcW w:w="8946" w:type="dxa"/>
            <w:gridSpan w:val="2"/>
          </w:tcPr>
          <w:p w:rsidR="00BC1DA4" w:rsidRPr="003A18CB" w:rsidRDefault="00BC1DA4" w:rsidP="00AC3D27">
            <w:pPr>
              <w:rPr>
                <w:b/>
              </w:rPr>
            </w:pPr>
            <w:r w:rsidRPr="003A18CB">
              <w:rPr>
                <w:rFonts w:hint="eastAsia"/>
                <w:b/>
              </w:rPr>
              <w:t>错误提示</w:t>
            </w:r>
          </w:p>
        </w:tc>
      </w:tr>
      <w:tr w:rsidR="00BC1DA4" w:rsidRPr="003A18CB" w:rsidTr="00AC3D27">
        <w:tc>
          <w:tcPr>
            <w:tcW w:w="8946" w:type="dxa"/>
            <w:gridSpan w:val="2"/>
          </w:tcPr>
          <w:p w:rsidR="00BC1DA4" w:rsidRPr="003A18CB" w:rsidRDefault="00BC1DA4" w:rsidP="00AC3D27">
            <w:r w:rsidRPr="003A18CB">
              <w:rPr>
                <w:rFonts w:hint="eastAsia"/>
              </w:rPr>
              <w:t>打开时</w:t>
            </w:r>
            <w:r w:rsidR="00D51D35">
              <w:rPr>
                <w:rFonts w:hint="eastAsia"/>
              </w:rPr>
              <w:t>如有错误，系统提示</w:t>
            </w:r>
            <w:r w:rsidRPr="003A18CB">
              <w:rPr>
                <w:rFonts w:hint="eastAsia"/>
              </w:rPr>
              <w:t>“打开失败”。</w:t>
            </w:r>
          </w:p>
        </w:tc>
      </w:tr>
      <w:tr w:rsidR="00BC1DA4" w:rsidRPr="003A18CB" w:rsidTr="00AC3D27">
        <w:tc>
          <w:tcPr>
            <w:tcW w:w="8946" w:type="dxa"/>
            <w:gridSpan w:val="2"/>
          </w:tcPr>
          <w:p w:rsidR="00BC1DA4" w:rsidRPr="003A18CB" w:rsidRDefault="00BC1DA4" w:rsidP="00AC3D27">
            <w:pPr>
              <w:rPr>
                <w:b/>
              </w:rPr>
            </w:pPr>
            <w:r w:rsidRPr="003A18CB">
              <w:rPr>
                <w:rFonts w:hint="eastAsia"/>
                <w:b/>
              </w:rPr>
              <w:t>备注</w:t>
            </w:r>
          </w:p>
        </w:tc>
      </w:tr>
      <w:tr w:rsidR="00BC1DA4" w:rsidRPr="003A18CB" w:rsidTr="00AC3D27">
        <w:tc>
          <w:tcPr>
            <w:tcW w:w="8946" w:type="dxa"/>
            <w:gridSpan w:val="2"/>
          </w:tcPr>
          <w:p w:rsidR="00BC1DA4" w:rsidRDefault="00BC1DA4" w:rsidP="00BC1DA4">
            <w:r w:rsidRPr="00BC1DA4">
              <w:rPr>
                <w:rFonts w:hint="eastAsia"/>
              </w:rPr>
              <w:t>对应业务</w:t>
            </w:r>
            <w:r>
              <w:rPr>
                <w:rFonts w:hint="eastAsia"/>
              </w:rPr>
              <w:t>审批</w:t>
            </w:r>
            <w:r w:rsidRPr="00BC1DA4">
              <w:rPr>
                <w:rFonts w:hint="eastAsia"/>
              </w:rPr>
              <w:t>可进行的操作如下：</w:t>
            </w:r>
          </w:p>
          <w:p w:rsidR="00434763" w:rsidRDefault="00434763" w:rsidP="00AC3D27">
            <w:r>
              <w:rPr>
                <w:rFonts w:hint="eastAsia"/>
              </w:rPr>
              <w:t>处理中：</w:t>
            </w:r>
            <w:r w:rsidR="00BC1DA4">
              <w:rPr>
                <w:rFonts w:hint="eastAsia"/>
              </w:rPr>
              <w:t>撤销审批</w:t>
            </w:r>
            <w:r>
              <w:rPr>
                <w:rFonts w:hint="eastAsia"/>
              </w:rPr>
              <w:t>、</w:t>
            </w:r>
            <w:r w:rsidR="00BC1DA4">
              <w:rPr>
                <w:rFonts w:hint="eastAsia"/>
              </w:rPr>
              <w:t>修改</w:t>
            </w:r>
            <w:r>
              <w:t>、</w:t>
            </w:r>
            <w:r w:rsidR="00BC1DA4">
              <w:rPr>
                <w:rFonts w:hint="eastAsia"/>
              </w:rPr>
              <w:t>保存</w:t>
            </w:r>
            <w:r>
              <w:rPr>
                <w:rFonts w:hint="eastAsia"/>
              </w:rPr>
              <w:t>、</w:t>
            </w:r>
            <w:r w:rsidR="00BC1DA4">
              <w:rPr>
                <w:rFonts w:hint="eastAsia"/>
              </w:rPr>
              <w:t>提交</w:t>
            </w:r>
            <w:r>
              <w:rPr>
                <w:rFonts w:hint="eastAsia"/>
              </w:rPr>
              <w:t>、</w:t>
            </w:r>
            <w:r w:rsidR="00BC1DA4">
              <w:rPr>
                <w:rFonts w:hint="eastAsia"/>
              </w:rPr>
              <w:t>内部退回</w:t>
            </w:r>
            <w:r>
              <w:rPr>
                <w:rFonts w:hint="eastAsia"/>
              </w:rPr>
              <w:t>、</w:t>
            </w:r>
            <w:r w:rsidR="00BC1DA4">
              <w:rPr>
                <w:rFonts w:hint="eastAsia"/>
              </w:rPr>
              <w:t>内部撤回</w:t>
            </w:r>
            <w:r>
              <w:rPr>
                <w:rFonts w:hint="eastAsia"/>
              </w:rPr>
              <w:t>、</w:t>
            </w:r>
            <w:r w:rsidR="00BC1DA4">
              <w:rPr>
                <w:rFonts w:hint="eastAsia"/>
              </w:rPr>
              <w:t>补正</w:t>
            </w:r>
            <w:r>
              <w:rPr>
                <w:rFonts w:hint="eastAsia"/>
              </w:rPr>
              <w:t>、</w:t>
            </w:r>
            <w:r w:rsidR="00BC1DA4">
              <w:rPr>
                <w:rFonts w:hint="eastAsia"/>
              </w:rPr>
              <w:t>受理</w:t>
            </w:r>
          </w:p>
          <w:p w:rsidR="00BC1DA4" w:rsidRPr="00BC1DA4" w:rsidRDefault="00434763" w:rsidP="00AC3D27">
            <w:r>
              <w:rPr>
                <w:rFonts w:hint="eastAsia"/>
              </w:rPr>
              <w:t>审批中：</w:t>
            </w:r>
            <w:r w:rsidR="00BC1DA4">
              <w:rPr>
                <w:rFonts w:hint="eastAsia"/>
              </w:rPr>
              <w:t>加水印及页码</w:t>
            </w:r>
            <w:r>
              <w:rPr>
                <w:rFonts w:hint="eastAsia"/>
              </w:rPr>
              <w:t>、</w:t>
            </w:r>
            <w:r w:rsidR="00BC1DA4">
              <w:rPr>
                <w:rFonts w:hint="eastAsia"/>
              </w:rPr>
              <w:t>办结</w:t>
            </w:r>
          </w:p>
        </w:tc>
      </w:tr>
    </w:tbl>
    <w:p w:rsidR="00BC1DA4" w:rsidRPr="004E5754" w:rsidRDefault="00BC1DA4" w:rsidP="00BC1DA4"/>
    <w:p w:rsidR="00BC1DA4" w:rsidRDefault="00BC1DA4">
      <w:pPr>
        <w:pStyle w:val="5"/>
      </w:pPr>
      <w:r w:rsidRPr="0031155E">
        <w:rPr>
          <w:rFonts w:hint="eastAsia"/>
        </w:rPr>
        <w:t>修改</w:t>
      </w:r>
    </w:p>
    <w:tbl>
      <w:tblPr>
        <w:tblStyle w:val="ab"/>
        <w:tblW w:w="0" w:type="auto"/>
        <w:tblLook w:val="04A0" w:firstRow="1" w:lastRow="0" w:firstColumn="1" w:lastColumn="0" w:noHBand="0" w:noVBand="1"/>
      </w:tblPr>
      <w:tblGrid>
        <w:gridCol w:w="1384"/>
        <w:gridCol w:w="7562"/>
      </w:tblGrid>
      <w:tr w:rsidR="00BC1DA4" w:rsidRPr="008915A4" w:rsidTr="00AC3D27">
        <w:tc>
          <w:tcPr>
            <w:tcW w:w="1384" w:type="dxa"/>
          </w:tcPr>
          <w:p w:rsidR="00BC1DA4" w:rsidRPr="008915A4" w:rsidRDefault="00BC1DA4" w:rsidP="00AC3D27">
            <w:pPr>
              <w:rPr>
                <w:b/>
              </w:rPr>
            </w:pPr>
            <w:r w:rsidRPr="008915A4">
              <w:rPr>
                <w:rFonts w:hint="eastAsia"/>
                <w:b/>
              </w:rPr>
              <w:t>操作人</w:t>
            </w:r>
          </w:p>
        </w:tc>
        <w:tc>
          <w:tcPr>
            <w:tcW w:w="7562" w:type="dxa"/>
          </w:tcPr>
          <w:p w:rsidR="00BC1DA4" w:rsidRPr="008915A4" w:rsidRDefault="00BC1DA4" w:rsidP="00AC3D27">
            <w:r w:rsidRPr="008915A4">
              <w:rPr>
                <w:rFonts w:hint="eastAsia"/>
              </w:rPr>
              <w:t>银行用户</w:t>
            </w:r>
          </w:p>
        </w:tc>
      </w:tr>
      <w:tr w:rsidR="00BC1DA4" w:rsidRPr="008915A4" w:rsidTr="00AC3D27">
        <w:tc>
          <w:tcPr>
            <w:tcW w:w="1384" w:type="dxa"/>
          </w:tcPr>
          <w:p w:rsidR="00BC1DA4" w:rsidRPr="008915A4" w:rsidRDefault="00BC1DA4" w:rsidP="00AC3D27">
            <w:pPr>
              <w:rPr>
                <w:b/>
              </w:rPr>
            </w:pPr>
            <w:r w:rsidRPr="008915A4">
              <w:rPr>
                <w:rFonts w:hint="eastAsia"/>
                <w:b/>
              </w:rPr>
              <w:t>条件</w:t>
            </w:r>
          </w:p>
        </w:tc>
        <w:tc>
          <w:tcPr>
            <w:tcW w:w="7562" w:type="dxa"/>
          </w:tcPr>
          <w:p w:rsidR="00BC1DA4" w:rsidRPr="008915A4" w:rsidRDefault="00BC1DA4" w:rsidP="00AC3D27">
            <w:r w:rsidRPr="008915A4">
              <w:rPr>
                <w:rFonts w:hint="eastAsia"/>
              </w:rPr>
              <w:t>已登录且在审批流程中具有审批权限的银行用户，业务申请为处理中状态下</w:t>
            </w:r>
          </w:p>
        </w:tc>
      </w:tr>
      <w:tr w:rsidR="00BC1DA4" w:rsidRPr="008915A4" w:rsidTr="00AC3D27">
        <w:tc>
          <w:tcPr>
            <w:tcW w:w="8946" w:type="dxa"/>
            <w:gridSpan w:val="2"/>
          </w:tcPr>
          <w:p w:rsidR="00BC1DA4" w:rsidRPr="008915A4" w:rsidRDefault="00BC1DA4" w:rsidP="00AC3D27">
            <w:pPr>
              <w:rPr>
                <w:b/>
              </w:rPr>
            </w:pPr>
            <w:r w:rsidRPr="008915A4">
              <w:rPr>
                <w:rFonts w:hint="eastAsia"/>
                <w:b/>
              </w:rPr>
              <w:lastRenderedPageBreak/>
              <w:t>输入</w:t>
            </w:r>
          </w:p>
        </w:tc>
      </w:tr>
      <w:tr w:rsidR="00BC1DA4" w:rsidRPr="008915A4" w:rsidTr="00AC3D27">
        <w:tc>
          <w:tcPr>
            <w:tcW w:w="8946" w:type="dxa"/>
            <w:gridSpan w:val="2"/>
          </w:tcPr>
          <w:p w:rsidR="00BC1DA4" w:rsidRPr="008915A4" w:rsidRDefault="00BC1DA4" w:rsidP="00AC3D27">
            <w:r w:rsidRPr="008915A4">
              <w:rPr>
                <w:rFonts w:hint="eastAsia"/>
              </w:rPr>
              <w:t>处理意见</w:t>
            </w:r>
          </w:p>
        </w:tc>
      </w:tr>
      <w:tr w:rsidR="00BC1DA4" w:rsidRPr="008915A4" w:rsidTr="00AC3D27">
        <w:tc>
          <w:tcPr>
            <w:tcW w:w="8946" w:type="dxa"/>
            <w:gridSpan w:val="2"/>
          </w:tcPr>
          <w:p w:rsidR="00BC1DA4" w:rsidRPr="008915A4" w:rsidRDefault="00BC1DA4" w:rsidP="00AC3D27">
            <w:pPr>
              <w:rPr>
                <w:b/>
              </w:rPr>
            </w:pPr>
            <w:r w:rsidRPr="008915A4">
              <w:rPr>
                <w:rFonts w:hint="eastAsia"/>
                <w:b/>
              </w:rPr>
              <w:t>处理</w:t>
            </w:r>
          </w:p>
        </w:tc>
      </w:tr>
      <w:tr w:rsidR="00BC1DA4" w:rsidRPr="008915A4" w:rsidTr="00AC3D27">
        <w:tc>
          <w:tcPr>
            <w:tcW w:w="8946" w:type="dxa"/>
            <w:gridSpan w:val="2"/>
          </w:tcPr>
          <w:p w:rsidR="00BC1DA4" w:rsidRPr="00971696" w:rsidRDefault="00BC1DA4" w:rsidP="00AC3D27">
            <w:r w:rsidRPr="002210F7">
              <w:rPr>
                <w:rFonts w:hint="eastAsia"/>
              </w:rPr>
              <w:t>银行用户通过</w:t>
            </w:r>
            <w:r>
              <w:rPr>
                <w:rFonts w:hint="eastAsia"/>
              </w:rPr>
              <w:t>业务审批</w:t>
            </w:r>
            <w:r w:rsidRPr="002210F7">
              <w:rPr>
                <w:rFonts w:hint="eastAsia"/>
              </w:rPr>
              <w:t>列表（待</w:t>
            </w:r>
            <w:r>
              <w:rPr>
                <w:rFonts w:hint="eastAsia"/>
              </w:rPr>
              <w:t>办</w:t>
            </w:r>
            <w:r w:rsidRPr="002210F7">
              <w:rPr>
                <w:rFonts w:hint="eastAsia"/>
              </w:rPr>
              <w:t>任务列表、</w:t>
            </w:r>
            <w:r>
              <w:rPr>
                <w:rFonts w:hint="eastAsia"/>
              </w:rPr>
              <w:t>在</w:t>
            </w:r>
            <w:proofErr w:type="gramStart"/>
            <w:r>
              <w:rPr>
                <w:rFonts w:hint="eastAsia"/>
              </w:rPr>
              <w:t>办任务</w:t>
            </w:r>
            <w:proofErr w:type="gramEnd"/>
            <w:r>
              <w:rPr>
                <w:rFonts w:hint="eastAsia"/>
              </w:rPr>
              <w:t>列表、</w:t>
            </w:r>
            <w:r w:rsidRPr="002210F7">
              <w:rPr>
                <w:rFonts w:hint="eastAsia"/>
              </w:rPr>
              <w:t>业务状态查询结果返回列表），选择需要</w:t>
            </w:r>
            <w:r>
              <w:rPr>
                <w:rFonts w:hint="eastAsia"/>
              </w:rPr>
              <w:t>修改</w:t>
            </w:r>
            <w:r w:rsidRPr="002210F7">
              <w:rPr>
                <w:rFonts w:hint="eastAsia"/>
              </w:rPr>
              <w:t>的业务</w:t>
            </w:r>
            <w:r>
              <w:rPr>
                <w:rFonts w:hint="eastAsia"/>
              </w:rPr>
              <w:t>审批</w:t>
            </w:r>
            <w:r w:rsidRPr="002210F7">
              <w:rPr>
                <w:rFonts w:hint="eastAsia"/>
              </w:rPr>
              <w:t>，并进入业务</w:t>
            </w:r>
            <w:r>
              <w:rPr>
                <w:rFonts w:hint="eastAsia"/>
              </w:rPr>
              <w:t>审批</w:t>
            </w:r>
            <w:r w:rsidRPr="002210F7">
              <w:rPr>
                <w:rFonts w:hint="eastAsia"/>
              </w:rPr>
              <w:t>页面；</w:t>
            </w:r>
          </w:p>
          <w:p w:rsidR="00BC1DA4" w:rsidRPr="008915A4" w:rsidRDefault="00BC1DA4" w:rsidP="00AC3D27">
            <w:r>
              <w:rPr>
                <w:rFonts w:hint="eastAsia"/>
              </w:rPr>
              <w:t>修改</w:t>
            </w:r>
            <w:r w:rsidRPr="008915A4">
              <w:rPr>
                <w:rFonts w:hint="eastAsia"/>
              </w:rPr>
              <w:t>《行政许可业务受理报告单》基本信息</w:t>
            </w:r>
            <w:r>
              <w:rPr>
                <w:rFonts w:hint="eastAsia"/>
              </w:rPr>
              <w:t>，</w:t>
            </w:r>
            <w:r w:rsidRPr="00BC1DA4">
              <w:rPr>
                <w:rFonts w:hint="eastAsia"/>
              </w:rPr>
              <w:t>查看、上传或删除电子版</w:t>
            </w:r>
            <w:r w:rsidRPr="00BC1DA4">
              <w:rPr>
                <w:rFonts w:hint="eastAsia"/>
              </w:rPr>
              <w:t>PDF</w:t>
            </w:r>
            <w:r w:rsidRPr="00BC1DA4">
              <w:rPr>
                <w:rFonts w:hint="eastAsia"/>
              </w:rPr>
              <w:t>格式文件的业务申请材料附件</w:t>
            </w:r>
            <w:r>
              <w:rPr>
                <w:rFonts w:hint="eastAsia"/>
              </w:rPr>
              <w:t>、附件原文加批注、修改处理意见。</w:t>
            </w:r>
          </w:p>
        </w:tc>
      </w:tr>
      <w:tr w:rsidR="00BC1DA4" w:rsidRPr="008915A4" w:rsidTr="00AC3D27">
        <w:tc>
          <w:tcPr>
            <w:tcW w:w="8946" w:type="dxa"/>
            <w:gridSpan w:val="2"/>
          </w:tcPr>
          <w:p w:rsidR="00BC1DA4" w:rsidRPr="008915A4" w:rsidRDefault="00BC1DA4" w:rsidP="00AC3D27">
            <w:pPr>
              <w:rPr>
                <w:b/>
              </w:rPr>
            </w:pPr>
            <w:r w:rsidRPr="008915A4">
              <w:rPr>
                <w:rFonts w:hint="eastAsia"/>
                <w:b/>
              </w:rPr>
              <w:t>输出</w:t>
            </w:r>
          </w:p>
        </w:tc>
      </w:tr>
      <w:tr w:rsidR="00BC1DA4" w:rsidRPr="008915A4" w:rsidTr="00AC3D27">
        <w:tc>
          <w:tcPr>
            <w:tcW w:w="8946" w:type="dxa"/>
            <w:gridSpan w:val="2"/>
          </w:tcPr>
          <w:p w:rsidR="00BC1DA4" w:rsidRPr="008915A4" w:rsidRDefault="00BC1DA4" w:rsidP="00AC3D27">
            <w:r w:rsidRPr="008915A4">
              <w:rPr>
                <w:rFonts w:hint="eastAsia"/>
              </w:rPr>
              <w:t>无</w:t>
            </w:r>
          </w:p>
        </w:tc>
      </w:tr>
      <w:tr w:rsidR="00BC1DA4" w:rsidRPr="008915A4" w:rsidTr="00AC3D27">
        <w:tc>
          <w:tcPr>
            <w:tcW w:w="8946" w:type="dxa"/>
            <w:gridSpan w:val="2"/>
          </w:tcPr>
          <w:p w:rsidR="00BC1DA4" w:rsidRPr="008915A4" w:rsidRDefault="00BC1DA4" w:rsidP="00AC3D27">
            <w:pPr>
              <w:rPr>
                <w:b/>
              </w:rPr>
            </w:pPr>
            <w:r w:rsidRPr="008915A4">
              <w:rPr>
                <w:rFonts w:hint="eastAsia"/>
                <w:b/>
              </w:rPr>
              <w:t>错误提示</w:t>
            </w:r>
          </w:p>
        </w:tc>
      </w:tr>
      <w:tr w:rsidR="00BC1DA4" w:rsidRPr="008915A4" w:rsidTr="00AC3D27">
        <w:tc>
          <w:tcPr>
            <w:tcW w:w="8946" w:type="dxa"/>
            <w:gridSpan w:val="2"/>
          </w:tcPr>
          <w:p w:rsidR="00BC1DA4" w:rsidRPr="008915A4" w:rsidRDefault="00BC1DA4" w:rsidP="00AC3D27">
            <w:r w:rsidRPr="008915A4">
              <w:rPr>
                <w:rFonts w:hint="eastAsia"/>
              </w:rPr>
              <w:t>无</w:t>
            </w:r>
          </w:p>
        </w:tc>
      </w:tr>
      <w:tr w:rsidR="00BC1DA4" w:rsidRPr="008915A4" w:rsidTr="00AC3D27">
        <w:tc>
          <w:tcPr>
            <w:tcW w:w="8946" w:type="dxa"/>
            <w:gridSpan w:val="2"/>
          </w:tcPr>
          <w:p w:rsidR="00BC1DA4" w:rsidRPr="008915A4" w:rsidRDefault="00BC1DA4" w:rsidP="00AC3D27">
            <w:pPr>
              <w:rPr>
                <w:b/>
              </w:rPr>
            </w:pPr>
            <w:r w:rsidRPr="008915A4">
              <w:rPr>
                <w:rFonts w:hint="eastAsia"/>
                <w:b/>
              </w:rPr>
              <w:t>备注</w:t>
            </w:r>
          </w:p>
        </w:tc>
      </w:tr>
      <w:tr w:rsidR="00BC1DA4" w:rsidRPr="008915A4" w:rsidTr="00AC3D27">
        <w:tc>
          <w:tcPr>
            <w:tcW w:w="8946" w:type="dxa"/>
            <w:gridSpan w:val="2"/>
          </w:tcPr>
          <w:p w:rsidR="00BC1DA4" w:rsidRPr="008915A4" w:rsidRDefault="00BC1DA4" w:rsidP="00AC3D27">
            <w:r w:rsidRPr="008915A4">
              <w:rPr>
                <w:rFonts w:hint="eastAsia"/>
              </w:rPr>
              <w:t>每个审批流程节点人员分别有自己的独立处理意见，可</w:t>
            </w:r>
            <w:proofErr w:type="gramStart"/>
            <w:r w:rsidRPr="008915A4">
              <w:rPr>
                <w:rFonts w:hint="eastAsia"/>
              </w:rPr>
              <w:t>对之前</w:t>
            </w:r>
            <w:proofErr w:type="gramEnd"/>
            <w:r w:rsidRPr="008915A4">
              <w:rPr>
                <w:rFonts w:hint="eastAsia"/>
              </w:rPr>
              <w:t>审批流程节点人员的处理意见进行修改。</w:t>
            </w:r>
          </w:p>
        </w:tc>
      </w:tr>
    </w:tbl>
    <w:p w:rsidR="00BC1DA4" w:rsidRDefault="00BC1DA4" w:rsidP="00BC1DA4"/>
    <w:p w:rsidR="00622ABF" w:rsidRDefault="00622ABF">
      <w:pPr>
        <w:pStyle w:val="5"/>
      </w:pPr>
      <w:r>
        <w:rPr>
          <w:rFonts w:hint="eastAsia"/>
        </w:rPr>
        <w:t>查看附件</w:t>
      </w:r>
    </w:p>
    <w:tbl>
      <w:tblPr>
        <w:tblStyle w:val="ab"/>
        <w:tblW w:w="0" w:type="auto"/>
        <w:tblLook w:val="04A0" w:firstRow="1" w:lastRow="0" w:firstColumn="1" w:lastColumn="0" w:noHBand="0" w:noVBand="1"/>
      </w:tblPr>
      <w:tblGrid>
        <w:gridCol w:w="1384"/>
        <w:gridCol w:w="7562"/>
      </w:tblGrid>
      <w:tr w:rsidR="00622ABF" w:rsidRPr="000377BB" w:rsidTr="00AC3D27">
        <w:tc>
          <w:tcPr>
            <w:tcW w:w="1384" w:type="dxa"/>
          </w:tcPr>
          <w:p w:rsidR="00622ABF" w:rsidRPr="000377BB" w:rsidRDefault="00622ABF" w:rsidP="00AC3D27">
            <w:pPr>
              <w:rPr>
                <w:b/>
              </w:rPr>
            </w:pPr>
            <w:r w:rsidRPr="000377BB">
              <w:rPr>
                <w:rFonts w:hint="eastAsia"/>
                <w:b/>
              </w:rPr>
              <w:t>操作人</w:t>
            </w:r>
          </w:p>
        </w:tc>
        <w:tc>
          <w:tcPr>
            <w:tcW w:w="7562" w:type="dxa"/>
          </w:tcPr>
          <w:p w:rsidR="00622ABF" w:rsidRPr="000377BB" w:rsidRDefault="00622ABF" w:rsidP="00AC3D27">
            <w:r>
              <w:rPr>
                <w:rFonts w:hint="eastAsia"/>
              </w:rPr>
              <w:t>银行用户</w:t>
            </w:r>
          </w:p>
        </w:tc>
      </w:tr>
      <w:tr w:rsidR="00622ABF" w:rsidRPr="000377BB" w:rsidTr="00AC3D27">
        <w:tc>
          <w:tcPr>
            <w:tcW w:w="1384" w:type="dxa"/>
          </w:tcPr>
          <w:p w:rsidR="00622ABF" w:rsidRPr="000377BB" w:rsidRDefault="00622ABF" w:rsidP="00AC3D27">
            <w:pPr>
              <w:rPr>
                <w:b/>
              </w:rPr>
            </w:pPr>
            <w:r w:rsidRPr="000377BB">
              <w:rPr>
                <w:rFonts w:hint="eastAsia"/>
                <w:b/>
              </w:rPr>
              <w:t>条件</w:t>
            </w:r>
          </w:p>
        </w:tc>
        <w:tc>
          <w:tcPr>
            <w:tcW w:w="7562" w:type="dxa"/>
          </w:tcPr>
          <w:p w:rsidR="00622ABF" w:rsidRPr="000377BB" w:rsidRDefault="00622ABF">
            <w:r>
              <w:rPr>
                <w:rFonts w:hint="eastAsia"/>
              </w:rPr>
              <w:t>已登录且在审批流程中具有审批权限的银行用户，业务申请为处理中状态下</w:t>
            </w:r>
          </w:p>
        </w:tc>
      </w:tr>
      <w:tr w:rsidR="00622ABF" w:rsidRPr="000377BB" w:rsidTr="00AC3D27">
        <w:tc>
          <w:tcPr>
            <w:tcW w:w="8946" w:type="dxa"/>
            <w:gridSpan w:val="2"/>
          </w:tcPr>
          <w:p w:rsidR="00622ABF" w:rsidRPr="000377BB" w:rsidRDefault="00622ABF" w:rsidP="00AC3D27">
            <w:pPr>
              <w:rPr>
                <w:b/>
              </w:rPr>
            </w:pPr>
            <w:r w:rsidRPr="000377BB">
              <w:rPr>
                <w:rFonts w:hint="eastAsia"/>
                <w:b/>
              </w:rPr>
              <w:t>输入</w:t>
            </w:r>
          </w:p>
        </w:tc>
      </w:tr>
      <w:tr w:rsidR="00622ABF" w:rsidRPr="000377BB" w:rsidTr="00AC3D27">
        <w:tc>
          <w:tcPr>
            <w:tcW w:w="8946" w:type="dxa"/>
            <w:gridSpan w:val="2"/>
          </w:tcPr>
          <w:p w:rsidR="00622ABF" w:rsidRPr="000377BB" w:rsidRDefault="00622ABF" w:rsidP="00AC3D27">
            <w:r>
              <w:rPr>
                <w:rFonts w:hint="eastAsia"/>
              </w:rPr>
              <w:t>无</w:t>
            </w:r>
          </w:p>
        </w:tc>
      </w:tr>
      <w:tr w:rsidR="00622ABF" w:rsidRPr="000377BB" w:rsidTr="00AC3D27">
        <w:tc>
          <w:tcPr>
            <w:tcW w:w="8946" w:type="dxa"/>
            <w:gridSpan w:val="2"/>
          </w:tcPr>
          <w:p w:rsidR="00622ABF" w:rsidRPr="000377BB" w:rsidRDefault="00622ABF" w:rsidP="00AC3D27">
            <w:pPr>
              <w:rPr>
                <w:b/>
              </w:rPr>
            </w:pPr>
            <w:r w:rsidRPr="000377BB">
              <w:rPr>
                <w:rFonts w:hint="eastAsia"/>
                <w:b/>
              </w:rPr>
              <w:t>处理</w:t>
            </w:r>
          </w:p>
        </w:tc>
      </w:tr>
      <w:tr w:rsidR="00622ABF" w:rsidRPr="000377BB" w:rsidTr="00AC3D27">
        <w:tc>
          <w:tcPr>
            <w:tcW w:w="8946" w:type="dxa"/>
            <w:gridSpan w:val="2"/>
          </w:tcPr>
          <w:p w:rsidR="00622ABF" w:rsidRPr="00B036AE" w:rsidRDefault="00BC1DA4">
            <w:r>
              <w:rPr>
                <w:rFonts w:hint="eastAsia"/>
              </w:rPr>
              <w:t>银行</w:t>
            </w:r>
            <w:r w:rsidRPr="00BC1DA4">
              <w:rPr>
                <w:rFonts w:hint="eastAsia"/>
              </w:rPr>
              <w:t>用户在业务</w:t>
            </w:r>
            <w:r>
              <w:rPr>
                <w:rFonts w:hint="eastAsia"/>
              </w:rPr>
              <w:t>审批</w:t>
            </w:r>
            <w:r w:rsidRPr="00BC1DA4">
              <w:rPr>
                <w:rFonts w:hint="eastAsia"/>
              </w:rPr>
              <w:t>页面，通过业务</w:t>
            </w:r>
            <w:r>
              <w:rPr>
                <w:rFonts w:hint="eastAsia"/>
              </w:rPr>
              <w:t>审批的</w:t>
            </w:r>
            <w:r w:rsidRPr="00BC1DA4">
              <w:rPr>
                <w:rFonts w:hint="eastAsia"/>
              </w:rPr>
              <w:t>附件列表，</w:t>
            </w:r>
            <w:r w:rsidR="00B20802">
              <w:rPr>
                <w:rFonts w:hint="eastAsia"/>
              </w:rPr>
              <w:t>选择需要</w:t>
            </w:r>
            <w:r w:rsidRPr="00BC1DA4">
              <w:rPr>
                <w:rFonts w:hint="eastAsia"/>
              </w:rPr>
              <w:t>查看电子版</w:t>
            </w:r>
            <w:r w:rsidRPr="00BC1DA4">
              <w:rPr>
                <w:rFonts w:hint="eastAsia"/>
              </w:rPr>
              <w:t>PDF</w:t>
            </w:r>
            <w:r w:rsidRPr="00BC1DA4">
              <w:rPr>
                <w:rFonts w:hint="eastAsia"/>
              </w:rPr>
              <w:t>格式文件的业务申请材料附件，并</w:t>
            </w:r>
            <w:r>
              <w:rPr>
                <w:rFonts w:hint="eastAsia"/>
              </w:rPr>
              <w:t>进入</w:t>
            </w:r>
            <w:r w:rsidRPr="00BC1DA4">
              <w:rPr>
                <w:rFonts w:hint="eastAsia"/>
              </w:rPr>
              <w:t>文件附件显示页面。</w:t>
            </w:r>
          </w:p>
        </w:tc>
      </w:tr>
      <w:tr w:rsidR="00622ABF" w:rsidRPr="000377BB" w:rsidTr="00AC3D27">
        <w:tc>
          <w:tcPr>
            <w:tcW w:w="8946" w:type="dxa"/>
            <w:gridSpan w:val="2"/>
          </w:tcPr>
          <w:p w:rsidR="00622ABF" w:rsidRPr="000377BB" w:rsidRDefault="00622ABF" w:rsidP="00AC3D27">
            <w:pPr>
              <w:rPr>
                <w:b/>
              </w:rPr>
            </w:pPr>
            <w:r w:rsidRPr="000377BB">
              <w:rPr>
                <w:rFonts w:hint="eastAsia"/>
                <w:b/>
              </w:rPr>
              <w:t>输出</w:t>
            </w:r>
          </w:p>
        </w:tc>
      </w:tr>
      <w:tr w:rsidR="00622ABF" w:rsidRPr="000377BB" w:rsidTr="00AC3D27">
        <w:tc>
          <w:tcPr>
            <w:tcW w:w="8946" w:type="dxa"/>
            <w:gridSpan w:val="2"/>
          </w:tcPr>
          <w:p w:rsidR="00622ABF" w:rsidRPr="000377BB" w:rsidRDefault="00622ABF" w:rsidP="00AC3D27">
            <w:r>
              <w:rPr>
                <w:rFonts w:hint="eastAsia"/>
              </w:rPr>
              <w:t>显示电子版</w:t>
            </w:r>
            <w:r w:rsidRPr="009C1C75">
              <w:rPr>
                <w:rFonts w:hint="eastAsia"/>
              </w:rPr>
              <w:t>PDF</w:t>
            </w:r>
            <w:r w:rsidRPr="009C1C75">
              <w:rPr>
                <w:rFonts w:hint="eastAsia"/>
              </w:rPr>
              <w:t>格式文件</w:t>
            </w:r>
            <w:r>
              <w:rPr>
                <w:rFonts w:hint="eastAsia"/>
              </w:rPr>
              <w:t>详细内容。</w:t>
            </w:r>
          </w:p>
        </w:tc>
      </w:tr>
      <w:tr w:rsidR="00622ABF" w:rsidRPr="000377BB" w:rsidTr="00AC3D27">
        <w:tc>
          <w:tcPr>
            <w:tcW w:w="8946" w:type="dxa"/>
            <w:gridSpan w:val="2"/>
          </w:tcPr>
          <w:p w:rsidR="00622ABF" w:rsidRPr="000377BB" w:rsidRDefault="00622ABF" w:rsidP="00AC3D27">
            <w:pPr>
              <w:rPr>
                <w:b/>
              </w:rPr>
            </w:pPr>
            <w:r w:rsidRPr="000377BB">
              <w:rPr>
                <w:rFonts w:hint="eastAsia"/>
                <w:b/>
              </w:rPr>
              <w:t>错误提示</w:t>
            </w:r>
          </w:p>
        </w:tc>
      </w:tr>
      <w:tr w:rsidR="00622ABF" w:rsidRPr="000377BB" w:rsidTr="00AC3D27">
        <w:tc>
          <w:tcPr>
            <w:tcW w:w="8946" w:type="dxa"/>
            <w:gridSpan w:val="2"/>
          </w:tcPr>
          <w:p w:rsidR="00622ABF" w:rsidRPr="000377BB" w:rsidRDefault="00622ABF" w:rsidP="00AC3D27">
            <w:r>
              <w:rPr>
                <w:rFonts w:hint="eastAsia"/>
              </w:rPr>
              <w:lastRenderedPageBreak/>
              <w:t>打开</w:t>
            </w:r>
            <w:r w:rsidRPr="000377BB">
              <w:rPr>
                <w:rFonts w:hint="eastAsia"/>
              </w:rPr>
              <w:t>时</w:t>
            </w:r>
            <w:r w:rsidR="00D51D35">
              <w:rPr>
                <w:rFonts w:hint="eastAsia"/>
              </w:rPr>
              <w:t>如有错误，系统提示</w:t>
            </w:r>
            <w:r w:rsidRPr="000377BB">
              <w:rPr>
                <w:rFonts w:hint="eastAsia"/>
              </w:rPr>
              <w:t>“</w:t>
            </w:r>
            <w:r>
              <w:rPr>
                <w:rFonts w:hint="eastAsia"/>
              </w:rPr>
              <w:t>打开</w:t>
            </w:r>
            <w:r w:rsidRPr="000377BB">
              <w:rPr>
                <w:rFonts w:hint="eastAsia"/>
              </w:rPr>
              <w:t>失败”。</w:t>
            </w:r>
          </w:p>
        </w:tc>
      </w:tr>
      <w:tr w:rsidR="00622ABF" w:rsidRPr="000377BB" w:rsidTr="00AC3D27">
        <w:tc>
          <w:tcPr>
            <w:tcW w:w="8946" w:type="dxa"/>
            <w:gridSpan w:val="2"/>
          </w:tcPr>
          <w:p w:rsidR="00622ABF" w:rsidRPr="000377BB" w:rsidRDefault="00622ABF" w:rsidP="00AC3D27">
            <w:pPr>
              <w:rPr>
                <w:b/>
              </w:rPr>
            </w:pPr>
            <w:r w:rsidRPr="000377BB">
              <w:rPr>
                <w:rFonts w:hint="eastAsia"/>
                <w:b/>
              </w:rPr>
              <w:t>备注</w:t>
            </w:r>
          </w:p>
        </w:tc>
      </w:tr>
      <w:tr w:rsidR="00622ABF" w:rsidRPr="000377BB" w:rsidTr="00AC3D27">
        <w:tc>
          <w:tcPr>
            <w:tcW w:w="8946" w:type="dxa"/>
            <w:gridSpan w:val="2"/>
          </w:tcPr>
          <w:p w:rsidR="00622ABF" w:rsidRPr="000377BB" w:rsidRDefault="00622ABF" w:rsidP="00AC3D27">
            <w:r>
              <w:rPr>
                <w:rFonts w:hint="eastAsia"/>
              </w:rPr>
              <w:t>无</w:t>
            </w:r>
          </w:p>
        </w:tc>
      </w:tr>
    </w:tbl>
    <w:p w:rsidR="00622ABF" w:rsidRPr="00A944BD" w:rsidRDefault="00622ABF" w:rsidP="00622ABF"/>
    <w:p w:rsidR="00622ABF" w:rsidRDefault="00622ABF">
      <w:pPr>
        <w:pStyle w:val="5"/>
      </w:pPr>
      <w:r>
        <w:rPr>
          <w:rFonts w:hint="eastAsia"/>
        </w:rPr>
        <w:t>上传附件</w:t>
      </w:r>
    </w:p>
    <w:tbl>
      <w:tblPr>
        <w:tblStyle w:val="ab"/>
        <w:tblW w:w="0" w:type="auto"/>
        <w:tblLook w:val="04A0" w:firstRow="1" w:lastRow="0" w:firstColumn="1" w:lastColumn="0" w:noHBand="0" w:noVBand="1"/>
      </w:tblPr>
      <w:tblGrid>
        <w:gridCol w:w="1384"/>
        <w:gridCol w:w="7562"/>
      </w:tblGrid>
      <w:tr w:rsidR="00622ABF" w:rsidRPr="000377BB" w:rsidTr="00AC3D27">
        <w:tc>
          <w:tcPr>
            <w:tcW w:w="1384" w:type="dxa"/>
          </w:tcPr>
          <w:p w:rsidR="00622ABF" w:rsidRPr="000377BB" w:rsidRDefault="00622ABF" w:rsidP="00AC3D27">
            <w:pPr>
              <w:rPr>
                <w:b/>
              </w:rPr>
            </w:pPr>
            <w:r w:rsidRPr="000377BB">
              <w:rPr>
                <w:rFonts w:hint="eastAsia"/>
                <w:b/>
              </w:rPr>
              <w:t>操作人</w:t>
            </w:r>
          </w:p>
        </w:tc>
        <w:tc>
          <w:tcPr>
            <w:tcW w:w="7562" w:type="dxa"/>
          </w:tcPr>
          <w:p w:rsidR="00622ABF" w:rsidRPr="000377BB" w:rsidRDefault="00622ABF" w:rsidP="00AC3D27">
            <w:r>
              <w:rPr>
                <w:rFonts w:hint="eastAsia"/>
              </w:rPr>
              <w:t>银行用户</w:t>
            </w:r>
          </w:p>
        </w:tc>
      </w:tr>
      <w:tr w:rsidR="00622ABF" w:rsidRPr="000377BB" w:rsidTr="00AC3D27">
        <w:tc>
          <w:tcPr>
            <w:tcW w:w="1384" w:type="dxa"/>
          </w:tcPr>
          <w:p w:rsidR="00622ABF" w:rsidRPr="000377BB" w:rsidRDefault="00622ABF" w:rsidP="00AC3D27">
            <w:pPr>
              <w:rPr>
                <w:b/>
              </w:rPr>
            </w:pPr>
            <w:r w:rsidRPr="000377BB">
              <w:rPr>
                <w:rFonts w:hint="eastAsia"/>
                <w:b/>
              </w:rPr>
              <w:t>条件</w:t>
            </w:r>
          </w:p>
        </w:tc>
        <w:tc>
          <w:tcPr>
            <w:tcW w:w="7562" w:type="dxa"/>
          </w:tcPr>
          <w:p w:rsidR="00622ABF" w:rsidRPr="000377BB" w:rsidRDefault="00291780" w:rsidP="00AC3D27">
            <w:r>
              <w:rPr>
                <w:rFonts w:hint="eastAsia"/>
              </w:rPr>
              <w:t>已登录</w:t>
            </w:r>
            <w:r w:rsidR="00622ABF" w:rsidRPr="00964D08">
              <w:rPr>
                <w:rFonts w:hint="eastAsia"/>
              </w:rPr>
              <w:t>，业务申请</w:t>
            </w:r>
            <w:r w:rsidR="00622ABF">
              <w:rPr>
                <w:rFonts w:hint="eastAsia"/>
              </w:rPr>
              <w:t>为处理中</w:t>
            </w:r>
            <w:r w:rsidR="00622ABF" w:rsidRPr="00964D08">
              <w:rPr>
                <w:rFonts w:hint="eastAsia"/>
              </w:rPr>
              <w:t>状态下</w:t>
            </w:r>
          </w:p>
        </w:tc>
      </w:tr>
      <w:tr w:rsidR="00622ABF" w:rsidRPr="000377BB" w:rsidTr="00AC3D27">
        <w:tc>
          <w:tcPr>
            <w:tcW w:w="8946" w:type="dxa"/>
            <w:gridSpan w:val="2"/>
          </w:tcPr>
          <w:p w:rsidR="00622ABF" w:rsidRPr="000377BB" w:rsidRDefault="00622ABF" w:rsidP="00AC3D27">
            <w:pPr>
              <w:rPr>
                <w:b/>
              </w:rPr>
            </w:pPr>
            <w:r w:rsidRPr="000377BB">
              <w:rPr>
                <w:rFonts w:hint="eastAsia"/>
                <w:b/>
              </w:rPr>
              <w:t>输入</w:t>
            </w:r>
          </w:p>
        </w:tc>
      </w:tr>
      <w:tr w:rsidR="00622ABF" w:rsidRPr="000377BB" w:rsidTr="00AC3D27">
        <w:tc>
          <w:tcPr>
            <w:tcW w:w="8946" w:type="dxa"/>
            <w:gridSpan w:val="2"/>
          </w:tcPr>
          <w:p w:rsidR="00622ABF" w:rsidRPr="000377BB" w:rsidRDefault="00622ABF" w:rsidP="00AC3D27">
            <w:r>
              <w:rPr>
                <w:rFonts w:hint="eastAsia"/>
              </w:rPr>
              <w:t>电子版</w:t>
            </w:r>
            <w:r w:rsidRPr="00964D08">
              <w:rPr>
                <w:rFonts w:hint="eastAsia"/>
              </w:rPr>
              <w:t>PDF</w:t>
            </w:r>
            <w:r w:rsidRPr="00964D08">
              <w:rPr>
                <w:rFonts w:hint="eastAsia"/>
              </w:rPr>
              <w:t>格式文件</w:t>
            </w:r>
            <w:r>
              <w:rPr>
                <w:rFonts w:hint="eastAsia"/>
              </w:rPr>
              <w:t>的业务申请材料附件</w:t>
            </w:r>
          </w:p>
        </w:tc>
      </w:tr>
      <w:tr w:rsidR="00622ABF" w:rsidRPr="000377BB" w:rsidTr="00AC3D27">
        <w:tc>
          <w:tcPr>
            <w:tcW w:w="8946" w:type="dxa"/>
            <w:gridSpan w:val="2"/>
          </w:tcPr>
          <w:p w:rsidR="00622ABF" w:rsidRPr="000377BB" w:rsidRDefault="00622ABF" w:rsidP="00AC3D27">
            <w:pPr>
              <w:rPr>
                <w:b/>
              </w:rPr>
            </w:pPr>
            <w:r w:rsidRPr="000377BB">
              <w:rPr>
                <w:rFonts w:hint="eastAsia"/>
                <w:b/>
              </w:rPr>
              <w:t>处理</w:t>
            </w:r>
          </w:p>
        </w:tc>
      </w:tr>
      <w:tr w:rsidR="00622ABF" w:rsidRPr="000377BB" w:rsidTr="00AC3D27">
        <w:tc>
          <w:tcPr>
            <w:tcW w:w="8946" w:type="dxa"/>
            <w:gridSpan w:val="2"/>
          </w:tcPr>
          <w:p w:rsidR="00622ABF" w:rsidRDefault="00622ABF" w:rsidP="00AC3D27">
            <w:r>
              <w:rPr>
                <w:rFonts w:hint="eastAsia"/>
              </w:rPr>
              <w:t>银行用户</w:t>
            </w:r>
            <w:r w:rsidR="00BC1DA4">
              <w:rPr>
                <w:rFonts w:hint="eastAsia"/>
              </w:rPr>
              <w:t>在业务审批页面，</w:t>
            </w:r>
            <w:r>
              <w:rPr>
                <w:rFonts w:hint="eastAsia"/>
              </w:rPr>
              <w:t>选择本地存储的电子版</w:t>
            </w:r>
            <w:r w:rsidRPr="00C652FA">
              <w:rPr>
                <w:rFonts w:hint="eastAsia"/>
              </w:rPr>
              <w:t>PDF</w:t>
            </w:r>
            <w:r w:rsidRPr="00C652FA">
              <w:rPr>
                <w:rFonts w:hint="eastAsia"/>
              </w:rPr>
              <w:t>格式文件</w:t>
            </w:r>
            <w:r>
              <w:rPr>
                <w:rFonts w:hint="eastAsia"/>
              </w:rPr>
              <w:t>的</w:t>
            </w:r>
            <w:r w:rsidRPr="000377BB">
              <w:rPr>
                <w:rFonts w:hint="eastAsia"/>
              </w:rPr>
              <w:t>业务申请材料</w:t>
            </w:r>
            <w:r>
              <w:rPr>
                <w:rFonts w:hint="eastAsia"/>
              </w:rPr>
              <w:t>附件，并进行</w:t>
            </w:r>
            <w:r w:rsidRPr="00516C45">
              <w:rPr>
                <w:rFonts w:hint="eastAsia"/>
              </w:rPr>
              <w:t>上传操作</w:t>
            </w:r>
            <w:r>
              <w:rPr>
                <w:rFonts w:hint="eastAsia"/>
              </w:rPr>
              <w:t>；</w:t>
            </w:r>
          </w:p>
          <w:p w:rsidR="00622ABF" w:rsidRPr="00C91C51" w:rsidRDefault="00622ABF" w:rsidP="00AC3D27">
            <w:r>
              <w:rPr>
                <w:rFonts w:hint="eastAsia"/>
              </w:rPr>
              <w:t>系统接收成功后存储文件</w:t>
            </w:r>
            <w:r w:rsidR="00BC1DA4">
              <w:rPr>
                <w:rFonts w:hint="eastAsia"/>
              </w:rPr>
              <w:t>，并更新业务审批页面的文件附件列表。</w:t>
            </w:r>
          </w:p>
        </w:tc>
      </w:tr>
      <w:tr w:rsidR="00622ABF" w:rsidRPr="000377BB" w:rsidTr="00AC3D27">
        <w:tc>
          <w:tcPr>
            <w:tcW w:w="8946" w:type="dxa"/>
            <w:gridSpan w:val="2"/>
          </w:tcPr>
          <w:p w:rsidR="00622ABF" w:rsidRPr="000377BB" w:rsidRDefault="00622ABF" w:rsidP="00AC3D27">
            <w:pPr>
              <w:rPr>
                <w:b/>
              </w:rPr>
            </w:pPr>
            <w:r w:rsidRPr="000377BB">
              <w:rPr>
                <w:rFonts w:hint="eastAsia"/>
                <w:b/>
              </w:rPr>
              <w:t>输出</w:t>
            </w:r>
          </w:p>
        </w:tc>
      </w:tr>
      <w:tr w:rsidR="00622ABF" w:rsidRPr="000377BB" w:rsidTr="00AC3D27">
        <w:tc>
          <w:tcPr>
            <w:tcW w:w="8946" w:type="dxa"/>
            <w:gridSpan w:val="2"/>
          </w:tcPr>
          <w:p w:rsidR="00622ABF" w:rsidRPr="000377BB" w:rsidRDefault="00622ABF">
            <w:r>
              <w:rPr>
                <w:rFonts w:hint="eastAsia"/>
              </w:rPr>
              <w:t>如存储成功，系统提示“上传完成”</w:t>
            </w:r>
            <w:r w:rsidRPr="000377BB">
              <w:rPr>
                <w:rFonts w:hint="eastAsia"/>
              </w:rPr>
              <w:t>，并更新</w:t>
            </w:r>
            <w:r>
              <w:rPr>
                <w:rFonts w:hint="eastAsia"/>
              </w:rPr>
              <w:t>业务审批页面的</w:t>
            </w:r>
            <w:r w:rsidRPr="000377BB">
              <w:rPr>
                <w:rFonts w:hint="eastAsia"/>
              </w:rPr>
              <w:t>附件列表。</w:t>
            </w:r>
          </w:p>
        </w:tc>
      </w:tr>
      <w:tr w:rsidR="00622ABF" w:rsidRPr="000377BB" w:rsidTr="00AC3D27">
        <w:tc>
          <w:tcPr>
            <w:tcW w:w="8946" w:type="dxa"/>
            <w:gridSpan w:val="2"/>
          </w:tcPr>
          <w:p w:rsidR="00622ABF" w:rsidRPr="000377BB" w:rsidRDefault="00622ABF" w:rsidP="00AC3D27">
            <w:pPr>
              <w:rPr>
                <w:b/>
              </w:rPr>
            </w:pPr>
            <w:r w:rsidRPr="000377BB">
              <w:rPr>
                <w:rFonts w:hint="eastAsia"/>
                <w:b/>
              </w:rPr>
              <w:t>错误提示</w:t>
            </w:r>
          </w:p>
        </w:tc>
      </w:tr>
      <w:tr w:rsidR="00622ABF" w:rsidRPr="000377BB" w:rsidTr="00AC3D27">
        <w:tc>
          <w:tcPr>
            <w:tcW w:w="8946" w:type="dxa"/>
            <w:gridSpan w:val="2"/>
          </w:tcPr>
          <w:p w:rsidR="00622ABF" w:rsidRPr="000377BB" w:rsidRDefault="00622ABF" w:rsidP="00AC3D27">
            <w:r>
              <w:rPr>
                <w:rFonts w:hint="eastAsia"/>
              </w:rPr>
              <w:t>存储</w:t>
            </w:r>
            <w:r w:rsidRPr="000377BB">
              <w:rPr>
                <w:rFonts w:hint="eastAsia"/>
              </w:rPr>
              <w:t>时</w:t>
            </w:r>
            <w:r w:rsidR="00D51D35">
              <w:rPr>
                <w:rFonts w:hint="eastAsia"/>
              </w:rPr>
              <w:t>如有错误，系统提示</w:t>
            </w:r>
            <w:r w:rsidRPr="000377BB">
              <w:rPr>
                <w:rFonts w:hint="eastAsia"/>
              </w:rPr>
              <w:t>“</w:t>
            </w:r>
            <w:r>
              <w:rPr>
                <w:rFonts w:hint="eastAsia"/>
              </w:rPr>
              <w:t>上传</w:t>
            </w:r>
            <w:r w:rsidRPr="000377BB">
              <w:rPr>
                <w:rFonts w:hint="eastAsia"/>
              </w:rPr>
              <w:t>失败”。</w:t>
            </w:r>
          </w:p>
        </w:tc>
      </w:tr>
      <w:tr w:rsidR="00622ABF" w:rsidRPr="000377BB" w:rsidTr="00AC3D27">
        <w:tc>
          <w:tcPr>
            <w:tcW w:w="8946" w:type="dxa"/>
            <w:gridSpan w:val="2"/>
          </w:tcPr>
          <w:p w:rsidR="00622ABF" w:rsidRPr="000377BB" w:rsidRDefault="00622ABF" w:rsidP="00AC3D27">
            <w:pPr>
              <w:rPr>
                <w:b/>
              </w:rPr>
            </w:pPr>
            <w:r w:rsidRPr="000377BB">
              <w:rPr>
                <w:rFonts w:hint="eastAsia"/>
                <w:b/>
              </w:rPr>
              <w:t>备注</w:t>
            </w:r>
          </w:p>
        </w:tc>
      </w:tr>
      <w:tr w:rsidR="00622ABF" w:rsidRPr="000377BB" w:rsidTr="00AC3D27">
        <w:tc>
          <w:tcPr>
            <w:tcW w:w="8946" w:type="dxa"/>
            <w:gridSpan w:val="2"/>
          </w:tcPr>
          <w:p w:rsidR="00622ABF" w:rsidRPr="000377BB" w:rsidRDefault="00622ABF" w:rsidP="00AC3D27">
            <w:r w:rsidRPr="00622ABF">
              <w:rPr>
                <w:rFonts w:hint="eastAsia"/>
              </w:rPr>
              <w:t>企业在补正时可通过互联网子系统进行操作，也可直接到银行柜台提交纸质补正资料附件，</w:t>
            </w:r>
            <w:r w:rsidR="000E278C">
              <w:rPr>
                <w:rFonts w:hint="eastAsia"/>
              </w:rPr>
              <w:t>银行前台人员</w:t>
            </w:r>
            <w:r w:rsidRPr="00622ABF">
              <w:rPr>
                <w:rFonts w:hint="eastAsia"/>
              </w:rPr>
              <w:t>通过上传附件操作将企业提交的纸质补正资料附件上传到互联网子系统中。</w:t>
            </w:r>
          </w:p>
        </w:tc>
      </w:tr>
    </w:tbl>
    <w:p w:rsidR="00622ABF" w:rsidRDefault="00622ABF" w:rsidP="00622ABF"/>
    <w:p w:rsidR="00622ABF" w:rsidRDefault="00622ABF">
      <w:pPr>
        <w:pStyle w:val="5"/>
      </w:pPr>
      <w:r>
        <w:rPr>
          <w:rFonts w:hint="eastAsia"/>
        </w:rPr>
        <w:t>删除附件</w:t>
      </w:r>
    </w:p>
    <w:tbl>
      <w:tblPr>
        <w:tblStyle w:val="ab"/>
        <w:tblW w:w="0" w:type="auto"/>
        <w:tblLook w:val="04A0" w:firstRow="1" w:lastRow="0" w:firstColumn="1" w:lastColumn="0" w:noHBand="0" w:noVBand="1"/>
      </w:tblPr>
      <w:tblGrid>
        <w:gridCol w:w="1384"/>
        <w:gridCol w:w="7562"/>
      </w:tblGrid>
      <w:tr w:rsidR="00622ABF" w:rsidRPr="000377BB" w:rsidTr="00AC3D27">
        <w:tc>
          <w:tcPr>
            <w:tcW w:w="1384" w:type="dxa"/>
          </w:tcPr>
          <w:p w:rsidR="00622ABF" w:rsidRPr="000377BB" w:rsidRDefault="00622ABF" w:rsidP="00AC3D27">
            <w:pPr>
              <w:rPr>
                <w:b/>
              </w:rPr>
            </w:pPr>
            <w:r w:rsidRPr="000377BB">
              <w:rPr>
                <w:rFonts w:hint="eastAsia"/>
                <w:b/>
              </w:rPr>
              <w:t>操作人</w:t>
            </w:r>
          </w:p>
        </w:tc>
        <w:tc>
          <w:tcPr>
            <w:tcW w:w="7562" w:type="dxa"/>
          </w:tcPr>
          <w:p w:rsidR="00622ABF" w:rsidRPr="000377BB" w:rsidRDefault="00622ABF" w:rsidP="00AC3D27">
            <w:r>
              <w:rPr>
                <w:rFonts w:hint="eastAsia"/>
              </w:rPr>
              <w:t>银行用户</w:t>
            </w:r>
          </w:p>
        </w:tc>
      </w:tr>
      <w:tr w:rsidR="00622ABF" w:rsidRPr="000377BB" w:rsidTr="00AC3D27">
        <w:tc>
          <w:tcPr>
            <w:tcW w:w="1384" w:type="dxa"/>
          </w:tcPr>
          <w:p w:rsidR="00622ABF" w:rsidRPr="000377BB" w:rsidRDefault="00622ABF" w:rsidP="00AC3D27">
            <w:pPr>
              <w:rPr>
                <w:b/>
              </w:rPr>
            </w:pPr>
            <w:r w:rsidRPr="000377BB">
              <w:rPr>
                <w:rFonts w:hint="eastAsia"/>
                <w:b/>
              </w:rPr>
              <w:t>条件</w:t>
            </w:r>
          </w:p>
        </w:tc>
        <w:tc>
          <w:tcPr>
            <w:tcW w:w="7562" w:type="dxa"/>
          </w:tcPr>
          <w:p w:rsidR="00622ABF" w:rsidRPr="000377BB" w:rsidRDefault="00291780" w:rsidP="00AC3D27">
            <w:r>
              <w:rPr>
                <w:rFonts w:hint="eastAsia"/>
              </w:rPr>
              <w:t>已登录</w:t>
            </w:r>
            <w:r w:rsidR="00622ABF" w:rsidRPr="00622ABF">
              <w:rPr>
                <w:rFonts w:hint="eastAsia"/>
              </w:rPr>
              <w:t>，业务申请为处理中状态下</w:t>
            </w:r>
          </w:p>
        </w:tc>
      </w:tr>
      <w:tr w:rsidR="00622ABF" w:rsidRPr="000377BB" w:rsidTr="00AC3D27">
        <w:tc>
          <w:tcPr>
            <w:tcW w:w="8946" w:type="dxa"/>
            <w:gridSpan w:val="2"/>
          </w:tcPr>
          <w:p w:rsidR="00622ABF" w:rsidRPr="000377BB" w:rsidRDefault="00622ABF" w:rsidP="00AC3D27">
            <w:pPr>
              <w:rPr>
                <w:b/>
              </w:rPr>
            </w:pPr>
            <w:r w:rsidRPr="000377BB">
              <w:rPr>
                <w:rFonts w:hint="eastAsia"/>
                <w:b/>
              </w:rPr>
              <w:t>输入</w:t>
            </w:r>
          </w:p>
        </w:tc>
      </w:tr>
      <w:tr w:rsidR="00622ABF" w:rsidRPr="000377BB" w:rsidTr="00AC3D27">
        <w:tc>
          <w:tcPr>
            <w:tcW w:w="8946" w:type="dxa"/>
            <w:gridSpan w:val="2"/>
          </w:tcPr>
          <w:p w:rsidR="00622ABF" w:rsidRPr="000377BB" w:rsidRDefault="00622ABF" w:rsidP="00AC3D27">
            <w:r>
              <w:rPr>
                <w:rFonts w:hint="eastAsia"/>
              </w:rPr>
              <w:t>无</w:t>
            </w:r>
          </w:p>
        </w:tc>
      </w:tr>
      <w:tr w:rsidR="00622ABF" w:rsidRPr="000377BB" w:rsidTr="00AC3D27">
        <w:tc>
          <w:tcPr>
            <w:tcW w:w="8946" w:type="dxa"/>
            <w:gridSpan w:val="2"/>
          </w:tcPr>
          <w:p w:rsidR="00622ABF" w:rsidRPr="000377BB" w:rsidRDefault="00622ABF" w:rsidP="00AC3D27">
            <w:pPr>
              <w:rPr>
                <w:b/>
              </w:rPr>
            </w:pPr>
            <w:r w:rsidRPr="000377BB">
              <w:rPr>
                <w:rFonts w:hint="eastAsia"/>
                <w:b/>
              </w:rPr>
              <w:lastRenderedPageBreak/>
              <w:t>处理</w:t>
            </w:r>
          </w:p>
        </w:tc>
      </w:tr>
      <w:tr w:rsidR="00622ABF" w:rsidRPr="000377BB" w:rsidTr="00AC3D27">
        <w:tc>
          <w:tcPr>
            <w:tcW w:w="8946" w:type="dxa"/>
            <w:gridSpan w:val="2"/>
          </w:tcPr>
          <w:p w:rsidR="00622ABF" w:rsidRDefault="00622ABF" w:rsidP="00AC3D27">
            <w:r>
              <w:rPr>
                <w:rFonts w:hint="eastAsia"/>
              </w:rPr>
              <w:t>银行用户</w:t>
            </w:r>
            <w:r w:rsidR="00BC1DA4">
              <w:rPr>
                <w:rFonts w:hint="eastAsia"/>
              </w:rPr>
              <w:t>在业务审批页面，</w:t>
            </w:r>
            <w:r>
              <w:rPr>
                <w:rFonts w:hint="eastAsia"/>
              </w:rPr>
              <w:t>通过业务审批的附件列表，</w:t>
            </w:r>
            <w:r w:rsidR="00B20802">
              <w:rPr>
                <w:rFonts w:hint="eastAsia"/>
              </w:rPr>
              <w:t>选择需要</w:t>
            </w:r>
            <w:r w:rsidRPr="000377BB">
              <w:rPr>
                <w:rFonts w:hint="eastAsia"/>
              </w:rPr>
              <w:t>删除的</w:t>
            </w:r>
            <w:r>
              <w:rPr>
                <w:rFonts w:hint="eastAsia"/>
              </w:rPr>
              <w:t>电子版</w:t>
            </w:r>
            <w:r w:rsidRPr="000377BB">
              <w:rPr>
                <w:rFonts w:hint="eastAsia"/>
              </w:rPr>
              <w:t>PDF</w:t>
            </w:r>
            <w:r w:rsidRPr="000377BB">
              <w:rPr>
                <w:rFonts w:hint="eastAsia"/>
              </w:rPr>
              <w:t>格式文件</w:t>
            </w:r>
            <w:r>
              <w:rPr>
                <w:rFonts w:hint="eastAsia"/>
              </w:rPr>
              <w:t>的</w:t>
            </w:r>
            <w:r w:rsidRPr="000377BB">
              <w:rPr>
                <w:rFonts w:hint="eastAsia"/>
              </w:rPr>
              <w:t>业务申请材料</w:t>
            </w:r>
            <w:r>
              <w:rPr>
                <w:rFonts w:hint="eastAsia"/>
              </w:rPr>
              <w:t>附件，并进行删除操作；</w:t>
            </w:r>
          </w:p>
          <w:p w:rsidR="00622ABF" w:rsidRPr="00B036AE" w:rsidRDefault="00622ABF" w:rsidP="00AC3D27">
            <w:r>
              <w:rPr>
                <w:rFonts w:hint="eastAsia"/>
              </w:rPr>
              <w:t>系统根据选择，删除存储的文件</w:t>
            </w:r>
            <w:r w:rsidR="00BC1DA4">
              <w:rPr>
                <w:rFonts w:hint="eastAsia"/>
              </w:rPr>
              <w:t>，</w:t>
            </w:r>
            <w:r w:rsidR="00BC1DA4" w:rsidRPr="00BC1DA4">
              <w:rPr>
                <w:rFonts w:hint="eastAsia"/>
              </w:rPr>
              <w:t>并更新业务审批页面的文件附件列表。</w:t>
            </w:r>
          </w:p>
        </w:tc>
      </w:tr>
      <w:tr w:rsidR="00622ABF" w:rsidRPr="000377BB" w:rsidTr="00AC3D27">
        <w:tc>
          <w:tcPr>
            <w:tcW w:w="8946" w:type="dxa"/>
            <w:gridSpan w:val="2"/>
          </w:tcPr>
          <w:p w:rsidR="00622ABF" w:rsidRPr="000377BB" w:rsidRDefault="00622ABF" w:rsidP="00AC3D27">
            <w:pPr>
              <w:rPr>
                <w:b/>
              </w:rPr>
            </w:pPr>
            <w:r w:rsidRPr="000377BB">
              <w:rPr>
                <w:rFonts w:hint="eastAsia"/>
                <w:b/>
              </w:rPr>
              <w:t>输出</w:t>
            </w:r>
          </w:p>
        </w:tc>
      </w:tr>
      <w:tr w:rsidR="00622ABF" w:rsidRPr="000377BB" w:rsidTr="00AC3D27">
        <w:tc>
          <w:tcPr>
            <w:tcW w:w="8946" w:type="dxa"/>
            <w:gridSpan w:val="2"/>
          </w:tcPr>
          <w:p w:rsidR="00622ABF" w:rsidRPr="000377BB" w:rsidRDefault="00622ABF" w:rsidP="00AC3D27">
            <w:r>
              <w:rPr>
                <w:rFonts w:hint="eastAsia"/>
              </w:rPr>
              <w:t>如删除成功，系统提示“删除完成”，</w:t>
            </w:r>
            <w:r w:rsidRPr="00622ABF">
              <w:rPr>
                <w:rFonts w:hint="eastAsia"/>
              </w:rPr>
              <w:t>并更新业务审批页面的附件列表。</w:t>
            </w:r>
          </w:p>
        </w:tc>
      </w:tr>
      <w:tr w:rsidR="00622ABF" w:rsidRPr="000377BB" w:rsidTr="00AC3D27">
        <w:tc>
          <w:tcPr>
            <w:tcW w:w="8946" w:type="dxa"/>
            <w:gridSpan w:val="2"/>
          </w:tcPr>
          <w:p w:rsidR="00622ABF" w:rsidRPr="000377BB" w:rsidRDefault="00622ABF" w:rsidP="00AC3D27">
            <w:pPr>
              <w:rPr>
                <w:b/>
              </w:rPr>
            </w:pPr>
            <w:r w:rsidRPr="000377BB">
              <w:rPr>
                <w:rFonts w:hint="eastAsia"/>
                <w:b/>
              </w:rPr>
              <w:t>错误提示</w:t>
            </w:r>
          </w:p>
        </w:tc>
      </w:tr>
      <w:tr w:rsidR="00622ABF" w:rsidRPr="000377BB" w:rsidTr="00AC3D27">
        <w:tc>
          <w:tcPr>
            <w:tcW w:w="8946" w:type="dxa"/>
            <w:gridSpan w:val="2"/>
          </w:tcPr>
          <w:p w:rsidR="00622ABF" w:rsidRPr="000377BB" w:rsidRDefault="00622ABF" w:rsidP="00AC3D27">
            <w:r>
              <w:rPr>
                <w:rFonts w:hint="eastAsia"/>
              </w:rPr>
              <w:t>删除</w:t>
            </w:r>
            <w:r w:rsidRPr="000377BB">
              <w:rPr>
                <w:rFonts w:hint="eastAsia"/>
              </w:rPr>
              <w:t>时</w:t>
            </w:r>
            <w:r w:rsidR="00D51D35">
              <w:rPr>
                <w:rFonts w:hint="eastAsia"/>
              </w:rPr>
              <w:t>如有错误，系统提示</w:t>
            </w:r>
            <w:r w:rsidRPr="000377BB">
              <w:rPr>
                <w:rFonts w:hint="eastAsia"/>
              </w:rPr>
              <w:t>“</w:t>
            </w:r>
            <w:r>
              <w:rPr>
                <w:rFonts w:hint="eastAsia"/>
              </w:rPr>
              <w:t>删除</w:t>
            </w:r>
            <w:r w:rsidRPr="000377BB">
              <w:rPr>
                <w:rFonts w:hint="eastAsia"/>
              </w:rPr>
              <w:t>失败”。</w:t>
            </w:r>
          </w:p>
        </w:tc>
      </w:tr>
      <w:tr w:rsidR="00622ABF" w:rsidRPr="000377BB" w:rsidTr="00AC3D27">
        <w:tc>
          <w:tcPr>
            <w:tcW w:w="8946" w:type="dxa"/>
            <w:gridSpan w:val="2"/>
          </w:tcPr>
          <w:p w:rsidR="00622ABF" w:rsidRPr="000377BB" w:rsidRDefault="00622ABF" w:rsidP="00AC3D27">
            <w:pPr>
              <w:rPr>
                <w:b/>
              </w:rPr>
            </w:pPr>
            <w:r w:rsidRPr="000377BB">
              <w:rPr>
                <w:rFonts w:hint="eastAsia"/>
                <w:b/>
              </w:rPr>
              <w:t>备注</w:t>
            </w:r>
          </w:p>
        </w:tc>
      </w:tr>
      <w:tr w:rsidR="00622ABF" w:rsidRPr="000377BB" w:rsidTr="00AC3D27">
        <w:tc>
          <w:tcPr>
            <w:tcW w:w="8946" w:type="dxa"/>
            <w:gridSpan w:val="2"/>
          </w:tcPr>
          <w:p w:rsidR="00622ABF" w:rsidRPr="000377BB" w:rsidRDefault="00622ABF" w:rsidP="00AC3D27">
            <w:r>
              <w:rPr>
                <w:rFonts w:hint="eastAsia"/>
              </w:rPr>
              <w:t>无</w:t>
            </w:r>
          </w:p>
        </w:tc>
      </w:tr>
    </w:tbl>
    <w:p w:rsidR="00E60E8C" w:rsidRDefault="00E60E8C" w:rsidP="00A364D7"/>
    <w:p w:rsidR="00177C5D" w:rsidRDefault="00622ABF" w:rsidP="00A364D7">
      <w:pPr>
        <w:pStyle w:val="5"/>
      </w:pPr>
      <w:r>
        <w:rPr>
          <w:rFonts w:hint="eastAsia"/>
        </w:rPr>
        <w:t>加批注</w:t>
      </w:r>
    </w:p>
    <w:tbl>
      <w:tblPr>
        <w:tblStyle w:val="ab"/>
        <w:tblW w:w="0" w:type="auto"/>
        <w:tblLook w:val="04A0" w:firstRow="1" w:lastRow="0" w:firstColumn="1" w:lastColumn="0" w:noHBand="0" w:noVBand="1"/>
      </w:tblPr>
      <w:tblGrid>
        <w:gridCol w:w="1384"/>
        <w:gridCol w:w="7562"/>
      </w:tblGrid>
      <w:tr w:rsidR="00622ABF" w:rsidRPr="00622ABF" w:rsidTr="00AC3D27">
        <w:tc>
          <w:tcPr>
            <w:tcW w:w="1384" w:type="dxa"/>
          </w:tcPr>
          <w:p w:rsidR="00622ABF" w:rsidRPr="00622ABF" w:rsidRDefault="00622ABF" w:rsidP="00622ABF">
            <w:pPr>
              <w:rPr>
                <w:b/>
              </w:rPr>
            </w:pPr>
            <w:r w:rsidRPr="00622ABF">
              <w:rPr>
                <w:rFonts w:hint="eastAsia"/>
                <w:b/>
              </w:rPr>
              <w:t>操作人</w:t>
            </w:r>
          </w:p>
        </w:tc>
        <w:tc>
          <w:tcPr>
            <w:tcW w:w="7562" w:type="dxa"/>
          </w:tcPr>
          <w:p w:rsidR="00622ABF" w:rsidRPr="00622ABF" w:rsidRDefault="00622ABF" w:rsidP="00622ABF">
            <w:r w:rsidRPr="00622ABF">
              <w:rPr>
                <w:rFonts w:hint="eastAsia"/>
              </w:rPr>
              <w:t>银行用户</w:t>
            </w:r>
          </w:p>
        </w:tc>
      </w:tr>
      <w:tr w:rsidR="00622ABF" w:rsidRPr="00622ABF" w:rsidTr="00AC3D27">
        <w:tc>
          <w:tcPr>
            <w:tcW w:w="1384" w:type="dxa"/>
          </w:tcPr>
          <w:p w:rsidR="00622ABF" w:rsidRPr="00622ABF" w:rsidRDefault="00622ABF" w:rsidP="00622ABF">
            <w:pPr>
              <w:rPr>
                <w:b/>
              </w:rPr>
            </w:pPr>
            <w:r w:rsidRPr="00622ABF">
              <w:rPr>
                <w:rFonts w:hint="eastAsia"/>
                <w:b/>
              </w:rPr>
              <w:t>条件</w:t>
            </w:r>
          </w:p>
        </w:tc>
        <w:tc>
          <w:tcPr>
            <w:tcW w:w="7562" w:type="dxa"/>
          </w:tcPr>
          <w:p w:rsidR="00622ABF" w:rsidRPr="00622ABF" w:rsidRDefault="00622ABF" w:rsidP="00622ABF">
            <w:r w:rsidRPr="00622ABF">
              <w:rPr>
                <w:rFonts w:hint="eastAsia"/>
              </w:rPr>
              <w:t>已登录且在审批流程中具有审批权限的银行用户，业务申请为处理中状态下</w:t>
            </w:r>
          </w:p>
        </w:tc>
      </w:tr>
      <w:tr w:rsidR="00622ABF" w:rsidRPr="00622ABF" w:rsidTr="00AC3D27">
        <w:tc>
          <w:tcPr>
            <w:tcW w:w="8946" w:type="dxa"/>
            <w:gridSpan w:val="2"/>
          </w:tcPr>
          <w:p w:rsidR="00622ABF" w:rsidRPr="00622ABF" w:rsidRDefault="00622ABF" w:rsidP="00622ABF">
            <w:pPr>
              <w:rPr>
                <w:b/>
              </w:rPr>
            </w:pPr>
            <w:r w:rsidRPr="00622ABF">
              <w:rPr>
                <w:rFonts w:hint="eastAsia"/>
                <w:b/>
              </w:rPr>
              <w:t>输入</w:t>
            </w:r>
          </w:p>
        </w:tc>
      </w:tr>
      <w:tr w:rsidR="00622ABF" w:rsidRPr="00622ABF" w:rsidTr="00AC3D27">
        <w:tc>
          <w:tcPr>
            <w:tcW w:w="8946" w:type="dxa"/>
            <w:gridSpan w:val="2"/>
          </w:tcPr>
          <w:p w:rsidR="00622ABF" w:rsidRPr="00622ABF" w:rsidRDefault="00622ABF" w:rsidP="00622ABF">
            <w:r w:rsidRPr="00622ABF">
              <w:rPr>
                <w:rFonts w:hint="eastAsia"/>
              </w:rPr>
              <w:t>无</w:t>
            </w:r>
          </w:p>
        </w:tc>
      </w:tr>
      <w:tr w:rsidR="00622ABF" w:rsidRPr="00622ABF" w:rsidTr="00AC3D27">
        <w:tc>
          <w:tcPr>
            <w:tcW w:w="8946" w:type="dxa"/>
            <w:gridSpan w:val="2"/>
          </w:tcPr>
          <w:p w:rsidR="00622ABF" w:rsidRPr="00622ABF" w:rsidRDefault="00622ABF" w:rsidP="00622ABF">
            <w:pPr>
              <w:rPr>
                <w:b/>
              </w:rPr>
            </w:pPr>
            <w:r w:rsidRPr="00622ABF">
              <w:rPr>
                <w:rFonts w:hint="eastAsia"/>
                <w:b/>
              </w:rPr>
              <w:t>处理</w:t>
            </w:r>
          </w:p>
        </w:tc>
      </w:tr>
      <w:tr w:rsidR="00622ABF" w:rsidRPr="00622ABF" w:rsidTr="00AC3D27">
        <w:tc>
          <w:tcPr>
            <w:tcW w:w="8946" w:type="dxa"/>
            <w:gridSpan w:val="2"/>
          </w:tcPr>
          <w:p w:rsidR="00622ABF" w:rsidRDefault="00BC1DA4" w:rsidP="00622ABF">
            <w:r>
              <w:rPr>
                <w:rFonts w:hint="eastAsia"/>
              </w:rPr>
              <w:t>银行用户</w:t>
            </w:r>
            <w:r w:rsidR="008915A4">
              <w:rPr>
                <w:rFonts w:hint="eastAsia"/>
              </w:rPr>
              <w:t>在业务</w:t>
            </w:r>
            <w:r w:rsidR="00500ED6">
              <w:rPr>
                <w:rFonts w:hint="eastAsia"/>
              </w:rPr>
              <w:t>审批</w:t>
            </w:r>
            <w:r w:rsidR="008915A4">
              <w:rPr>
                <w:rFonts w:hint="eastAsia"/>
              </w:rPr>
              <w:t>页面，</w:t>
            </w:r>
            <w:r w:rsidR="00622ABF" w:rsidRPr="00622ABF">
              <w:rPr>
                <w:rFonts w:hint="eastAsia"/>
              </w:rPr>
              <w:t>通过业务审批的</w:t>
            </w:r>
            <w:r>
              <w:rPr>
                <w:rFonts w:hint="eastAsia"/>
              </w:rPr>
              <w:t>文件</w:t>
            </w:r>
            <w:r w:rsidR="00622ABF" w:rsidRPr="00622ABF">
              <w:rPr>
                <w:rFonts w:hint="eastAsia"/>
              </w:rPr>
              <w:t>附件列表，</w:t>
            </w:r>
            <w:r w:rsidR="00B20802">
              <w:rPr>
                <w:rFonts w:hint="eastAsia"/>
              </w:rPr>
              <w:t>选择需要</w:t>
            </w:r>
            <w:r w:rsidR="00622ABF">
              <w:rPr>
                <w:rFonts w:hint="eastAsia"/>
              </w:rPr>
              <w:t>加</w:t>
            </w:r>
            <w:r w:rsidR="00622ABF" w:rsidRPr="00622ABF">
              <w:rPr>
                <w:rFonts w:hint="eastAsia"/>
              </w:rPr>
              <w:t>的电子版</w:t>
            </w:r>
            <w:r w:rsidR="00622ABF" w:rsidRPr="00622ABF">
              <w:rPr>
                <w:rFonts w:hint="eastAsia"/>
              </w:rPr>
              <w:t>PDF</w:t>
            </w:r>
            <w:r w:rsidR="00622ABF" w:rsidRPr="00622ABF">
              <w:rPr>
                <w:rFonts w:hint="eastAsia"/>
              </w:rPr>
              <w:t>格式文件的业务申请材料附件，</w:t>
            </w:r>
            <w:r w:rsidR="00622ABF">
              <w:rPr>
                <w:rFonts w:hint="eastAsia"/>
              </w:rPr>
              <w:t>进入</w:t>
            </w:r>
            <w:r w:rsidRPr="00BC1DA4">
              <w:rPr>
                <w:rFonts w:hint="eastAsia"/>
              </w:rPr>
              <w:t>文件附件内容显示页面</w:t>
            </w:r>
            <w:r w:rsidR="00622ABF" w:rsidRPr="00622ABF">
              <w:rPr>
                <w:rFonts w:hint="eastAsia"/>
              </w:rPr>
              <w:t>；</w:t>
            </w:r>
          </w:p>
          <w:p w:rsidR="00622ABF" w:rsidRDefault="00622ABF" w:rsidP="00622ABF">
            <w:r>
              <w:rPr>
                <w:rFonts w:hint="eastAsia"/>
              </w:rPr>
              <w:t>可对内容进行新加批注、修改批注、删除批注操作，支持对批注的导航操作</w:t>
            </w:r>
            <w:r w:rsidR="00BC1DA4">
              <w:rPr>
                <w:rFonts w:hint="eastAsia"/>
              </w:rPr>
              <w:t>；</w:t>
            </w:r>
          </w:p>
          <w:p w:rsidR="00BC1DA4" w:rsidRDefault="00BC1DA4" w:rsidP="00622ABF">
            <w:r>
              <w:rPr>
                <w:rFonts w:hint="eastAsia"/>
              </w:rPr>
              <w:t>银行用户操作完成后，关闭</w:t>
            </w:r>
            <w:r w:rsidRPr="00BC1DA4">
              <w:rPr>
                <w:rFonts w:hint="eastAsia"/>
              </w:rPr>
              <w:t>文件附件内容显示页面</w:t>
            </w:r>
            <w:r>
              <w:rPr>
                <w:rFonts w:hint="eastAsia"/>
              </w:rPr>
              <w:t>，系统提示“是否保存？）；</w:t>
            </w:r>
          </w:p>
          <w:p w:rsidR="00BC1DA4" w:rsidRPr="00BC1DA4" w:rsidRDefault="00BC1DA4" w:rsidP="00622ABF">
            <w:r>
              <w:rPr>
                <w:rFonts w:hint="eastAsia"/>
              </w:rPr>
              <w:t>银行用户选择保存操作后，系统更新存储文件。</w:t>
            </w:r>
          </w:p>
        </w:tc>
      </w:tr>
      <w:tr w:rsidR="00622ABF" w:rsidRPr="00622ABF" w:rsidTr="00AC3D27">
        <w:tc>
          <w:tcPr>
            <w:tcW w:w="8946" w:type="dxa"/>
            <w:gridSpan w:val="2"/>
          </w:tcPr>
          <w:p w:rsidR="00622ABF" w:rsidRPr="00622ABF" w:rsidRDefault="00622ABF" w:rsidP="00622ABF">
            <w:pPr>
              <w:rPr>
                <w:b/>
              </w:rPr>
            </w:pPr>
            <w:r w:rsidRPr="00622ABF">
              <w:rPr>
                <w:rFonts w:hint="eastAsia"/>
                <w:b/>
              </w:rPr>
              <w:t>输出</w:t>
            </w:r>
          </w:p>
        </w:tc>
      </w:tr>
      <w:tr w:rsidR="00622ABF" w:rsidRPr="00622ABF" w:rsidTr="00AC3D27">
        <w:tc>
          <w:tcPr>
            <w:tcW w:w="8946" w:type="dxa"/>
            <w:gridSpan w:val="2"/>
          </w:tcPr>
          <w:p w:rsidR="00622ABF" w:rsidRPr="00622ABF" w:rsidRDefault="00622ABF">
            <w:r>
              <w:rPr>
                <w:rFonts w:hint="eastAsia"/>
              </w:rPr>
              <w:t>如保存</w:t>
            </w:r>
            <w:r w:rsidRPr="00622ABF">
              <w:rPr>
                <w:rFonts w:hint="eastAsia"/>
              </w:rPr>
              <w:t>成功，系统提示“</w:t>
            </w:r>
            <w:r>
              <w:rPr>
                <w:rFonts w:hint="eastAsia"/>
              </w:rPr>
              <w:t>保存</w:t>
            </w:r>
            <w:r w:rsidRPr="00622ABF">
              <w:rPr>
                <w:rFonts w:hint="eastAsia"/>
              </w:rPr>
              <w:t>完成”。</w:t>
            </w:r>
          </w:p>
        </w:tc>
      </w:tr>
      <w:tr w:rsidR="00622ABF" w:rsidRPr="00622ABF" w:rsidTr="00AC3D27">
        <w:tc>
          <w:tcPr>
            <w:tcW w:w="8946" w:type="dxa"/>
            <w:gridSpan w:val="2"/>
          </w:tcPr>
          <w:p w:rsidR="00622ABF" w:rsidRPr="00622ABF" w:rsidRDefault="00622ABF" w:rsidP="00622ABF">
            <w:pPr>
              <w:rPr>
                <w:b/>
              </w:rPr>
            </w:pPr>
            <w:r w:rsidRPr="00622ABF">
              <w:rPr>
                <w:rFonts w:hint="eastAsia"/>
                <w:b/>
              </w:rPr>
              <w:t>错误提示</w:t>
            </w:r>
          </w:p>
        </w:tc>
      </w:tr>
      <w:tr w:rsidR="00622ABF" w:rsidRPr="00622ABF" w:rsidTr="00AC3D27">
        <w:tc>
          <w:tcPr>
            <w:tcW w:w="8946" w:type="dxa"/>
            <w:gridSpan w:val="2"/>
          </w:tcPr>
          <w:p w:rsidR="00622ABF" w:rsidRPr="00622ABF" w:rsidRDefault="00622ABF" w:rsidP="00622ABF">
            <w:r>
              <w:rPr>
                <w:rFonts w:hint="eastAsia"/>
              </w:rPr>
              <w:t>保存</w:t>
            </w:r>
            <w:r w:rsidRPr="00622ABF">
              <w:rPr>
                <w:rFonts w:hint="eastAsia"/>
              </w:rPr>
              <w:t>时</w:t>
            </w:r>
            <w:r w:rsidR="00D51D35">
              <w:rPr>
                <w:rFonts w:hint="eastAsia"/>
              </w:rPr>
              <w:t>如有错误，系统提示</w:t>
            </w:r>
            <w:r w:rsidRPr="00622ABF">
              <w:rPr>
                <w:rFonts w:hint="eastAsia"/>
              </w:rPr>
              <w:t>“</w:t>
            </w:r>
            <w:r>
              <w:rPr>
                <w:rFonts w:hint="eastAsia"/>
              </w:rPr>
              <w:t>保存</w:t>
            </w:r>
            <w:r w:rsidRPr="00622ABF">
              <w:rPr>
                <w:rFonts w:hint="eastAsia"/>
              </w:rPr>
              <w:t>失败”。</w:t>
            </w:r>
          </w:p>
        </w:tc>
      </w:tr>
      <w:tr w:rsidR="00622ABF" w:rsidRPr="00622ABF" w:rsidTr="00AC3D27">
        <w:tc>
          <w:tcPr>
            <w:tcW w:w="8946" w:type="dxa"/>
            <w:gridSpan w:val="2"/>
          </w:tcPr>
          <w:p w:rsidR="00622ABF" w:rsidRPr="00622ABF" w:rsidRDefault="00622ABF" w:rsidP="00622ABF">
            <w:pPr>
              <w:rPr>
                <w:b/>
              </w:rPr>
            </w:pPr>
            <w:r w:rsidRPr="00622ABF">
              <w:rPr>
                <w:rFonts w:hint="eastAsia"/>
                <w:b/>
              </w:rPr>
              <w:lastRenderedPageBreak/>
              <w:t>备注</w:t>
            </w:r>
          </w:p>
        </w:tc>
      </w:tr>
      <w:tr w:rsidR="00622ABF" w:rsidRPr="00622ABF" w:rsidTr="00AC3D27">
        <w:tc>
          <w:tcPr>
            <w:tcW w:w="8946" w:type="dxa"/>
            <w:gridSpan w:val="2"/>
          </w:tcPr>
          <w:p w:rsidR="00622ABF" w:rsidRPr="00622ABF" w:rsidRDefault="00622ABF" w:rsidP="00622ABF">
            <w:r>
              <w:rPr>
                <w:rFonts w:hint="eastAsia"/>
              </w:rPr>
              <w:t>功能需要</w:t>
            </w:r>
            <w:r w:rsidRPr="00622ABF">
              <w:rPr>
                <w:rFonts w:hint="eastAsia"/>
              </w:rPr>
              <w:t>第三方产品插件支持</w:t>
            </w:r>
          </w:p>
        </w:tc>
      </w:tr>
    </w:tbl>
    <w:p w:rsidR="00622ABF" w:rsidRDefault="00622ABF" w:rsidP="00A364D7"/>
    <w:p w:rsidR="00AE5BF8" w:rsidRDefault="00306E1D" w:rsidP="00A364D7">
      <w:pPr>
        <w:pStyle w:val="5"/>
      </w:pPr>
      <w:r>
        <w:rPr>
          <w:rFonts w:hint="eastAsia"/>
        </w:rPr>
        <w:t>处理意见</w:t>
      </w:r>
    </w:p>
    <w:tbl>
      <w:tblPr>
        <w:tblStyle w:val="ab"/>
        <w:tblW w:w="0" w:type="auto"/>
        <w:tblLook w:val="04A0" w:firstRow="1" w:lastRow="0" w:firstColumn="1" w:lastColumn="0" w:noHBand="0" w:noVBand="1"/>
      </w:tblPr>
      <w:tblGrid>
        <w:gridCol w:w="1384"/>
        <w:gridCol w:w="7562"/>
      </w:tblGrid>
      <w:tr w:rsidR="00622ABF" w:rsidRPr="00622ABF" w:rsidTr="00AC3D27">
        <w:tc>
          <w:tcPr>
            <w:tcW w:w="1384" w:type="dxa"/>
          </w:tcPr>
          <w:p w:rsidR="00622ABF" w:rsidRPr="00622ABF" w:rsidRDefault="00622ABF" w:rsidP="00622ABF">
            <w:pPr>
              <w:rPr>
                <w:b/>
              </w:rPr>
            </w:pPr>
            <w:r w:rsidRPr="00622ABF">
              <w:rPr>
                <w:rFonts w:hint="eastAsia"/>
                <w:b/>
              </w:rPr>
              <w:t>操作人</w:t>
            </w:r>
          </w:p>
        </w:tc>
        <w:tc>
          <w:tcPr>
            <w:tcW w:w="7562" w:type="dxa"/>
          </w:tcPr>
          <w:p w:rsidR="00622ABF" w:rsidRPr="00622ABF" w:rsidRDefault="00622ABF" w:rsidP="00622ABF">
            <w:r w:rsidRPr="00622ABF">
              <w:rPr>
                <w:rFonts w:hint="eastAsia"/>
              </w:rPr>
              <w:t>银行用户</w:t>
            </w:r>
          </w:p>
        </w:tc>
      </w:tr>
      <w:tr w:rsidR="00622ABF" w:rsidRPr="00622ABF" w:rsidTr="00AC3D27">
        <w:tc>
          <w:tcPr>
            <w:tcW w:w="1384" w:type="dxa"/>
          </w:tcPr>
          <w:p w:rsidR="00622ABF" w:rsidRPr="00622ABF" w:rsidRDefault="00622ABF" w:rsidP="00622ABF">
            <w:pPr>
              <w:rPr>
                <w:b/>
              </w:rPr>
            </w:pPr>
            <w:r w:rsidRPr="00622ABF">
              <w:rPr>
                <w:rFonts w:hint="eastAsia"/>
                <w:b/>
              </w:rPr>
              <w:t>条件</w:t>
            </w:r>
          </w:p>
        </w:tc>
        <w:tc>
          <w:tcPr>
            <w:tcW w:w="7562" w:type="dxa"/>
          </w:tcPr>
          <w:p w:rsidR="00622ABF" w:rsidRPr="00622ABF" w:rsidRDefault="00622ABF" w:rsidP="00622ABF">
            <w:r w:rsidRPr="00622ABF">
              <w:rPr>
                <w:rFonts w:hint="eastAsia"/>
              </w:rPr>
              <w:t>已登录且在审批流程中具有审批权限的银行用户，业务申请为处理中状态下</w:t>
            </w:r>
          </w:p>
        </w:tc>
      </w:tr>
      <w:tr w:rsidR="00622ABF" w:rsidRPr="00622ABF" w:rsidTr="00AC3D27">
        <w:tc>
          <w:tcPr>
            <w:tcW w:w="8946" w:type="dxa"/>
            <w:gridSpan w:val="2"/>
          </w:tcPr>
          <w:p w:rsidR="00622ABF" w:rsidRPr="00622ABF" w:rsidRDefault="00622ABF" w:rsidP="00622ABF">
            <w:pPr>
              <w:rPr>
                <w:b/>
              </w:rPr>
            </w:pPr>
            <w:r w:rsidRPr="00622ABF">
              <w:rPr>
                <w:rFonts w:hint="eastAsia"/>
                <w:b/>
              </w:rPr>
              <w:t>输入</w:t>
            </w:r>
          </w:p>
        </w:tc>
      </w:tr>
      <w:tr w:rsidR="00622ABF" w:rsidRPr="00622ABF" w:rsidTr="00AC3D27">
        <w:tc>
          <w:tcPr>
            <w:tcW w:w="8946" w:type="dxa"/>
            <w:gridSpan w:val="2"/>
          </w:tcPr>
          <w:p w:rsidR="00622ABF" w:rsidRPr="00622ABF" w:rsidRDefault="00622ABF" w:rsidP="00622ABF">
            <w:r>
              <w:rPr>
                <w:rFonts w:hint="eastAsia"/>
              </w:rPr>
              <w:t>处理意见</w:t>
            </w:r>
          </w:p>
        </w:tc>
      </w:tr>
      <w:tr w:rsidR="00622ABF" w:rsidRPr="00622ABF" w:rsidTr="00AC3D27">
        <w:tc>
          <w:tcPr>
            <w:tcW w:w="8946" w:type="dxa"/>
            <w:gridSpan w:val="2"/>
          </w:tcPr>
          <w:p w:rsidR="00622ABF" w:rsidRPr="00622ABF" w:rsidRDefault="00622ABF" w:rsidP="00622ABF">
            <w:pPr>
              <w:rPr>
                <w:b/>
              </w:rPr>
            </w:pPr>
            <w:r w:rsidRPr="00622ABF">
              <w:rPr>
                <w:rFonts w:hint="eastAsia"/>
                <w:b/>
              </w:rPr>
              <w:t>处理</w:t>
            </w:r>
          </w:p>
        </w:tc>
      </w:tr>
      <w:tr w:rsidR="00622ABF" w:rsidRPr="00622ABF" w:rsidTr="00AC3D27">
        <w:tc>
          <w:tcPr>
            <w:tcW w:w="8946" w:type="dxa"/>
            <w:gridSpan w:val="2"/>
          </w:tcPr>
          <w:p w:rsidR="00622ABF" w:rsidRPr="00622ABF" w:rsidRDefault="00BC1DA4">
            <w:r>
              <w:rPr>
                <w:rFonts w:hint="eastAsia"/>
              </w:rPr>
              <w:t>银行用户</w:t>
            </w:r>
            <w:r w:rsidR="008915A4" w:rsidRPr="008915A4">
              <w:rPr>
                <w:rFonts w:hint="eastAsia"/>
              </w:rPr>
              <w:t>在业务</w:t>
            </w:r>
            <w:r w:rsidR="00500ED6">
              <w:rPr>
                <w:rFonts w:hint="eastAsia"/>
              </w:rPr>
              <w:t>审批</w:t>
            </w:r>
            <w:r w:rsidR="008915A4" w:rsidRPr="008915A4">
              <w:rPr>
                <w:rFonts w:hint="eastAsia"/>
              </w:rPr>
              <w:t>页面</w:t>
            </w:r>
            <w:r w:rsidR="008915A4">
              <w:rPr>
                <w:rFonts w:hint="eastAsia"/>
              </w:rPr>
              <w:t>，</w:t>
            </w:r>
            <w:r w:rsidR="00622ABF">
              <w:rPr>
                <w:rFonts w:hint="eastAsia"/>
              </w:rPr>
              <w:t>对处理意见进行编辑操作。</w:t>
            </w:r>
          </w:p>
        </w:tc>
      </w:tr>
      <w:tr w:rsidR="00622ABF" w:rsidRPr="00622ABF" w:rsidTr="00AC3D27">
        <w:tc>
          <w:tcPr>
            <w:tcW w:w="8946" w:type="dxa"/>
            <w:gridSpan w:val="2"/>
          </w:tcPr>
          <w:p w:rsidR="00622ABF" w:rsidRPr="00622ABF" w:rsidRDefault="00622ABF" w:rsidP="00622ABF">
            <w:pPr>
              <w:rPr>
                <w:b/>
              </w:rPr>
            </w:pPr>
            <w:r w:rsidRPr="00622ABF">
              <w:rPr>
                <w:rFonts w:hint="eastAsia"/>
                <w:b/>
              </w:rPr>
              <w:t>输出</w:t>
            </w:r>
          </w:p>
        </w:tc>
      </w:tr>
      <w:tr w:rsidR="00622ABF" w:rsidRPr="00622ABF" w:rsidTr="00AC3D27">
        <w:tc>
          <w:tcPr>
            <w:tcW w:w="8946" w:type="dxa"/>
            <w:gridSpan w:val="2"/>
          </w:tcPr>
          <w:p w:rsidR="00622ABF" w:rsidRPr="00622ABF" w:rsidRDefault="00622ABF" w:rsidP="00622ABF">
            <w:r>
              <w:rPr>
                <w:rFonts w:hint="eastAsia"/>
              </w:rPr>
              <w:t>无</w:t>
            </w:r>
          </w:p>
        </w:tc>
      </w:tr>
      <w:tr w:rsidR="00622ABF" w:rsidRPr="00622ABF" w:rsidTr="00AC3D27">
        <w:tc>
          <w:tcPr>
            <w:tcW w:w="8946" w:type="dxa"/>
            <w:gridSpan w:val="2"/>
          </w:tcPr>
          <w:p w:rsidR="00622ABF" w:rsidRPr="00622ABF" w:rsidRDefault="00622ABF" w:rsidP="00622ABF">
            <w:pPr>
              <w:rPr>
                <w:b/>
              </w:rPr>
            </w:pPr>
            <w:r w:rsidRPr="00622ABF">
              <w:rPr>
                <w:rFonts w:hint="eastAsia"/>
                <w:b/>
              </w:rPr>
              <w:t>错误提示</w:t>
            </w:r>
          </w:p>
        </w:tc>
      </w:tr>
      <w:tr w:rsidR="00622ABF" w:rsidRPr="00622ABF" w:rsidTr="00AC3D27">
        <w:tc>
          <w:tcPr>
            <w:tcW w:w="8946" w:type="dxa"/>
            <w:gridSpan w:val="2"/>
          </w:tcPr>
          <w:p w:rsidR="00622ABF" w:rsidRPr="00622ABF" w:rsidRDefault="00622ABF" w:rsidP="00622ABF">
            <w:r>
              <w:rPr>
                <w:rFonts w:hint="eastAsia"/>
              </w:rPr>
              <w:t>无</w:t>
            </w:r>
          </w:p>
        </w:tc>
      </w:tr>
      <w:tr w:rsidR="00622ABF" w:rsidRPr="00622ABF" w:rsidTr="00AC3D27">
        <w:tc>
          <w:tcPr>
            <w:tcW w:w="8946" w:type="dxa"/>
            <w:gridSpan w:val="2"/>
          </w:tcPr>
          <w:p w:rsidR="00622ABF" w:rsidRPr="00622ABF" w:rsidRDefault="00622ABF" w:rsidP="00622ABF">
            <w:pPr>
              <w:rPr>
                <w:b/>
              </w:rPr>
            </w:pPr>
            <w:r w:rsidRPr="00622ABF">
              <w:rPr>
                <w:rFonts w:hint="eastAsia"/>
                <w:b/>
              </w:rPr>
              <w:t>备注</w:t>
            </w:r>
          </w:p>
        </w:tc>
      </w:tr>
      <w:tr w:rsidR="00622ABF" w:rsidRPr="00622ABF" w:rsidTr="00AC3D27">
        <w:tc>
          <w:tcPr>
            <w:tcW w:w="8946" w:type="dxa"/>
            <w:gridSpan w:val="2"/>
          </w:tcPr>
          <w:p w:rsidR="00622ABF" w:rsidRPr="00622ABF" w:rsidRDefault="008915A4" w:rsidP="00622ABF">
            <w:r>
              <w:rPr>
                <w:rFonts w:hint="eastAsia"/>
              </w:rPr>
              <w:t>每个</w:t>
            </w:r>
            <w:r w:rsidR="00622ABF" w:rsidRPr="00622ABF">
              <w:rPr>
                <w:rFonts w:hint="eastAsia"/>
              </w:rPr>
              <w:t>审批流程节点人员</w:t>
            </w:r>
            <w:r>
              <w:rPr>
                <w:rFonts w:hint="eastAsia"/>
              </w:rPr>
              <w:t>分别有自己的独立处理意见，可</w:t>
            </w:r>
            <w:proofErr w:type="gramStart"/>
            <w:r>
              <w:rPr>
                <w:rFonts w:hint="eastAsia"/>
              </w:rPr>
              <w:t>对之前</w:t>
            </w:r>
            <w:proofErr w:type="gramEnd"/>
            <w:r w:rsidRPr="008915A4">
              <w:rPr>
                <w:rFonts w:hint="eastAsia"/>
              </w:rPr>
              <w:t>审批流程节点人员</w:t>
            </w:r>
            <w:r>
              <w:rPr>
                <w:rFonts w:hint="eastAsia"/>
              </w:rPr>
              <w:t>的处理意见进行修改。</w:t>
            </w:r>
            <w:r w:rsidR="007160CB">
              <w:rPr>
                <w:rFonts w:hint="eastAsia"/>
              </w:rPr>
              <w:t>处理意见文字限制为</w:t>
            </w:r>
            <w:r w:rsidR="007160CB">
              <w:rPr>
                <w:rFonts w:hint="eastAsia"/>
              </w:rPr>
              <w:t>512</w:t>
            </w:r>
            <w:r w:rsidR="007160CB">
              <w:rPr>
                <w:rFonts w:hint="eastAsia"/>
              </w:rPr>
              <w:t>个汉字。</w:t>
            </w:r>
          </w:p>
        </w:tc>
      </w:tr>
    </w:tbl>
    <w:p w:rsidR="00622ABF" w:rsidRPr="00A364D7" w:rsidRDefault="00622ABF" w:rsidP="00A364D7"/>
    <w:p w:rsidR="00AE5BF8" w:rsidRDefault="006D0D1C" w:rsidP="00A364D7">
      <w:pPr>
        <w:pStyle w:val="5"/>
      </w:pPr>
      <w:r>
        <w:rPr>
          <w:rFonts w:hint="eastAsia"/>
        </w:rPr>
        <w:t>保存</w:t>
      </w:r>
    </w:p>
    <w:tbl>
      <w:tblPr>
        <w:tblStyle w:val="ab"/>
        <w:tblW w:w="0" w:type="auto"/>
        <w:tblLook w:val="04A0" w:firstRow="1" w:lastRow="0" w:firstColumn="1" w:lastColumn="0" w:noHBand="0" w:noVBand="1"/>
      </w:tblPr>
      <w:tblGrid>
        <w:gridCol w:w="1384"/>
        <w:gridCol w:w="7562"/>
      </w:tblGrid>
      <w:tr w:rsidR="00303EF3" w:rsidRPr="00303EF3" w:rsidTr="00AC3D27">
        <w:tc>
          <w:tcPr>
            <w:tcW w:w="1384" w:type="dxa"/>
          </w:tcPr>
          <w:p w:rsidR="00303EF3" w:rsidRPr="00303EF3" w:rsidRDefault="00303EF3" w:rsidP="00303EF3">
            <w:pPr>
              <w:rPr>
                <w:b/>
              </w:rPr>
            </w:pPr>
            <w:r w:rsidRPr="00303EF3">
              <w:rPr>
                <w:rFonts w:hint="eastAsia"/>
                <w:b/>
              </w:rPr>
              <w:t>操作人</w:t>
            </w:r>
          </w:p>
        </w:tc>
        <w:tc>
          <w:tcPr>
            <w:tcW w:w="7562" w:type="dxa"/>
          </w:tcPr>
          <w:p w:rsidR="00303EF3" w:rsidRPr="00303EF3" w:rsidRDefault="00303EF3" w:rsidP="00303EF3">
            <w:r w:rsidRPr="00303EF3">
              <w:rPr>
                <w:rFonts w:hint="eastAsia"/>
              </w:rPr>
              <w:t>银行用户</w:t>
            </w:r>
          </w:p>
        </w:tc>
      </w:tr>
      <w:tr w:rsidR="00303EF3" w:rsidRPr="00303EF3" w:rsidTr="00AC3D27">
        <w:tc>
          <w:tcPr>
            <w:tcW w:w="1384" w:type="dxa"/>
          </w:tcPr>
          <w:p w:rsidR="00303EF3" w:rsidRPr="00303EF3" w:rsidRDefault="00303EF3" w:rsidP="00303EF3">
            <w:pPr>
              <w:rPr>
                <w:b/>
              </w:rPr>
            </w:pPr>
            <w:r w:rsidRPr="00303EF3">
              <w:rPr>
                <w:rFonts w:hint="eastAsia"/>
                <w:b/>
              </w:rPr>
              <w:t>条件</w:t>
            </w:r>
          </w:p>
        </w:tc>
        <w:tc>
          <w:tcPr>
            <w:tcW w:w="7562" w:type="dxa"/>
          </w:tcPr>
          <w:p w:rsidR="00303EF3" w:rsidRPr="00303EF3" w:rsidRDefault="00303EF3" w:rsidP="00303EF3">
            <w:r w:rsidRPr="00303EF3">
              <w:rPr>
                <w:rFonts w:hint="eastAsia"/>
              </w:rPr>
              <w:t>已登录且在审批流程中具有审批权限的银行用户，业务申请为处理中状态下</w:t>
            </w:r>
          </w:p>
        </w:tc>
      </w:tr>
      <w:tr w:rsidR="00303EF3" w:rsidRPr="00303EF3" w:rsidTr="00AC3D27">
        <w:tc>
          <w:tcPr>
            <w:tcW w:w="8946" w:type="dxa"/>
            <w:gridSpan w:val="2"/>
          </w:tcPr>
          <w:p w:rsidR="00303EF3" w:rsidRPr="00303EF3" w:rsidRDefault="00303EF3" w:rsidP="00303EF3">
            <w:pPr>
              <w:rPr>
                <w:b/>
              </w:rPr>
            </w:pPr>
            <w:r w:rsidRPr="00303EF3">
              <w:rPr>
                <w:rFonts w:hint="eastAsia"/>
                <w:b/>
              </w:rPr>
              <w:t>输入</w:t>
            </w:r>
          </w:p>
        </w:tc>
      </w:tr>
      <w:tr w:rsidR="00303EF3" w:rsidRPr="00303EF3" w:rsidTr="00AC3D27">
        <w:tc>
          <w:tcPr>
            <w:tcW w:w="8946" w:type="dxa"/>
            <w:gridSpan w:val="2"/>
          </w:tcPr>
          <w:p w:rsidR="00303EF3" w:rsidRPr="00303EF3" w:rsidRDefault="0017763E" w:rsidP="00303EF3">
            <w:r>
              <w:rPr>
                <w:rFonts w:hint="eastAsia"/>
              </w:rPr>
              <w:t>无</w:t>
            </w:r>
          </w:p>
        </w:tc>
      </w:tr>
      <w:tr w:rsidR="00303EF3" w:rsidRPr="00303EF3" w:rsidTr="00AC3D27">
        <w:tc>
          <w:tcPr>
            <w:tcW w:w="8946" w:type="dxa"/>
            <w:gridSpan w:val="2"/>
          </w:tcPr>
          <w:p w:rsidR="00303EF3" w:rsidRPr="00303EF3" w:rsidRDefault="00303EF3" w:rsidP="00303EF3">
            <w:pPr>
              <w:rPr>
                <w:b/>
              </w:rPr>
            </w:pPr>
            <w:r w:rsidRPr="00303EF3">
              <w:rPr>
                <w:rFonts w:hint="eastAsia"/>
                <w:b/>
              </w:rPr>
              <w:t>处理</w:t>
            </w:r>
          </w:p>
        </w:tc>
      </w:tr>
      <w:tr w:rsidR="00303EF3" w:rsidRPr="00303EF3" w:rsidTr="00AC3D27">
        <w:tc>
          <w:tcPr>
            <w:tcW w:w="8946" w:type="dxa"/>
            <w:gridSpan w:val="2"/>
          </w:tcPr>
          <w:p w:rsidR="00303EF3" w:rsidRDefault="00500ED6">
            <w:r>
              <w:rPr>
                <w:rFonts w:hint="eastAsia"/>
              </w:rPr>
              <w:t>银行用户</w:t>
            </w:r>
            <w:r w:rsidR="00303EF3" w:rsidRPr="00303EF3">
              <w:rPr>
                <w:rFonts w:hint="eastAsia"/>
              </w:rPr>
              <w:t>在业务</w:t>
            </w:r>
            <w:r>
              <w:rPr>
                <w:rFonts w:hint="eastAsia"/>
              </w:rPr>
              <w:t>审批</w:t>
            </w:r>
            <w:r w:rsidR="00303EF3" w:rsidRPr="00303EF3">
              <w:rPr>
                <w:rFonts w:hint="eastAsia"/>
              </w:rPr>
              <w:t>页面，</w:t>
            </w:r>
            <w:r w:rsidR="00BC1DA4">
              <w:rPr>
                <w:rFonts w:hint="eastAsia"/>
              </w:rPr>
              <w:t>在业务审批新建、修改后，</w:t>
            </w:r>
            <w:r>
              <w:rPr>
                <w:rFonts w:hint="eastAsia"/>
              </w:rPr>
              <w:t>选择保存操作；</w:t>
            </w:r>
          </w:p>
          <w:p w:rsidR="00012CFF" w:rsidRPr="00500ED6" w:rsidRDefault="00BC1DA4">
            <w:r w:rsidRPr="00BC1DA4">
              <w:rPr>
                <w:rFonts w:hint="eastAsia"/>
              </w:rPr>
              <w:lastRenderedPageBreak/>
              <w:t>系统对</w:t>
            </w:r>
            <w:r>
              <w:rPr>
                <w:rFonts w:hint="eastAsia"/>
              </w:rPr>
              <w:t>业务审批</w:t>
            </w:r>
            <w:r w:rsidR="0041422B">
              <w:rPr>
                <w:rFonts w:hint="eastAsia"/>
              </w:rPr>
              <w:t>信息</w:t>
            </w:r>
            <w:r w:rsidRPr="00BC1DA4">
              <w:rPr>
                <w:rFonts w:hint="eastAsia"/>
              </w:rPr>
              <w:t>进行存储</w:t>
            </w:r>
            <w:r w:rsidR="00012CFF">
              <w:rPr>
                <w:rFonts w:hint="eastAsia"/>
              </w:rPr>
              <w:t>，如业务审批为新建，则</w:t>
            </w:r>
            <w:r w:rsidR="001328AB">
              <w:rPr>
                <w:rFonts w:hint="eastAsia"/>
              </w:rPr>
              <w:t>标记业务状态</w:t>
            </w:r>
            <w:r w:rsidR="00012CFF" w:rsidRPr="00012CFF">
              <w:rPr>
                <w:rFonts w:hint="eastAsia"/>
              </w:rPr>
              <w:t>为</w:t>
            </w:r>
            <w:r w:rsidR="00012CFF">
              <w:rPr>
                <w:rFonts w:hint="eastAsia"/>
              </w:rPr>
              <w:t>受理中</w:t>
            </w:r>
            <w:r w:rsidR="00012CFF" w:rsidRPr="00012CFF">
              <w:rPr>
                <w:rFonts w:hint="eastAsia"/>
              </w:rPr>
              <w:t>状态</w:t>
            </w:r>
            <w:r w:rsidR="00012CFF">
              <w:rPr>
                <w:rFonts w:hint="eastAsia"/>
              </w:rPr>
              <w:t>，</w:t>
            </w:r>
            <w:r w:rsidR="00012CFF" w:rsidRPr="00012CFF">
              <w:rPr>
                <w:rFonts w:hint="eastAsia"/>
              </w:rPr>
              <w:t>系统根据</w:t>
            </w:r>
            <w:r w:rsidR="006E3171">
              <w:rPr>
                <w:rFonts w:hint="eastAsia"/>
              </w:rPr>
              <w:t>业务项目类型</w:t>
            </w:r>
            <w:r w:rsidR="00012CFF" w:rsidRPr="00012CFF">
              <w:rPr>
                <w:rFonts w:hint="eastAsia"/>
              </w:rPr>
              <w:t>，默认启动</w:t>
            </w:r>
            <w:r w:rsidR="00012CFF">
              <w:rPr>
                <w:rFonts w:hint="eastAsia"/>
              </w:rPr>
              <w:t>预</w:t>
            </w:r>
            <w:r w:rsidR="00012CFF" w:rsidRPr="00012CFF">
              <w:rPr>
                <w:rFonts w:hint="eastAsia"/>
              </w:rPr>
              <w:t>审批流程。</w:t>
            </w:r>
          </w:p>
        </w:tc>
      </w:tr>
      <w:tr w:rsidR="00303EF3" w:rsidRPr="00303EF3" w:rsidTr="00AC3D27">
        <w:tc>
          <w:tcPr>
            <w:tcW w:w="8946" w:type="dxa"/>
            <w:gridSpan w:val="2"/>
          </w:tcPr>
          <w:p w:rsidR="00303EF3" w:rsidRPr="00303EF3" w:rsidRDefault="00303EF3" w:rsidP="00303EF3">
            <w:pPr>
              <w:rPr>
                <w:b/>
              </w:rPr>
            </w:pPr>
            <w:r w:rsidRPr="00303EF3">
              <w:rPr>
                <w:rFonts w:hint="eastAsia"/>
                <w:b/>
              </w:rPr>
              <w:lastRenderedPageBreak/>
              <w:t>输出</w:t>
            </w:r>
          </w:p>
        </w:tc>
      </w:tr>
      <w:tr w:rsidR="00303EF3" w:rsidRPr="00303EF3" w:rsidTr="00AC3D27">
        <w:tc>
          <w:tcPr>
            <w:tcW w:w="8946" w:type="dxa"/>
            <w:gridSpan w:val="2"/>
          </w:tcPr>
          <w:p w:rsidR="00303EF3" w:rsidRPr="00303EF3" w:rsidRDefault="00500ED6" w:rsidP="00303EF3">
            <w:r>
              <w:rPr>
                <w:rFonts w:hint="eastAsia"/>
              </w:rPr>
              <w:t>如保存成功，系统提示“保存成功”</w:t>
            </w:r>
            <w:r w:rsidR="00B75ECD">
              <w:rPr>
                <w:rFonts w:hint="eastAsia"/>
              </w:rPr>
              <w:t>。</w:t>
            </w:r>
          </w:p>
        </w:tc>
      </w:tr>
      <w:tr w:rsidR="00303EF3" w:rsidRPr="00303EF3" w:rsidTr="00AC3D27">
        <w:tc>
          <w:tcPr>
            <w:tcW w:w="8946" w:type="dxa"/>
            <w:gridSpan w:val="2"/>
          </w:tcPr>
          <w:p w:rsidR="00303EF3" w:rsidRPr="00303EF3" w:rsidRDefault="00303EF3" w:rsidP="00303EF3">
            <w:pPr>
              <w:rPr>
                <w:b/>
              </w:rPr>
            </w:pPr>
            <w:r w:rsidRPr="00303EF3">
              <w:rPr>
                <w:rFonts w:hint="eastAsia"/>
                <w:b/>
              </w:rPr>
              <w:t>错误提示</w:t>
            </w:r>
          </w:p>
        </w:tc>
      </w:tr>
      <w:tr w:rsidR="00303EF3" w:rsidRPr="00303EF3" w:rsidTr="00AC3D27">
        <w:tc>
          <w:tcPr>
            <w:tcW w:w="8946" w:type="dxa"/>
            <w:gridSpan w:val="2"/>
          </w:tcPr>
          <w:p w:rsidR="00303EF3" w:rsidRPr="00303EF3" w:rsidRDefault="00500ED6" w:rsidP="00303EF3">
            <w:r w:rsidRPr="00500ED6">
              <w:rPr>
                <w:rFonts w:hint="eastAsia"/>
              </w:rPr>
              <w:t>存储时</w:t>
            </w:r>
            <w:r w:rsidR="00D51D35">
              <w:rPr>
                <w:rFonts w:hint="eastAsia"/>
              </w:rPr>
              <w:t>如有错误，系统提示</w:t>
            </w:r>
            <w:r w:rsidRPr="00500ED6">
              <w:rPr>
                <w:rFonts w:hint="eastAsia"/>
              </w:rPr>
              <w:t>“保存失败”。</w:t>
            </w:r>
          </w:p>
        </w:tc>
      </w:tr>
      <w:tr w:rsidR="00303EF3" w:rsidRPr="00303EF3" w:rsidTr="00AC3D27">
        <w:tc>
          <w:tcPr>
            <w:tcW w:w="8946" w:type="dxa"/>
            <w:gridSpan w:val="2"/>
          </w:tcPr>
          <w:p w:rsidR="00303EF3" w:rsidRPr="00303EF3" w:rsidRDefault="00303EF3" w:rsidP="00303EF3">
            <w:pPr>
              <w:rPr>
                <w:b/>
              </w:rPr>
            </w:pPr>
            <w:r w:rsidRPr="00303EF3">
              <w:rPr>
                <w:rFonts w:hint="eastAsia"/>
                <w:b/>
              </w:rPr>
              <w:t>备注</w:t>
            </w:r>
          </w:p>
        </w:tc>
      </w:tr>
      <w:tr w:rsidR="00303EF3" w:rsidRPr="00303EF3" w:rsidTr="00AC3D27">
        <w:tc>
          <w:tcPr>
            <w:tcW w:w="8946" w:type="dxa"/>
            <w:gridSpan w:val="2"/>
          </w:tcPr>
          <w:p w:rsidR="00303EF3" w:rsidRPr="00303EF3" w:rsidRDefault="00500ED6" w:rsidP="00303EF3">
            <w:r>
              <w:rPr>
                <w:rFonts w:hint="eastAsia"/>
              </w:rPr>
              <w:t>无</w:t>
            </w:r>
          </w:p>
        </w:tc>
      </w:tr>
    </w:tbl>
    <w:p w:rsidR="008915A4" w:rsidRPr="00303EF3" w:rsidRDefault="008915A4" w:rsidP="00A364D7"/>
    <w:p w:rsidR="00AE5BF8" w:rsidRDefault="006D0D1C" w:rsidP="00A364D7">
      <w:pPr>
        <w:pStyle w:val="5"/>
      </w:pPr>
      <w:r>
        <w:rPr>
          <w:rFonts w:hint="eastAsia"/>
        </w:rPr>
        <w:t>提交</w:t>
      </w:r>
    </w:p>
    <w:tbl>
      <w:tblPr>
        <w:tblStyle w:val="ab"/>
        <w:tblW w:w="0" w:type="auto"/>
        <w:tblLook w:val="04A0" w:firstRow="1" w:lastRow="0" w:firstColumn="1" w:lastColumn="0" w:noHBand="0" w:noVBand="1"/>
      </w:tblPr>
      <w:tblGrid>
        <w:gridCol w:w="1384"/>
        <w:gridCol w:w="7562"/>
      </w:tblGrid>
      <w:tr w:rsidR="00542E35" w:rsidRPr="00542E35" w:rsidTr="00AC3D27">
        <w:tc>
          <w:tcPr>
            <w:tcW w:w="1384" w:type="dxa"/>
          </w:tcPr>
          <w:p w:rsidR="00542E35" w:rsidRPr="00542E35" w:rsidRDefault="00542E35" w:rsidP="00542E35">
            <w:pPr>
              <w:rPr>
                <w:b/>
              </w:rPr>
            </w:pPr>
            <w:r w:rsidRPr="00542E35">
              <w:rPr>
                <w:rFonts w:hint="eastAsia"/>
                <w:b/>
              </w:rPr>
              <w:t>操作人</w:t>
            </w:r>
          </w:p>
        </w:tc>
        <w:tc>
          <w:tcPr>
            <w:tcW w:w="7562" w:type="dxa"/>
          </w:tcPr>
          <w:p w:rsidR="00542E35" w:rsidRPr="00542E35" w:rsidRDefault="00542E35" w:rsidP="00542E35">
            <w:r w:rsidRPr="00542E35">
              <w:rPr>
                <w:rFonts w:hint="eastAsia"/>
              </w:rPr>
              <w:t>银行用户</w:t>
            </w:r>
          </w:p>
        </w:tc>
      </w:tr>
      <w:tr w:rsidR="00542E35" w:rsidRPr="00542E35" w:rsidTr="00AC3D27">
        <w:tc>
          <w:tcPr>
            <w:tcW w:w="1384" w:type="dxa"/>
          </w:tcPr>
          <w:p w:rsidR="00542E35" w:rsidRPr="00542E35" w:rsidRDefault="00542E35" w:rsidP="00542E35">
            <w:pPr>
              <w:rPr>
                <w:b/>
              </w:rPr>
            </w:pPr>
            <w:r w:rsidRPr="00542E35">
              <w:rPr>
                <w:rFonts w:hint="eastAsia"/>
                <w:b/>
              </w:rPr>
              <w:t>条件</w:t>
            </w:r>
          </w:p>
        </w:tc>
        <w:tc>
          <w:tcPr>
            <w:tcW w:w="7562" w:type="dxa"/>
          </w:tcPr>
          <w:p w:rsidR="00542E35" w:rsidRPr="00542E35" w:rsidRDefault="00542E35" w:rsidP="00542E35">
            <w:r w:rsidRPr="00542E35">
              <w:rPr>
                <w:rFonts w:hint="eastAsia"/>
              </w:rPr>
              <w:t>已登录且在审批流程中具有审批权限的银行用户，业务申请为处理中状态下</w:t>
            </w:r>
          </w:p>
        </w:tc>
      </w:tr>
      <w:tr w:rsidR="00542E35" w:rsidRPr="00542E35" w:rsidTr="00AC3D27">
        <w:tc>
          <w:tcPr>
            <w:tcW w:w="8946" w:type="dxa"/>
            <w:gridSpan w:val="2"/>
          </w:tcPr>
          <w:p w:rsidR="00542E35" w:rsidRPr="00542E35" w:rsidRDefault="00542E35" w:rsidP="00542E35">
            <w:pPr>
              <w:rPr>
                <w:b/>
              </w:rPr>
            </w:pPr>
            <w:r w:rsidRPr="00542E35">
              <w:rPr>
                <w:rFonts w:hint="eastAsia"/>
                <w:b/>
              </w:rPr>
              <w:t>输入</w:t>
            </w:r>
          </w:p>
        </w:tc>
      </w:tr>
      <w:tr w:rsidR="00542E35" w:rsidRPr="00542E35" w:rsidTr="00AC3D27">
        <w:tc>
          <w:tcPr>
            <w:tcW w:w="8946" w:type="dxa"/>
            <w:gridSpan w:val="2"/>
          </w:tcPr>
          <w:p w:rsidR="00542E35" w:rsidRPr="00542E35" w:rsidRDefault="0017763E" w:rsidP="00542E35">
            <w:r>
              <w:rPr>
                <w:rFonts w:hint="eastAsia"/>
              </w:rPr>
              <w:t>无</w:t>
            </w:r>
          </w:p>
        </w:tc>
      </w:tr>
      <w:tr w:rsidR="00542E35" w:rsidRPr="00542E35" w:rsidTr="00AC3D27">
        <w:tc>
          <w:tcPr>
            <w:tcW w:w="8946" w:type="dxa"/>
            <w:gridSpan w:val="2"/>
          </w:tcPr>
          <w:p w:rsidR="00542E35" w:rsidRPr="00542E35" w:rsidRDefault="00542E35" w:rsidP="00542E35">
            <w:pPr>
              <w:rPr>
                <w:b/>
              </w:rPr>
            </w:pPr>
            <w:r w:rsidRPr="00542E35">
              <w:rPr>
                <w:rFonts w:hint="eastAsia"/>
                <w:b/>
              </w:rPr>
              <w:t>处理</w:t>
            </w:r>
          </w:p>
        </w:tc>
      </w:tr>
      <w:tr w:rsidR="00542E35" w:rsidRPr="00542E35" w:rsidTr="00AC3D27">
        <w:tc>
          <w:tcPr>
            <w:tcW w:w="8946" w:type="dxa"/>
            <w:gridSpan w:val="2"/>
          </w:tcPr>
          <w:p w:rsidR="00BC1DA4" w:rsidRPr="00BC1DA4" w:rsidRDefault="00BC1DA4" w:rsidP="00BC1DA4">
            <w:r w:rsidRPr="00BC1DA4">
              <w:rPr>
                <w:rFonts w:hint="eastAsia"/>
              </w:rPr>
              <w:t>银行用户在业务审批页面，在业务审批新建、修改后，选择</w:t>
            </w:r>
            <w:r>
              <w:rPr>
                <w:rFonts w:hint="eastAsia"/>
              </w:rPr>
              <w:t>提交</w:t>
            </w:r>
            <w:r w:rsidRPr="00BC1DA4">
              <w:rPr>
                <w:rFonts w:hint="eastAsia"/>
              </w:rPr>
              <w:t>操作；</w:t>
            </w:r>
          </w:p>
          <w:p w:rsidR="00E47C83" w:rsidRPr="00E47C83" w:rsidRDefault="00BC1DA4">
            <w:r w:rsidRPr="00BC1DA4">
              <w:rPr>
                <w:rFonts w:hint="eastAsia"/>
              </w:rPr>
              <w:t>系统对业务审批</w:t>
            </w:r>
            <w:r w:rsidR="0041422B">
              <w:rPr>
                <w:rFonts w:hint="eastAsia"/>
              </w:rPr>
              <w:t>信息</w:t>
            </w:r>
            <w:r w:rsidRPr="00BC1DA4">
              <w:rPr>
                <w:rFonts w:hint="eastAsia"/>
              </w:rPr>
              <w:t>进行存储</w:t>
            </w:r>
            <w:r>
              <w:rPr>
                <w:rFonts w:hint="eastAsia"/>
              </w:rPr>
              <w:t>，并</w:t>
            </w:r>
            <w:r w:rsidR="00E47C83" w:rsidRPr="00E47C83">
              <w:rPr>
                <w:rFonts w:hint="eastAsia"/>
              </w:rPr>
              <w:t>根据业务流程设置的岗位自动分配</w:t>
            </w:r>
            <w:r w:rsidR="00E47C83">
              <w:rPr>
                <w:rFonts w:hint="eastAsia"/>
              </w:rPr>
              <w:t>给下一个节点人员，或提示根据选择</w:t>
            </w:r>
            <w:r w:rsidR="00E47C83" w:rsidRPr="00E47C83">
              <w:rPr>
                <w:rFonts w:hint="eastAsia"/>
              </w:rPr>
              <w:t>指定下一个节点人员。</w:t>
            </w:r>
          </w:p>
        </w:tc>
      </w:tr>
      <w:tr w:rsidR="00542E35" w:rsidRPr="00542E35" w:rsidTr="00AC3D27">
        <w:tc>
          <w:tcPr>
            <w:tcW w:w="8946" w:type="dxa"/>
            <w:gridSpan w:val="2"/>
          </w:tcPr>
          <w:p w:rsidR="00542E35" w:rsidRPr="00542E35" w:rsidRDefault="00542E35" w:rsidP="00542E35">
            <w:pPr>
              <w:rPr>
                <w:b/>
              </w:rPr>
            </w:pPr>
            <w:r w:rsidRPr="00542E35">
              <w:rPr>
                <w:rFonts w:hint="eastAsia"/>
                <w:b/>
              </w:rPr>
              <w:t>输出</w:t>
            </w:r>
          </w:p>
        </w:tc>
      </w:tr>
      <w:tr w:rsidR="00542E35" w:rsidRPr="00542E35" w:rsidTr="00AC3D27">
        <w:tc>
          <w:tcPr>
            <w:tcW w:w="8946" w:type="dxa"/>
            <w:gridSpan w:val="2"/>
          </w:tcPr>
          <w:p w:rsidR="00542E35" w:rsidRPr="00542E35" w:rsidRDefault="00542E35">
            <w:r w:rsidRPr="00542E35">
              <w:rPr>
                <w:rFonts w:hint="eastAsia"/>
              </w:rPr>
              <w:t>如</w:t>
            </w:r>
            <w:r w:rsidR="00E47C83">
              <w:rPr>
                <w:rFonts w:hint="eastAsia"/>
              </w:rPr>
              <w:t>提交</w:t>
            </w:r>
            <w:r w:rsidRPr="00542E35">
              <w:rPr>
                <w:rFonts w:hint="eastAsia"/>
              </w:rPr>
              <w:t>成功，系统提示“</w:t>
            </w:r>
            <w:r w:rsidR="00E47C83">
              <w:rPr>
                <w:rFonts w:hint="eastAsia"/>
              </w:rPr>
              <w:t>审批已流转到下一个节点</w:t>
            </w:r>
            <w:r w:rsidRPr="00542E35">
              <w:rPr>
                <w:rFonts w:hint="eastAsia"/>
              </w:rPr>
              <w:t>”</w:t>
            </w:r>
            <w:r w:rsidR="00E47C83">
              <w:rPr>
                <w:rFonts w:hint="eastAsia"/>
              </w:rPr>
              <w:t>。</w:t>
            </w:r>
          </w:p>
        </w:tc>
      </w:tr>
      <w:tr w:rsidR="00542E35" w:rsidRPr="00542E35" w:rsidTr="00AC3D27">
        <w:tc>
          <w:tcPr>
            <w:tcW w:w="8946" w:type="dxa"/>
            <w:gridSpan w:val="2"/>
          </w:tcPr>
          <w:p w:rsidR="00542E35" w:rsidRPr="00542E35" w:rsidRDefault="00542E35" w:rsidP="00542E35">
            <w:pPr>
              <w:rPr>
                <w:b/>
              </w:rPr>
            </w:pPr>
            <w:r w:rsidRPr="00542E35">
              <w:rPr>
                <w:rFonts w:hint="eastAsia"/>
                <w:b/>
              </w:rPr>
              <w:t>错误提示</w:t>
            </w:r>
          </w:p>
        </w:tc>
      </w:tr>
      <w:tr w:rsidR="00542E35" w:rsidRPr="00542E35" w:rsidTr="00AC3D27">
        <w:tc>
          <w:tcPr>
            <w:tcW w:w="8946" w:type="dxa"/>
            <w:gridSpan w:val="2"/>
          </w:tcPr>
          <w:p w:rsidR="00542E35" w:rsidRPr="00542E35" w:rsidRDefault="00E47C83" w:rsidP="00542E35">
            <w:r>
              <w:rPr>
                <w:rFonts w:hint="eastAsia"/>
              </w:rPr>
              <w:t>提交</w:t>
            </w:r>
            <w:r w:rsidR="00542E35" w:rsidRPr="00542E35">
              <w:rPr>
                <w:rFonts w:hint="eastAsia"/>
              </w:rPr>
              <w:t>时</w:t>
            </w:r>
            <w:r w:rsidR="00D51D35">
              <w:rPr>
                <w:rFonts w:hint="eastAsia"/>
              </w:rPr>
              <w:t>如有错误，系统提示</w:t>
            </w:r>
            <w:r w:rsidR="00542E35" w:rsidRPr="00542E35">
              <w:rPr>
                <w:rFonts w:hint="eastAsia"/>
              </w:rPr>
              <w:t>“</w:t>
            </w:r>
            <w:r>
              <w:rPr>
                <w:rFonts w:hint="eastAsia"/>
              </w:rPr>
              <w:t>提交</w:t>
            </w:r>
            <w:r w:rsidR="00542E35" w:rsidRPr="00542E35">
              <w:rPr>
                <w:rFonts w:hint="eastAsia"/>
              </w:rPr>
              <w:t>失败”。</w:t>
            </w:r>
          </w:p>
        </w:tc>
      </w:tr>
      <w:tr w:rsidR="00542E35" w:rsidRPr="00542E35" w:rsidTr="00AC3D27">
        <w:tc>
          <w:tcPr>
            <w:tcW w:w="8946" w:type="dxa"/>
            <w:gridSpan w:val="2"/>
          </w:tcPr>
          <w:p w:rsidR="00542E35" w:rsidRPr="00542E35" w:rsidRDefault="00542E35" w:rsidP="00542E35">
            <w:pPr>
              <w:rPr>
                <w:b/>
              </w:rPr>
            </w:pPr>
            <w:r w:rsidRPr="00542E35">
              <w:rPr>
                <w:rFonts w:hint="eastAsia"/>
                <w:b/>
              </w:rPr>
              <w:t>备注</w:t>
            </w:r>
          </w:p>
        </w:tc>
      </w:tr>
      <w:tr w:rsidR="00542E35" w:rsidRPr="00542E35" w:rsidTr="00AC3D27">
        <w:tc>
          <w:tcPr>
            <w:tcW w:w="8946" w:type="dxa"/>
            <w:gridSpan w:val="2"/>
          </w:tcPr>
          <w:p w:rsidR="00542E35" w:rsidRPr="00542E35" w:rsidRDefault="004C14A6" w:rsidP="00542E35">
            <w:r>
              <w:rPr>
                <w:rFonts w:hint="eastAsia"/>
              </w:rPr>
              <w:t>无</w:t>
            </w:r>
          </w:p>
        </w:tc>
      </w:tr>
    </w:tbl>
    <w:p w:rsidR="00303EF3" w:rsidRPr="00303EF3" w:rsidRDefault="00303EF3" w:rsidP="00A364D7"/>
    <w:p w:rsidR="00841510" w:rsidRPr="0031155E" w:rsidRDefault="00841510" w:rsidP="00A364D7">
      <w:pPr>
        <w:pStyle w:val="5"/>
      </w:pPr>
      <w:r w:rsidRPr="0031155E">
        <w:rPr>
          <w:rFonts w:hint="eastAsia"/>
        </w:rPr>
        <w:t>内部退回</w:t>
      </w:r>
    </w:p>
    <w:tbl>
      <w:tblPr>
        <w:tblStyle w:val="ab"/>
        <w:tblW w:w="0" w:type="auto"/>
        <w:tblLook w:val="04A0" w:firstRow="1" w:lastRow="0" w:firstColumn="1" w:lastColumn="0" w:noHBand="0" w:noVBand="1"/>
      </w:tblPr>
      <w:tblGrid>
        <w:gridCol w:w="1384"/>
        <w:gridCol w:w="7562"/>
      </w:tblGrid>
      <w:tr w:rsidR="004C14A6" w:rsidRPr="004C14A6" w:rsidTr="00AC3D27">
        <w:tc>
          <w:tcPr>
            <w:tcW w:w="1384" w:type="dxa"/>
          </w:tcPr>
          <w:p w:rsidR="004C14A6" w:rsidRPr="004C14A6" w:rsidRDefault="004C14A6" w:rsidP="004C14A6">
            <w:pPr>
              <w:rPr>
                <w:b/>
              </w:rPr>
            </w:pPr>
            <w:r w:rsidRPr="004C14A6">
              <w:rPr>
                <w:rFonts w:hint="eastAsia"/>
                <w:b/>
              </w:rPr>
              <w:lastRenderedPageBreak/>
              <w:t>操作人</w:t>
            </w:r>
          </w:p>
        </w:tc>
        <w:tc>
          <w:tcPr>
            <w:tcW w:w="7562" w:type="dxa"/>
          </w:tcPr>
          <w:p w:rsidR="004C14A6" w:rsidRPr="004C14A6" w:rsidRDefault="004C14A6" w:rsidP="004C14A6">
            <w:r w:rsidRPr="004C14A6">
              <w:rPr>
                <w:rFonts w:hint="eastAsia"/>
              </w:rPr>
              <w:t>银行用户</w:t>
            </w:r>
          </w:p>
        </w:tc>
      </w:tr>
      <w:tr w:rsidR="004C14A6" w:rsidRPr="004C14A6" w:rsidTr="00AC3D27">
        <w:tc>
          <w:tcPr>
            <w:tcW w:w="1384" w:type="dxa"/>
          </w:tcPr>
          <w:p w:rsidR="004C14A6" w:rsidRPr="004C14A6" w:rsidRDefault="004C14A6" w:rsidP="004C14A6">
            <w:pPr>
              <w:rPr>
                <w:b/>
              </w:rPr>
            </w:pPr>
            <w:r w:rsidRPr="004C14A6">
              <w:rPr>
                <w:rFonts w:hint="eastAsia"/>
                <w:b/>
              </w:rPr>
              <w:t>条件</w:t>
            </w:r>
          </w:p>
        </w:tc>
        <w:tc>
          <w:tcPr>
            <w:tcW w:w="7562" w:type="dxa"/>
          </w:tcPr>
          <w:p w:rsidR="004C14A6" w:rsidRPr="004C14A6" w:rsidRDefault="004C14A6" w:rsidP="004C14A6">
            <w:r w:rsidRPr="004C14A6">
              <w:rPr>
                <w:rFonts w:hint="eastAsia"/>
              </w:rPr>
              <w:t>已登录且在审批流程中具有审批权限的银行用户，业务申请为处理中状态下</w:t>
            </w:r>
          </w:p>
        </w:tc>
      </w:tr>
      <w:tr w:rsidR="004C14A6" w:rsidRPr="004C14A6" w:rsidTr="00AC3D27">
        <w:tc>
          <w:tcPr>
            <w:tcW w:w="8946" w:type="dxa"/>
            <w:gridSpan w:val="2"/>
          </w:tcPr>
          <w:p w:rsidR="004C14A6" w:rsidRPr="004C14A6" w:rsidRDefault="004C14A6" w:rsidP="004C14A6">
            <w:pPr>
              <w:rPr>
                <w:b/>
              </w:rPr>
            </w:pPr>
            <w:r w:rsidRPr="004C14A6">
              <w:rPr>
                <w:rFonts w:hint="eastAsia"/>
                <w:b/>
              </w:rPr>
              <w:t>输入</w:t>
            </w:r>
          </w:p>
        </w:tc>
      </w:tr>
      <w:tr w:rsidR="004C14A6" w:rsidRPr="004C14A6" w:rsidTr="00AC3D27">
        <w:tc>
          <w:tcPr>
            <w:tcW w:w="8946" w:type="dxa"/>
            <w:gridSpan w:val="2"/>
          </w:tcPr>
          <w:p w:rsidR="004C14A6" w:rsidRPr="004C14A6" w:rsidRDefault="00526CF4" w:rsidP="004C14A6">
            <w:r>
              <w:rPr>
                <w:rFonts w:hint="eastAsia"/>
              </w:rPr>
              <w:t>无</w:t>
            </w:r>
          </w:p>
        </w:tc>
      </w:tr>
      <w:tr w:rsidR="004C14A6" w:rsidRPr="004C14A6" w:rsidTr="00AC3D27">
        <w:tc>
          <w:tcPr>
            <w:tcW w:w="8946" w:type="dxa"/>
            <w:gridSpan w:val="2"/>
          </w:tcPr>
          <w:p w:rsidR="004C14A6" w:rsidRPr="004C14A6" w:rsidRDefault="004C14A6" w:rsidP="004C14A6">
            <w:pPr>
              <w:rPr>
                <w:b/>
              </w:rPr>
            </w:pPr>
            <w:r w:rsidRPr="004C14A6">
              <w:rPr>
                <w:rFonts w:hint="eastAsia"/>
                <w:b/>
              </w:rPr>
              <w:t>处理</w:t>
            </w:r>
          </w:p>
        </w:tc>
      </w:tr>
      <w:tr w:rsidR="004C14A6" w:rsidRPr="004C14A6" w:rsidTr="00AC3D27">
        <w:tc>
          <w:tcPr>
            <w:tcW w:w="8946" w:type="dxa"/>
            <w:gridSpan w:val="2"/>
          </w:tcPr>
          <w:p w:rsidR="004C14A6" w:rsidRPr="004C14A6" w:rsidRDefault="004C14A6" w:rsidP="004C14A6">
            <w:r w:rsidRPr="004C14A6">
              <w:rPr>
                <w:rFonts w:hint="eastAsia"/>
              </w:rPr>
              <w:t>银行用户在业务审批页面，选择</w:t>
            </w:r>
            <w:r>
              <w:rPr>
                <w:rFonts w:hint="eastAsia"/>
              </w:rPr>
              <w:t>内部退回</w:t>
            </w:r>
            <w:r w:rsidRPr="004C14A6">
              <w:rPr>
                <w:rFonts w:hint="eastAsia"/>
              </w:rPr>
              <w:t>操作；</w:t>
            </w:r>
          </w:p>
          <w:p w:rsidR="004C14A6" w:rsidRPr="004C14A6" w:rsidRDefault="004C14A6">
            <w:r w:rsidRPr="004C14A6">
              <w:rPr>
                <w:rFonts w:hint="eastAsia"/>
              </w:rPr>
              <w:t>系统根据业务流程设置的岗位</w:t>
            </w:r>
            <w:r>
              <w:rPr>
                <w:rFonts w:hint="eastAsia"/>
              </w:rPr>
              <w:t>自动返回给上</w:t>
            </w:r>
            <w:r w:rsidRPr="004C14A6">
              <w:rPr>
                <w:rFonts w:hint="eastAsia"/>
              </w:rPr>
              <w:t>一个节点人员</w:t>
            </w:r>
            <w:r>
              <w:rPr>
                <w:rFonts w:hint="eastAsia"/>
              </w:rPr>
              <w:t>。</w:t>
            </w:r>
          </w:p>
        </w:tc>
      </w:tr>
      <w:tr w:rsidR="004C14A6" w:rsidRPr="004C14A6" w:rsidTr="00AC3D27">
        <w:tc>
          <w:tcPr>
            <w:tcW w:w="8946" w:type="dxa"/>
            <w:gridSpan w:val="2"/>
          </w:tcPr>
          <w:p w:rsidR="004C14A6" w:rsidRPr="004C14A6" w:rsidRDefault="004C14A6" w:rsidP="004C14A6">
            <w:pPr>
              <w:rPr>
                <w:b/>
              </w:rPr>
            </w:pPr>
            <w:r w:rsidRPr="004C14A6">
              <w:rPr>
                <w:rFonts w:hint="eastAsia"/>
                <w:b/>
              </w:rPr>
              <w:t>输出</w:t>
            </w:r>
          </w:p>
        </w:tc>
      </w:tr>
      <w:tr w:rsidR="004C14A6" w:rsidRPr="004C14A6" w:rsidTr="00AC3D27">
        <w:tc>
          <w:tcPr>
            <w:tcW w:w="8946" w:type="dxa"/>
            <w:gridSpan w:val="2"/>
          </w:tcPr>
          <w:p w:rsidR="004C14A6" w:rsidRPr="004C14A6" w:rsidRDefault="004C14A6" w:rsidP="004C14A6">
            <w:r w:rsidRPr="004C14A6">
              <w:rPr>
                <w:rFonts w:hint="eastAsia"/>
              </w:rPr>
              <w:t>如</w:t>
            </w:r>
            <w:r>
              <w:rPr>
                <w:rFonts w:hint="eastAsia"/>
              </w:rPr>
              <w:t>内部退回</w:t>
            </w:r>
            <w:r w:rsidRPr="004C14A6">
              <w:rPr>
                <w:rFonts w:hint="eastAsia"/>
              </w:rPr>
              <w:t>成功，系统提示“审批已流转</w:t>
            </w:r>
            <w:r>
              <w:rPr>
                <w:rFonts w:hint="eastAsia"/>
              </w:rPr>
              <w:t>回上</w:t>
            </w:r>
            <w:r w:rsidRPr="004C14A6">
              <w:rPr>
                <w:rFonts w:hint="eastAsia"/>
              </w:rPr>
              <w:t>一个节点”。</w:t>
            </w:r>
          </w:p>
        </w:tc>
      </w:tr>
      <w:tr w:rsidR="004C14A6" w:rsidRPr="004C14A6" w:rsidTr="00AC3D27">
        <w:tc>
          <w:tcPr>
            <w:tcW w:w="8946" w:type="dxa"/>
            <w:gridSpan w:val="2"/>
          </w:tcPr>
          <w:p w:rsidR="004C14A6" w:rsidRPr="004C14A6" w:rsidRDefault="004C14A6" w:rsidP="004C14A6">
            <w:pPr>
              <w:rPr>
                <w:b/>
              </w:rPr>
            </w:pPr>
            <w:r w:rsidRPr="004C14A6">
              <w:rPr>
                <w:rFonts w:hint="eastAsia"/>
                <w:b/>
              </w:rPr>
              <w:t>错误提示</w:t>
            </w:r>
          </w:p>
        </w:tc>
      </w:tr>
      <w:tr w:rsidR="004C14A6" w:rsidRPr="004C14A6" w:rsidTr="00AC3D27">
        <w:tc>
          <w:tcPr>
            <w:tcW w:w="8946" w:type="dxa"/>
            <w:gridSpan w:val="2"/>
          </w:tcPr>
          <w:p w:rsidR="004C14A6" w:rsidRPr="004C14A6" w:rsidRDefault="004C14A6" w:rsidP="004C14A6">
            <w:r>
              <w:rPr>
                <w:rFonts w:hint="eastAsia"/>
              </w:rPr>
              <w:t>内部退回</w:t>
            </w:r>
            <w:r w:rsidRPr="004C14A6">
              <w:rPr>
                <w:rFonts w:hint="eastAsia"/>
              </w:rPr>
              <w:t>时</w:t>
            </w:r>
            <w:r w:rsidR="00D51D35">
              <w:rPr>
                <w:rFonts w:hint="eastAsia"/>
              </w:rPr>
              <w:t>如有错误，系统提示</w:t>
            </w:r>
            <w:r w:rsidRPr="004C14A6">
              <w:rPr>
                <w:rFonts w:hint="eastAsia"/>
              </w:rPr>
              <w:t>“</w:t>
            </w:r>
            <w:r>
              <w:rPr>
                <w:rFonts w:hint="eastAsia"/>
              </w:rPr>
              <w:t>内部退回</w:t>
            </w:r>
            <w:r w:rsidRPr="004C14A6">
              <w:rPr>
                <w:rFonts w:hint="eastAsia"/>
              </w:rPr>
              <w:t>失败”。</w:t>
            </w:r>
          </w:p>
        </w:tc>
      </w:tr>
      <w:tr w:rsidR="004C14A6" w:rsidRPr="004C14A6" w:rsidTr="00AC3D27">
        <w:tc>
          <w:tcPr>
            <w:tcW w:w="8946" w:type="dxa"/>
            <w:gridSpan w:val="2"/>
          </w:tcPr>
          <w:p w:rsidR="004C14A6" w:rsidRPr="004C14A6" w:rsidRDefault="004C14A6" w:rsidP="004C14A6">
            <w:pPr>
              <w:rPr>
                <w:b/>
              </w:rPr>
            </w:pPr>
            <w:r w:rsidRPr="004C14A6">
              <w:rPr>
                <w:rFonts w:hint="eastAsia"/>
                <w:b/>
              </w:rPr>
              <w:t>备注</w:t>
            </w:r>
          </w:p>
        </w:tc>
      </w:tr>
      <w:tr w:rsidR="004C14A6" w:rsidRPr="004C14A6" w:rsidTr="00AC3D27">
        <w:tc>
          <w:tcPr>
            <w:tcW w:w="8946" w:type="dxa"/>
            <w:gridSpan w:val="2"/>
          </w:tcPr>
          <w:p w:rsidR="004C14A6" w:rsidRPr="004C14A6" w:rsidRDefault="004C14A6" w:rsidP="004C14A6">
            <w:r w:rsidRPr="004C14A6">
              <w:rPr>
                <w:rFonts w:hint="eastAsia"/>
              </w:rPr>
              <w:t>银行内部审批流程节点人员在审批过程中，对上一个审批流程节点处理质疑时，可根据审批流程执行</w:t>
            </w:r>
            <w:r w:rsidR="00582F85">
              <w:rPr>
                <w:rFonts w:hint="eastAsia"/>
              </w:rPr>
              <w:t>信息</w:t>
            </w:r>
            <w:r w:rsidRPr="004C14A6">
              <w:rPr>
                <w:rFonts w:hint="eastAsia"/>
              </w:rPr>
              <w:t>将审批退回到之前任意的节点人员。</w:t>
            </w:r>
          </w:p>
        </w:tc>
      </w:tr>
    </w:tbl>
    <w:p w:rsidR="00182714" w:rsidRPr="00182714" w:rsidRDefault="00182714" w:rsidP="00A364D7"/>
    <w:p w:rsidR="00C328C9" w:rsidRPr="0031155E" w:rsidRDefault="00C328C9" w:rsidP="00A364D7">
      <w:pPr>
        <w:pStyle w:val="5"/>
      </w:pPr>
      <w:r>
        <w:rPr>
          <w:rFonts w:hint="eastAsia"/>
        </w:rPr>
        <w:t>内部撤回</w:t>
      </w:r>
    </w:p>
    <w:tbl>
      <w:tblPr>
        <w:tblStyle w:val="ab"/>
        <w:tblW w:w="0" w:type="auto"/>
        <w:tblLook w:val="04A0" w:firstRow="1" w:lastRow="0" w:firstColumn="1" w:lastColumn="0" w:noHBand="0" w:noVBand="1"/>
      </w:tblPr>
      <w:tblGrid>
        <w:gridCol w:w="1384"/>
        <w:gridCol w:w="7562"/>
      </w:tblGrid>
      <w:tr w:rsidR="004C14A6" w:rsidRPr="004C14A6" w:rsidTr="00AC3D27">
        <w:tc>
          <w:tcPr>
            <w:tcW w:w="1384" w:type="dxa"/>
          </w:tcPr>
          <w:p w:rsidR="004C14A6" w:rsidRPr="004C14A6" w:rsidRDefault="004C14A6" w:rsidP="004C14A6">
            <w:pPr>
              <w:rPr>
                <w:b/>
              </w:rPr>
            </w:pPr>
            <w:r w:rsidRPr="004C14A6">
              <w:rPr>
                <w:rFonts w:hint="eastAsia"/>
                <w:b/>
              </w:rPr>
              <w:t>操作人</w:t>
            </w:r>
          </w:p>
        </w:tc>
        <w:tc>
          <w:tcPr>
            <w:tcW w:w="7562" w:type="dxa"/>
          </w:tcPr>
          <w:p w:rsidR="004C14A6" w:rsidRPr="004C14A6" w:rsidRDefault="004C14A6" w:rsidP="004C14A6">
            <w:r w:rsidRPr="004C14A6">
              <w:rPr>
                <w:rFonts w:hint="eastAsia"/>
              </w:rPr>
              <w:t>银行用户</w:t>
            </w:r>
          </w:p>
        </w:tc>
      </w:tr>
      <w:tr w:rsidR="004C14A6" w:rsidRPr="004C14A6" w:rsidTr="00AC3D27">
        <w:tc>
          <w:tcPr>
            <w:tcW w:w="1384" w:type="dxa"/>
          </w:tcPr>
          <w:p w:rsidR="004C14A6" w:rsidRPr="004C14A6" w:rsidRDefault="004C14A6" w:rsidP="004C14A6">
            <w:pPr>
              <w:rPr>
                <w:b/>
              </w:rPr>
            </w:pPr>
            <w:r w:rsidRPr="004C14A6">
              <w:rPr>
                <w:rFonts w:hint="eastAsia"/>
                <w:b/>
              </w:rPr>
              <w:t>条件</w:t>
            </w:r>
          </w:p>
        </w:tc>
        <w:tc>
          <w:tcPr>
            <w:tcW w:w="7562" w:type="dxa"/>
          </w:tcPr>
          <w:p w:rsidR="004C14A6" w:rsidRPr="004C14A6" w:rsidRDefault="004C14A6" w:rsidP="004C14A6">
            <w:r w:rsidRPr="004C14A6">
              <w:rPr>
                <w:rFonts w:hint="eastAsia"/>
              </w:rPr>
              <w:t>已登录且在审批流程中具有审批权限的银行用户，业务申请为处理中状态下</w:t>
            </w:r>
          </w:p>
        </w:tc>
      </w:tr>
      <w:tr w:rsidR="004C14A6" w:rsidRPr="004C14A6" w:rsidTr="00AC3D27">
        <w:tc>
          <w:tcPr>
            <w:tcW w:w="8946" w:type="dxa"/>
            <w:gridSpan w:val="2"/>
          </w:tcPr>
          <w:p w:rsidR="004C14A6" w:rsidRPr="004C14A6" w:rsidRDefault="004C14A6" w:rsidP="004C14A6">
            <w:pPr>
              <w:rPr>
                <w:b/>
              </w:rPr>
            </w:pPr>
            <w:r w:rsidRPr="004C14A6">
              <w:rPr>
                <w:rFonts w:hint="eastAsia"/>
                <w:b/>
              </w:rPr>
              <w:t>输入</w:t>
            </w:r>
          </w:p>
        </w:tc>
      </w:tr>
      <w:tr w:rsidR="004C14A6" w:rsidRPr="004C14A6" w:rsidTr="00AC3D27">
        <w:tc>
          <w:tcPr>
            <w:tcW w:w="8946" w:type="dxa"/>
            <w:gridSpan w:val="2"/>
          </w:tcPr>
          <w:p w:rsidR="004C14A6" w:rsidRPr="004C14A6" w:rsidRDefault="00526CF4" w:rsidP="004C14A6">
            <w:r>
              <w:rPr>
                <w:rFonts w:hint="eastAsia"/>
              </w:rPr>
              <w:t>无</w:t>
            </w:r>
          </w:p>
        </w:tc>
      </w:tr>
      <w:tr w:rsidR="004C14A6" w:rsidRPr="004C14A6" w:rsidTr="00AC3D27">
        <w:tc>
          <w:tcPr>
            <w:tcW w:w="8946" w:type="dxa"/>
            <w:gridSpan w:val="2"/>
          </w:tcPr>
          <w:p w:rsidR="004C14A6" w:rsidRPr="004C14A6" w:rsidRDefault="004C14A6" w:rsidP="004C14A6">
            <w:pPr>
              <w:rPr>
                <w:b/>
              </w:rPr>
            </w:pPr>
            <w:r w:rsidRPr="004C14A6">
              <w:rPr>
                <w:rFonts w:hint="eastAsia"/>
                <w:b/>
              </w:rPr>
              <w:t>处理</w:t>
            </w:r>
          </w:p>
        </w:tc>
      </w:tr>
      <w:tr w:rsidR="004C14A6" w:rsidRPr="004C14A6" w:rsidTr="00AC3D27">
        <w:tc>
          <w:tcPr>
            <w:tcW w:w="8946" w:type="dxa"/>
            <w:gridSpan w:val="2"/>
          </w:tcPr>
          <w:p w:rsidR="004C14A6" w:rsidRPr="004C14A6" w:rsidRDefault="004C14A6" w:rsidP="004C14A6">
            <w:r w:rsidRPr="004C14A6">
              <w:rPr>
                <w:rFonts w:hint="eastAsia"/>
              </w:rPr>
              <w:t>银行用户在业务审批页面，选择内部</w:t>
            </w:r>
            <w:r>
              <w:rPr>
                <w:rFonts w:hint="eastAsia"/>
              </w:rPr>
              <w:t>撤回</w:t>
            </w:r>
            <w:r w:rsidRPr="004C14A6">
              <w:rPr>
                <w:rFonts w:hint="eastAsia"/>
              </w:rPr>
              <w:t>操作；</w:t>
            </w:r>
          </w:p>
          <w:p w:rsidR="004C14A6" w:rsidRPr="004C14A6" w:rsidRDefault="004C14A6" w:rsidP="004C14A6">
            <w:r w:rsidRPr="004C14A6">
              <w:rPr>
                <w:rFonts w:hint="eastAsia"/>
              </w:rPr>
              <w:t>系统根据业务流程设置的岗位自动</w:t>
            </w:r>
            <w:r>
              <w:rPr>
                <w:rFonts w:hint="eastAsia"/>
              </w:rPr>
              <w:t>撤回</w:t>
            </w:r>
            <w:r w:rsidRPr="004C14A6">
              <w:rPr>
                <w:rFonts w:hint="eastAsia"/>
              </w:rPr>
              <w:t>给</w:t>
            </w:r>
            <w:r>
              <w:rPr>
                <w:rFonts w:hint="eastAsia"/>
              </w:rPr>
              <w:t>本</w:t>
            </w:r>
            <w:r w:rsidRPr="004C14A6">
              <w:rPr>
                <w:rFonts w:hint="eastAsia"/>
              </w:rPr>
              <w:t>节点人员。</w:t>
            </w:r>
          </w:p>
        </w:tc>
      </w:tr>
      <w:tr w:rsidR="004C14A6" w:rsidRPr="004C14A6" w:rsidTr="00AC3D27">
        <w:tc>
          <w:tcPr>
            <w:tcW w:w="8946" w:type="dxa"/>
            <w:gridSpan w:val="2"/>
          </w:tcPr>
          <w:p w:rsidR="004C14A6" w:rsidRPr="004C14A6" w:rsidRDefault="004C14A6" w:rsidP="004C14A6">
            <w:pPr>
              <w:rPr>
                <w:b/>
              </w:rPr>
            </w:pPr>
            <w:r w:rsidRPr="004C14A6">
              <w:rPr>
                <w:rFonts w:hint="eastAsia"/>
                <w:b/>
              </w:rPr>
              <w:t>输出</w:t>
            </w:r>
          </w:p>
        </w:tc>
      </w:tr>
      <w:tr w:rsidR="004C14A6" w:rsidRPr="004C14A6" w:rsidTr="00AC3D27">
        <w:tc>
          <w:tcPr>
            <w:tcW w:w="8946" w:type="dxa"/>
            <w:gridSpan w:val="2"/>
          </w:tcPr>
          <w:p w:rsidR="004C14A6" w:rsidRPr="004C14A6" w:rsidRDefault="004C14A6" w:rsidP="004C14A6">
            <w:r w:rsidRPr="004C14A6">
              <w:rPr>
                <w:rFonts w:hint="eastAsia"/>
              </w:rPr>
              <w:t>如内部</w:t>
            </w:r>
            <w:r>
              <w:rPr>
                <w:rFonts w:hint="eastAsia"/>
              </w:rPr>
              <w:t>撤回</w:t>
            </w:r>
            <w:r w:rsidRPr="004C14A6">
              <w:rPr>
                <w:rFonts w:hint="eastAsia"/>
              </w:rPr>
              <w:t>成功，系统提示“审批</w:t>
            </w:r>
            <w:r>
              <w:rPr>
                <w:rFonts w:hint="eastAsia"/>
              </w:rPr>
              <w:t>已内部撤回</w:t>
            </w:r>
            <w:r w:rsidRPr="004C14A6">
              <w:rPr>
                <w:rFonts w:hint="eastAsia"/>
              </w:rPr>
              <w:t>”。</w:t>
            </w:r>
          </w:p>
        </w:tc>
      </w:tr>
      <w:tr w:rsidR="004C14A6" w:rsidRPr="004C14A6" w:rsidTr="00AC3D27">
        <w:tc>
          <w:tcPr>
            <w:tcW w:w="8946" w:type="dxa"/>
            <w:gridSpan w:val="2"/>
          </w:tcPr>
          <w:p w:rsidR="004C14A6" w:rsidRPr="004C14A6" w:rsidRDefault="004C14A6" w:rsidP="004C14A6">
            <w:pPr>
              <w:rPr>
                <w:b/>
              </w:rPr>
            </w:pPr>
            <w:r w:rsidRPr="004C14A6">
              <w:rPr>
                <w:rFonts w:hint="eastAsia"/>
                <w:b/>
              </w:rPr>
              <w:lastRenderedPageBreak/>
              <w:t>错误提示</w:t>
            </w:r>
          </w:p>
        </w:tc>
      </w:tr>
      <w:tr w:rsidR="004C14A6" w:rsidRPr="004C14A6" w:rsidTr="00AC3D27">
        <w:tc>
          <w:tcPr>
            <w:tcW w:w="8946" w:type="dxa"/>
            <w:gridSpan w:val="2"/>
          </w:tcPr>
          <w:p w:rsidR="004C14A6" w:rsidRPr="004C14A6" w:rsidRDefault="004C14A6" w:rsidP="004C14A6">
            <w:r w:rsidRPr="004C14A6">
              <w:rPr>
                <w:rFonts w:hint="eastAsia"/>
              </w:rPr>
              <w:t>内部</w:t>
            </w:r>
            <w:r>
              <w:rPr>
                <w:rFonts w:hint="eastAsia"/>
              </w:rPr>
              <w:t>撤回</w:t>
            </w:r>
            <w:r w:rsidRPr="004C14A6">
              <w:rPr>
                <w:rFonts w:hint="eastAsia"/>
              </w:rPr>
              <w:t>时</w:t>
            </w:r>
            <w:r w:rsidR="00D51D35">
              <w:rPr>
                <w:rFonts w:hint="eastAsia"/>
              </w:rPr>
              <w:t>如有错误，系统提示</w:t>
            </w:r>
            <w:r w:rsidRPr="004C14A6">
              <w:rPr>
                <w:rFonts w:hint="eastAsia"/>
              </w:rPr>
              <w:t>“内部</w:t>
            </w:r>
            <w:r>
              <w:rPr>
                <w:rFonts w:hint="eastAsia"/>
              </w:rPr>
              <w:t>撤回</w:t>
            </w:r>
            <w:r w:rsidRPr="004C14A6">
              <w:rPr>
                <w:rFonts w:hint="eastAsia"/>
              </w:rPr>
              <w:t>失败”。</w:t>
            </w:r>
          </w:p>
        </w:tc>
      </w:tr>
      <w:tr w:rsidR="004C14A6" w:rsidRPr="004C14A6" w:rsidTr="00AC3D27">
        <w:tc>
          <w:tcPr>
            <w:tcW w:w="8946" w:type="dxa"/>
            <w:gridSpan w:val="2"/>
          </w:tcPr>
          <w:p w:rsidR="004C14A6" w:rsidRPr="004C14A6" w:rsidRDefault="004C14A6" w:rsidP="004C14A6">
            <w:pPr>
              <w:rPr>
                <w:b/>
              </w:rPr>
            </w:pPr>
            <w:r w:rsidRPr="004C14A6">
              <w:rPr>
                <w:rFonts w:hint="eastAsia"/>
                <w:b/>
              </w:rPr>
              <w:t>备注</w:t>
            </w:r>
          </w:p>
        </w:tc>
      </w:tr>
      <w:tr w:rsidR="004C14A6" w:rsidRPr="004C14A6" w:rsidTr="00AC3D27">
        <w:tc>
          <w:tcPr>
            <w:tcW w:w="8946" w:type="dxa"/>
            <w:gridSpan w:val="2"/>
          </w:tcPr>
          <w:p w:rsidR="004C14A6" w:rsidRPr="004C14A6" w:rsidRDefault="004C14A6" w:rsidP="004C14A6">
            <w:r w:rsidRPr="004C14A6">
              <w:rPr>
                <w:rFonts w:hint="eastAsia"/>
              </w:rPr>
              <w:t>银行内部审批流程节点人员可对已经提交到下一个节点但还未进行操作的任务进行内部撤回操作，撤回后可对批注、处理意见进行修改。</w:t>
            </w:r>
          </w:p>
        </w:tc>
      </w:tr>
    </w:tbl>
    <w:p w:rsidR="004C14A6" w:rsidRPr="004C14A6" w:rsidRDefault="004C14A6" w:rsidP="00A364D7"/>
    <w:p w:rsidR="00E13E5B" w:rsidRDefault="006D0D1C" w:rsidP="00A364D7">
      <w:pPr>
        <w:pStyle w:val="5"/>
      </w:pPr>
      <w:r>
        <w:rPr>
          <w:rFonts w:hint="eastAsia"/>
        </w:rPr>
        <w:t>补正</w:t>
      </w:r>
    </w:p>
    <w:tbl>
      <w:tblPr>
        <w:tblStyle w:val="ab"/>
        <w:tblW w:w="0" w:type="auto"/>
        <w:tblLook w:val="04A0" w:firstRow="1" w:lastRow="0" w:firstColumn="1" w:lastColumn="0" w:noHBand="0" w:noVBand="1"/>
      </w:tblPr>
      <w:tblGrid>
        <w:gridCol w:w="1384"/>
        <w:gridCol w:w="7562"/>
      </w:tblGrid>
      <w:tr w:rsidR="00526CF4" w:rsidRPr="00526CF4" w:rsidTr="00AC3D27">
        <w:tc>
          <w:tcPr>
            <w:tcW w:w="1384" w:type="dxa"/>
          </w:tcPr>
          <w:p w:rsidR="00526CF4" w:rsidRPr="00526CF4" w:rsidRDefault="00526CF4" w:rsidP="00526CF4">
            <w:pPr>
              <w:rPr>
                <w:b/>
              </w:rPr>
            </w:pPr>
            <w:r w:rsidRPr="00526CF4">
              <w:rPr>
                <w:rFonts w:hint="eastAsia"/>
                <w:b/>
              </w:rPr>
              <w:t>操作人</w:t>
            </w:r>
          </w:p>
        </w:tc>
        <w:tc>
          <w:tcPr>
            <w:tcW w:w="7562" w:type="dxa"/>
          </w:tcPr>
          <w:p w:rsidR="00526CF4" w:rsidRPr="00526CF4" w:rsidRDefault="00526CF4" w:rsidP="00526CF4">
            <w:r w:rsidRPr="00526CF4">
              <w:rPr>
                <w:rFonts w:hint="eastAsia"/>
              </w:rPr>
              <w:t>银行用户</w:t>
            </w:r>
          </w:p>
        </w:tc>
      </w:tr>
      <w:tr w:rsidR="00526CF4" w:rsidRPr="00526CF4" w:rsidTr="00AC3D27">
        <w:tc>
          <w:tcPr>
            <w:tcW w:w="1384" w:type="dxa"/>
          </w:tcPr>
          <w:p w:rsidR="00526CF4" w:rsidRPr="00526CF4" w:rsidRDefault="00526CF4" w:rsidP="00526CF4">
            <w:pPr>
              <w:rPr>
                <w:b/>
              </w:rPr>
            </w:pPr>
            <w:r w:rsidRPr="00526CF4">
              <w:rPr>
                <w:rFonts w:hint="eastAsia"/>
                <w:b/>
              </w:rPr>
              <w:t>条件</w:t>
            </w:r>
          </w:p>
        </w:tc>
        <w:tc>
          <w:tcPr>
            <w:tcW w:w="7562" w:type="dxa"/>
          </w:tcPr>
          <w:p w:rsidR="00526CF4" w:rsidRPr="00526CF4" w:rsidRDefault="00526CF4">
            <w:r w:rsidRPr="00526CF4">
              <w:rPr>
                <w:rFonts w:hint="eastAsia"/>
              </w:rPr>
              <w:t>已登录且在审批流程中具有</w:t>
            </w:r>
            <w:r>
              <w:rPr>
                <w:rFonts w:hint="eastAsia"/>
              </w:rPr>
              <w:t>补正</w:t>
            </w:r>
            <w:r w:rsidRPr="00526CF4">
              <w:rPr>
                <w:rFonts w:hint="eastAsia"/>
              </w:rPr>
              <w:t>权限的银行用户，业务申请为处理中状态下</w:t>
            </w:r>
          </w:p>
        </w:tc>
      </w:tr>
      <w:tr w:rsidR="00526CF4" w:rsidRPr="00526CF4" w:rsidTr="00AC3D27">
        <w:tc>
          <w:tcPr>
            <w:tcW w:w="8946" w:type="dxa"/>
            <w:gridSpan w:val="2"/>
          </w:tcPr>
          <w:p w:rsidR="00526CF4" w:rsidRPr="00526CF4" w:rsidRDefault="00526CF4" w:rsidP="00526CF4">
            <w:pPr>
              <w:rPr>
                <w:b/>
              </w:rPr>
            </w:pPr>
            <w:r w:rsidRPr="00526CF4">
              <w:rPr>
                <w:rFonts w:hint="eastAsia"/>
                <w:b/>
              </w:rPr>
              <w:t>输入</w:t>
            </w:r>
          </w:p>
        </w:tc>
      </w:tr>
      <w:tr w:rsidR="00526CF4" w:rsidRPr="00526CF4" w:rsidTr="00AC3D27">
        <w:tc>
          <w:tcPr>
            <w:tcW w:w="8946" w:type="dxa"/>
            <w:gridSpan w:val="2"/>
          </w:tcPr>
          <w:p w:rsidR="00526CF4" w:rsidRPr="00526CF4" w:rsidRDefault="00526CF4" w:rsidP="00526CF4">
            <w:r>
              <w:rPr>
                <w:rFonts w:hint="eastAsia"/>
              </w:rPr>
              <w:t>无</w:t>
            </w:r>
          </w:p>
        </w:tc>
      </w:tr>
      <w:tr w:rsidR="00526CF4" w:rsidRPr="00526CF4" w:rsidTr="00AC3D27">
        <w:tc>
          <w:tcPr>
            <w:tcW w:w="8946" w:type="dxa"/>
            <w:gridSpan w:val="2"/>
          </w:tcPr>
          <w:p w:rsidR="00526CF4" w:rsidRPr="00526CF4" w:rsidRDefault="00526CF4" w:rsidP="00526CF4">
            <w:pPr>
              <w:rPr>
                <w:b/>
              </w:rPr>
            </w:pPr>
            <w:r w:rsidRPr="00526CF4">
              <w:rPr>
                <w:rFonts w:hint="eastAsia"/>
                <w:b/>
              </w:rPr>
              <w:t>处理</w:t>
            </w:r>
          </w:p>
        </w:tc>
      </w:tr>
      <w:tr w:rsidR="00526CF4" w:rsidRPr="00526CF4" w:rsidTr="00AC3D27">
        <w:tc>
          <w:tcPr>
            <w:tcW w:w="8946" w:type="dxa"/>
            <w:gridSpan w:val="2"/>
          </w:tcPr>
          <w:p w:rsidR="00526CF4" w:rsidRDefault="00526CF4">
            <w:r w:rsidRPr="00526CF4">
              <w:rPr>
                <w:rFonts w:hint="eastAsia"/>
              </w:rPr>
              <w:t>银行用户在业务审批页面，选择</w:t>
            </w:r>
            <w:r>
              <w:rPr>
                <w:rFonts w:hint="eastAsia"/>
              </w:rPr>
              <w:t>补正</w:t>
            </w:r>
            <w:r w:rsidRPr="00526CF4">
              <w:rPr>
                <w:rFonts w:hint="eastAsia"/>
              </w:rPr>
              <w:t>操作</w:t>
            </w:r>
            <w:r>
              <w:rPr>
                <w:rFonts w:hint="eastAsia"/>
              </w:rPr>
              <w:t>；</w:t>
            </w:r>
          </w:p>
          <w:p w:rsidR="00526CF4" w:rsidRPr="00526CF4" w:rsidRDefault="00526CF4">
            <w:r>
              <w:rPr>
                <w:rFonts w:hint="eastAsia"/>
              </w:rPr>
              <w:t>系统</w:t>
            </w:r>
            <w:r w:rsidRPr="00526CF4">
              <w:rPr>
                <w:rFonts w:hint="eastAsia"/>
              </w:rPr>
              <w:t>标记</w:t>
            </w:r>
            <w:r w:rsidR="0041422B">
              <w:rPr>
                <w:rFonts w:hint="eastAsia"/>
              </w:rPr>
              <w:t>业务状态</w:t>
            </w:r>
            <w:r w:rsidRPr="00526CF4">
              <w:rPr>
                <w:rFonts w:hint="eastAsia"/>
              </w:rPr>
              <w:t>为待补正状态</w:t>
            </w:r>
            <w:r>
              <w:rPr>
                <w:rFonts w:hint="eastAsia"/>
              </w:rPr>
              <w:t>。</w:t>
            </w:r>
          </w:p>
        </w:tc>
      </w:tr>
      <w:tr w:rsidR="00526CF4" w:rsidRPr="00526CF4" w:rsidTr="00AC3D27">
        <w:tc>
          <w:tcPr>
            <w:tcW w:w="8946" w:type="dxa"/>
            <w:gridSpan w:val="2"/>
          </w:tcPr>
          <w:p w:rsidR="00526CF4" w:rsidRPr="00526CF4" w:rsidRDefault="00526CF4" w:rsidP="00526CF4">
            <w:pPr>
              <w:rPr>
                <w:b/>
              </w:rPr>
            </w:pPr>
            <w:r w:rsidRPr="00526CF4">
              <w:rPr>
                <w:rFonts w:hint="eastAsia"/>
                <w:b/>
              </w:rPr>
              <w:t>输出</w:t>
            </w:r>
          </w:p>
        </w:tc>
      </w:tr>
      <w:tr w:rsidR="00526CF4" w:rsidRPr="00526CF4" w:rsidTr="00AC3D27">
        <w:tc>
          <w:tcPr>
            <w:tcW w:w="8946" w:type="dxa"/>
            <w:gridSpan w:val="2"/>
          </w:tcPr>
          <w:p w:rsidR="00526CF4" w:rsidRPr="00526CF4" w:rsidRDefault="00526CF4">
            <w:r w:rsidRPr="00526CF4">
              <w:rPr>
                <w:rFonts w:hint="eastAsia"/>
              </w:rPr>
              <w:t>如</w:t>
            </w:r>
            <w:r w:rsidR="003B5678">
              <w:rPr>
                <w:rFonts w:hint="eastAsia"/>
              </w:rPr>
              <w:t>待</w:t>
            </w:r>
            <w:r>
              <w:rPr>
                <w:rFonts w:hint="eastAsia"/>
              </w:rPr>
              <w:t>补正</w:t>
            </w:r>
            <w:r w:rsidRPr="00526CF4">
              <w:rPr>
                <w:rFonts w:hint="eastAsia"/>
              </w:rPr>
              <w:t>成功，</w:t>
            </w:r>
            <w:r>
              <w:rPr>
                <w:rFonts w:hint="eastAsia"/>
              </w:rPr>
              <w:t>系统提示“请</w:t>
            </w:r>
            <w:r w:rsidR="000E278C">
              <w:rPr>
                <w:rFonts w:hint="eastAsia"/>
              </w:rPr>
              <w:t>银行前台人员</w:t>
            </w:r>
            <w:r>
              <w:rPr>
                <w:rFonts w:hint="eastAsia"/>
              </w:rPr>
              <w:t>，通知企业补正</w:t>
            </w:r>
            <w:r w:rsidRPr="00526CF4">
              <w:rPr>
                <w:rFonts w:hint="eastAsia"/>
              </w:rPr>
              <w:t>”；</w:t>
            </w:r>
          </w:p>
        </w:tc>
      </w:tr>
      <w:tr w:rsidR="00526CF4" w:rsidRPr="00526CF4" w:rsidTr="00AC3D27">
        <w:tc>
          <w:tcPr>
            <w:tcW w:w="8946" w:type="dxa"/>
            <w:gridSpan w:val="2"/>
          </w:tcPr>
          <w:p w:rsidR="00526CF4" w:rsidRPr="00526CF4" w:rsidRDefault="00526CF4" w:rsidP="00526CF4">
            <w:pPr>
              <w:rPr>
                <w:b/>
              </w:rPr>
            </w:pPr>
            <w:r w:rsidRPr="00526CF4">
              <w:rPr>
                <w:rFonts w:hint="eastAsia"/>
                <w:b/>
              </w:rPr>
              <w:t>错误提示</w:t>
            </w:r>
          </w:p>
        </w:tc>
      </w:tr>
      <w:tr w:rsidR="00526CF4" w:rsidRPr="00526CF4" w:rsidTr="00AC3D27">
        <w:tc>
          <w:tcPr>
            <w:tcW w:w="8946" w:type="dxa"/>
            <w:gridSpan w:val="2"/>
          </w:tcPr>
          <w:p w:rsidR="00526CF4" w:rsidRPr="00526CF4" w:rsidRDefault="003B5678" w:rsidP="00526CF4">
            <w:r>
              <w:rPr>
                <w:rFonts w:hint="eastAsia"/>
              </w:rPr>
              <w:t>待</w:t>
            </w:r>
            <w:r w:rsidR="00526CF4">
              <w:rPr>
                <w:rFonts w:hint="eastAsia"/>
              </w:rPr>
              <w:t>补正</w:t>
            </w:r>
            <w:r w:rsidR="00526CF4" w:rsidRPr="00526CF4">
              <w:rPr>
                <w:rFonts w:hint="eastAsia"/>
              </w:rPr>
              <w:t>时</w:t>
            </w:r>
            <w:r w:rsidR="00D51D35">
              <w:rPr>
                <w:rFonts w:hint="eastAsia"/>
              </w:rPr>
              <w:t>如有错误，系统提示</w:t>
            </w:r>
            <w:r w:rsidR="00526CF4" w:rsidRPr="00526CF4">
              <w:rPr>
                <w:rFonts w:hint="eastAsia"/>
              </w:rPr>
              <w:t>“</w:t>
            </w:r>
            <w:r>
              <w:rPr>
                <w:rFonts w:hint="eastAsia"/>
              </w:rPr>
              <w:t>待</w:t>
            </w:r>
            <w:r w:rsidR="00526CF4">
              <w:rPr>
                <w:rFonts w:hint="eastAsia"/>
              </w:rPr>
              <w:t>补正</w:t>
            </w:r>
            <w:r w:rsidR="00526CF4" w:rsidRPr="00526CF4">
              <w:rPr>
                <w:rFonts w:hint="eastAsia"/>
              </w:rPr>
              <w:t>失败”。</w:t>
            </w:r>
          </w:p>
        </w:tc>
      </w:tr>
      <w:tr w:rsidR="00526CF4" w:rsidRPr="00526CF4" w:rsidTr="00AC3D27">
        <w:tc>
          <w:tcPr>
            <w:tcW w:w="8946" w:type="dxa"/>
            <w:gridSpan w:val="2"/>
          </w:tcPr>
          <w:p w:rsidR="00526CF4" w:rsidRPr="00526CF4" w:rsidRDefault="00526CF4" w:rsidP="00526CF4">
            <w:pPr>
              <w:rPr>
                <w:b/>
              </w:rPr>
            </w:pPr>
            <w:r w:rsidRPr="00526CF4">
              <w:rPr>
                <w:rFonts w:hint="eastAsia"/>
                <w:b/>
              </w:rPr>
              <w:t>备注</w:t>
            </w:r>
          </w:p>
        </w:tc>
      </w:tr>
      <w:tr w:rsidR="00526CF4" w:rsidRPr="00526CF4" w:rsidTr="00AC3D27">
        <w:tc>
          <w:tcPr>
            <w:tcW w:w="8946" w:type="dxa"/>
            <w:gridSpan w:val="2"/>
          </w:tcPr>
          <w:p w:rsidR="00526CF4" w:rsidRPr="00526CF4" w:rsidRDefault="00526CF4" w:rsidP="00526CF4">
            <w:r w:rsidRPr="00526CF4">
              <w:rPr>
                <w:rFonts w:hint="eastAsia"/>
              </w:rPr>
              <w:t>无</w:t>
            </w:r>
          </w:p>
        </w:tc>
      </w:tr>
    </w:tbl>
    <w:p w:rsidR="00526CF4" w:rsidRPr="00526CF4" w:rsidRDefault="00526CF4" w:rsidP="00A364D7"/>
    <w:p w:rsidR="00DA1925" w:rsidRDefault="00306E1D" w:rsidP="00A364D7">
      <w:pPr>
        <w:pStyle w:val="5"/>
      </w:pPr>
      <w:r>
        <w:rPr>
          <w:rFonts w:hint="eastAsia"/>
        </w:rPr>
        <w:t>受理</w:t>
      </w:r>
    </w:p>
    <w:tbl>
      <w:tblPr>
        <w:tblStyle w:val="ab"/>
        <w:tblW w:w="0" w:type="auto"/>
        <w:tblLook w:val="04A0" w:firstRow="1" w:lastRow="0" w:firstColumn="1" w:lastColumn="0" w:noHBand="0" w:noVBand="1"/>
      </w:tblPr>
      <w:tblGrid>
        <w:gridCol w:w="1384"/>
        <w:gridCol w:w="7562"/>
      </w:tblGrid>
      <w:tr w:rsidR="00526CF4" w:rsidRPr="00526CF4" w:rsidTr="00AC3D27">
        <w:tc>
          <w:tcPr>
            <w:tcW w:w="1384" w:type="dxa"/>
          </w:tcPr>
          <w:p w:rsidR="00526CF4" w:rsidRPr="00526CF4" w:rsidRDefault="00526CF4" w:rsidP="00526CF4">
            <w:pPr>
              <w:rPr>
                <w:b/>
              </w:rPr>
            </w:pPr>
            <w:r w:rsidRPr="00526CF4">
              <w:rPr>
                <w:rFonts w:hint="eastAsia"/>
                <w:b/>
              </w:rPr>
              <w:t>操作人</w:t>
            </w:r>
          </w:p>
        </w:tc>
        <w:tc>
          <w:tcPr>
            <w:tcW w:w="7562" w:type="dxa"/>
          </w:tcPr>
          <w:p w:rsidR="00526CF4" w:rsidRPr="00526CF4" w:rsidRDefault="00526CF4" w:rsidP="00526CF4">
            <w:r w:rsidRPr="00526CF4">
              <w:rPr>
                <w:rFonts w:hint="eastAsia"/>
              </w:rPr>
              <w:t>银行用户</w:t>
            </w:r>
          </w:p>
        </w:tc>
      </w:tr>
      <w:tr w:rsidR="00526CF4" w:rsidRPr="00526CF4" w:rsidTr="00AC3D27">
        <w:tc>
          <w:tcPr>
            <w:tcW w:w="1384" w:type="dxa"/>
          </w:tcPr>
          <w:p w:rsidR="00526CF4" w:rsidRPr="00526CF4" w:rsidRDefault="00526CF4" w:rsidP="00526CF4">
            <w:pPr>
              <w:rPr>
                <w:b/>
              </w:rPr>
            </w:pPr>
            <w:r w:rsidRPr="00526CF4">
              <w:rPr>
                <w:rFonts w:hint="eastAsia"/>
                <w:b/>
              </w:rPr>
              <w:t>条件</w:t>
            </w:r>
          </w:p>
        </w:tc>
        <w:tc>
          <w:tcPr>
            <w:tcW w:w="7562" w:type="dxa"/>
          </w:tcPr>
          <w:p w:rsidR="00526CF4" w:rsidRPr="00526CF4" w:rsidRDefault="00526CF4" w:rsidP="00526CF4">
            <w:r w:rsidRPr="00526CF4">
              <w:rPr>
                <w:rFonts w:hint="eastAsia"/>
              </w:rPr>
              <w:t>已登录且在审批流程中具有</w:t>
            </w:r>
            <w:r>
              <w:rPr>
                <w:rFonts w:hint="eastAsia"/>
              </w:rPr>
              <w:t>受理</w:t>
            </w:r>
            <w:r w:rsidRPr="00526CF4">
              <w:rPr>
                <w:rFonts w:hint="eastAsia"/>
              </w:rPr>
              <w:t>权限的银行用户，业务申请为处理中状态下</w:t>
            </w:r>
          </w:p>
        </w:tc>
      </w:tr>
      <w:tr w:rsidR="00526CF4" w:rsidRPr="00526CF4" w:rsidTr="00AC3D27">
        <w:tc>
          <w:tcPr>
            <w:tcW w:w="8946" w:type="dxa"/>
            <w:gridSpan w:val="2"/>
          </w:tcPr>
          <w:p w:rsidR="00526CF4" w:rsidRPr="00526CF4" w:rsidRDefault="00526CF4" w:rsidP="00526CF4">
            <w:pPr>
              <w:rPr>
                <w:b/>
              </w:rPr>
            </w:pPr>
            <w:r w:rsidRPr="00526CF4">
              <w:rPr>
                <w:rFonts w:hint="eastAsia"/>
                <w:b/>
              </w:rPr>
              <w:t>输入</w:t>
            </w:r>
          </w:p>
        </w:tc>
      </w:tr>
      <w:tr w:rsidR="00526CF4" w:rsidRPr="00526CF4" w:rsidTr="00AC3D27">
        <w:tc>
          <w:tcPr>
            <w:tcW w:w="8946" w:type="dxa"/>
            <w:gridSpan w:val="2"/>
          </w:tcPr>
          <w:p w:rsidR="00526CF4" w:rsidRPr="00526CF4" w:rsidRDefault="00526CF4" w:rsidP="00526CF4">
            <w:r w:rsidRPr="00526CF4">
              <w:rPr>
                <w:rFonts w:hint="eastAsia"/>
              </w:rPr>
              <w:lastRenderedPageBreak/>
              <w:t>无</w:t>
            </w:r>
          </w:p>
        </w:tc>
      </w:tr>
      <w:tr w:rsidR="00526CF4" w:rsidRPr="00526CF4" w:rsidTr="00AC3D27">
        <w:tc>
          <w:tcPr>
            <w:tcW w:w="8946" w:type="dxa"/>
            <w:gridSpan w:val="2"/>
          </w:tcPr>
          <w:p w:rsidR="00526CF4" w:rsidRPr="00526CF4" w:rsidRDefault="00526CF4" w:rsidP="00526CF4">
            <w:pPr>
              <w:rPr>
                <w:b/>
              </w:rPr>
            </w:pPr>
            <w:r w:rsidRPr="00526CF4">
              <w:rPr>
                <w:rFonts w:hint="eastAsia"/>
                <w:b/>
              </w:rPr>
              <w:t>处理</w:t>
            </w:r>
          </w:p>
        </w:tc>
      </w:tr>
      <w:tr w:rsidR="00526CF4" w:rsidRPr="00526CF4" w:rsidTr="00AC3D27">
        <w:tc>
          <w:tcPr>
            <w:tcW w:w="8946" w:type="dxa"/>
            <w:gridSpan w:val="2"/>
          </w:tcPr>
          <w:p w:rsidR="00526CF4" w:rsidRPr="00526CF4" w:rsidRDefault="00526CF4" w:rsidP="00526CF4">
            <w:r w:rsidRPr="00526CF4">
              <w:rPr>
                <w:rFonts w:hint="eastAsia"/>
              </w:rPr>
              <w:t>银行用户在业务审批页面，选择</w:t>
            </w:r>
            <w:r w:rsidR="00B75ECD">
              <w:rPr>
                <w:rFonts w:hint="eastAsia"/>
              </w:rPr>
              <w:t>受理</w:t>
            </w:r>
            <w:r w:rsidRPr="00526CF4">
              <w:rPr>
                <w:rFonts w:hint="eastAsia"/>
              </w:rPr>
              <w:t>操作；</w:t>
            </w:r>
          </w:p>
          <w:p w:rsidR="00526CF4" w:rsidRPr="00526CF4" w:rsidRDefault="001328AB">
            <w:r>
              <w:rPr>
                <w:rFonts w:hint="eastAsia"/>
              </w:rPr>
              <w:t>系统标记业务状态</w:t>
            </w:r>
            <w:r w:rsidR="00D51D35">
              <w:rPr>
                <w:rFonts w:hint="eastAsia"/>
              </w:rPr>
              <w:t>为</w:t>
            </w:r>
            <w:r w:rsidR="009D53D8">
              <w:rPr>
                <w:rFonts w:hint="eastAsia"/>
              </w:rPr>
              <w:t>待审批</w:t>
            </w:r>
            <w:r w:rsidR="00526CF4" w:rsidRPr="00526CF4">
              <w:rPr>
                <w:rFonts w:hint="eastAsia"/>
              </w:rPr>
              <w:t>状态。</w:t>
            </w:r>
          </w:p>
        </w:tc>
      </w:tr>
      <w:tr w:rsidR="00526CF4" w:rsidRPr="00526CF4" w:rsidTr="00AC3D27">
        <w:tc>
          <w:tcPr>
            <w:tcW w:w="8946" w:type="dxa"/>
            <w:gridSpan w:val="2"/>
          </w:tcPr>
          <w:p w:rsidR="00526CF4" w:rsidRPr="00526CF4" w:rsidRDefault="00526CF4" w:rsidP="00526CF4">
            <w:pPr>
              <w:rPr>
                <w:b/>
              </w:rPr>
            </w:pPr>
            <w:r w:rsidRPr="00526CF4">
              <w:rPr>
                <w:rFonts w:hint="eastAsia"/>
                <w:b/>
              </w:rPr>
              <w:t>输出</w:t>
            </w:r>
          </w:p>
        </w:tc>
      </w:tr>
      <w:tr w:rsidR="00526CF4" w:rsidRPr="00526CF4" w:rsidTr="00AC3D27">
        <w:tc>
          <w:tcPr>
            <w:tcW w:w="8946" w:type="dxa"/>
            <w:gridSpan w:val="2"/>
          </w:tcPr>
          <w:p w:rsidR="00526CF4" w:rsidRPr="00526CF4" w:rsidRDefault="00526CF4">
            <w:r w:rsidRPr="00526CF4">
              <w:rPr>
                <w:rFonts w:hint="eastAsia"/>
              </w:rPr>
              <w:t>如</w:t>
            </w:r>
            <w:r w:rsidR="003B5678">
              <w:rPr>
                <w:rFonts w:hint="eastAsia"/>
              </w:rPr>
              <w:t>受理</w:t>
            </w:r>
            <w:r w:rsidRPr="00526CF4">
              <w:rPr>
                <w:rFonts w:hint="eastAsia"/>
              </w:rPr>
              <w:t>成功，系统提示“请</w:t>
            </w:r>
            <w:r w:rsidR="000E278C">
              <w:rPr>
                <w:rFonts w:hint="eastAsia"/>
              </w:rPr>
              <w:t>银行前台人员</w:t>
            </w:r>
            <w:r w:rsidRPr="00526CF4">
              <w:rPr>
                <w:rFonts w:hint="eastAsia"/>
              </w:rPr>
              <w:t>，通知企业</w:t>
            </w:r>
            <w:r>
              <w:rPr>
                <w:rFonts w:hint="eastAsia"/>
              </w:rPr>
              <w:t>业务申请已受理</w:t>
            </w:r>
            <w:r w:rsidRPr="00526CF4">
              <w:rPr>
                <w:rFonts w:hint="eastAsia"/>
              </w:rPr>
              <w:t>”</w:t>
            </w:r>
            <w:r>
              <w:rPr>
                <w:rFonts w:hint="eastAsia"/>
              </w:rPr>
              <w:t>。</w:t>
            </w:r>
          </w:p>
        </w:tc>
      </w:tr>
      <w:tr w:rsidR="00526CF4" w:rsidRPr="00526CF4" w:rsidTr="00AC3D27">
        <w:tc>
          <w:tcPr>
            <w:tcW w:w="8946" w:type="dxa"/>
            <w:gridSpan w:val="2"/>
          </w:tcPr>
          <w:p w:rsidR="00526CF4" w:rsidRPr="00526CF4" w:rsidRDefault="00526CF4" w:rsidP="00526CF4">
            <w:pPr>
              <w:rPr>
                <w:b/>
              </w:rPr>
            </w:pPr>
            <w:r w:rsidRPr="00526CF4">
              <w:rPr>
                <w:rFonts w:hint="eastAsia"/>
                <w:b/>
              </w:rPr>
              <w:t>错误提示</w:t>
            </w:r>
          </w:p>
        </w:tc>
      </w:tr>
      <w:tr w:rsidR="00526CF4" w:rsidRPr="00526CF4" w:rsidTr="00AC3D27">
        <w:tc>
          <w:tcPr>
            <w:tcW w:w="8946" w:type="dxa"/>
            <w:gridSpan w:val="2"/>
          </w:tcPr>
          <w:p w:rsidR="00526CF4" w:rsidRPr="00526CF4" w:rsidRDefault="00526CF4" w:rsidP="00526CF4">
            <w:r>
              <w:rPr>
                <w:rFonts w:hint="eastAsia"/>
              </w:rPr>
              <w:t>受理</w:t>
            </w:r>
            <w:r w:rsidRPr="00526CF4">
              <w:rPr>
                <w:rFonts w:hint="eastAsia"/>
              </w:rPr>
              <w:t>时</w:t>
            </w:r>
            <w:r w:rsidR="00D51D35">
              <w:rPr>
                <w:rFonts w:hint="eastAsia"/>
              </w:rPr>
              <w:t>如有错误，系统提示</w:t>
            </w:r>
            <w:r w:rsidRPr="00526CF4">
              <w:rPr>
                <w:rFonts w:hint="eastAsia"/>
              </w:rPr>
              <w:t>“</w:t>
            </w:r>
            <w:r>
              <w:rPr>
                <w:rFonts w:hint="eastAsia"/>
              </w:rPr>
              <w:t>受理</w:t>
            </w:r>
            <w:r w:rsidRPr="00526CF4">
              <w:rPr>
                <w:rFonts w:hint="eastAsia"/>
              </w:rPr>
              <w:t>失败”。</w:t>
            </w:r>
          </w:p>
        </w:tc>
      </w:tr>
      <w:tr w:rsidR="00526CF4" w:rsidRPr="00526CF4" w:rsidTr="00AC3D27">
        <w:tc>
          <w:tcPr>
            <w:tcW w:w="8946" w:type="dxa"/>
            <w:gridSpan w:val="2"/>
          </w:tcPr>
          <w:p w:rsidR="00526CF4" w:rsidRPr="00526CF4" w:rsidRDefault="00526CF4" w:rsidP="00526CF4">
            <w:pPr>
              <w:rPr>
                <w:b/>
              </w:rPr>
            </w:pPr>
            <w:r w:rsidRPr="00526CF4">
              <w:rPr>
                <w:rFonts w:hint="eastAsia"/>
                <w:b/>
              </w:rPr>
              <w:t>备注</w:t>
            </w:r>
          </w:p>
        </w:tc>
      </w:tr>
      <w:tr w:rsidR="00526CF4" w:rsidRPr="00526CF4" w:rsidTr="00AC3D27">
        <w:tc>
          <w:tcPr>
            <w:tcW w:w="8946" w:type="dxa"/>
            <w:gridSpan w:val="2"/>
          </w:tcPr>
          <w:p w:rsidR="00526CF4" w:rsidRPr="00526CF4" w:rsidRDefault="00526CF4" w:rsidP="00526CF4">
            <w:r w:rsidRPr="00526CF4">
              <w:rPr>
                <w:rFonts w:hint="eastAsia"/>
              </w:rPr>
              <w:t>无</w:t>
            </w:r>
          </w:p>
        </w:tc>
      </w:tr>
    </w:tbl>
    <w:p w:rsidR="00526CF4" w:rsidRDefault="00526CF4" w:rsidP="00A364D7"/>
    <w:p w:rsidR="009878E5" w:rsidRDefault="004F10BA" w:rsidP="00A364D7">
      <w:pPr>
        <w:pStyle w:val="5"/>
      </w:pPr>
      <w:r>
        <w:rPr>
          <w:rFonts w:hint="eastAsia"/>
        </w:rPr>
        <w:t>办结</w:t>
      </w:r>
    </w:p>
    <w:tbl>
      <w:tblPr>
        <w:tblStyle w:val="ab"/>
        <w:tblW w:w="0" w:type="auto"/>
        <w:tblLook w:val="04A0" w:firstRow="1" w:lastRow="0" w:firstColumn="1" w:lastColumn="0" w:noHBand="0" w:noVBand="1"/>
      </w:tblPr>
      <w:tblGrid>
        <w:gridCol w:w="1384"/>
        <w:gridCol w:w="7562"/>
      </w:tblGrid>
      <w:tr w:rsidR="00B75ECD" w:rsidRPr="00B75ECD" w:rsidTr="00AC3D27">
        <w:tc>
          <w:tcPr>
            <w:tcW w:w="1384" w:type="dxa"/>
          </w:tcPr>
          <w:p w:rsidR="00B75ECD" w:rsidRPr="00B75ECD" w:rsidRDefault="00B75ECD" w:rsidP="00B75ECD">
            <w:pPr>
              <w:rPr>
                <w:b/>
              </w:rPr>
            </w:pPr>
            <w:r w:rsidRPr="00B75ECD">
              <w:rPr>
                <w:rFonts w:hint="eastAsia"/>
                <w:b/>
              </w:rPr>
              <w:t>操作人</w:t>
            </w:r>
          </w:p>
        </w:tc>
        <w:tc>
          <w:tcPr>
            <w:tcW w:w="7562" w:type="dxa"/>
          </w:tcPr>
          <w:p w:rsidR="00B75ECD" w:rsidRPr="00B75ECD" w:rsidRDefault="00B75ECD" w:rsidP="00B75ECD">
            <w:r w:rsidRPr="00B75ECD">
              <w:rPr>
                <w:rFonts w:hint="eastAsia"/>
              </w:rPr>
              <w:t>银行用户</w:t>
            </w:r>
          </w:p>
        </w:tc>
      </w:tr>
      <w:tr w:rsidR="00B75ECD" w:rsidRPr="00B75ECD" w:rsidTr="00AC3D27">
        <w:tc>
          <w:tcPr>
            <w:tcW w:w="1384" w:type="dxa"/>
          </w:tcPr>
          <w:p w:rsidR="00B75ECD" w:rsidRPr="00B75ECD" w:rsidRDefault="00B75ECD" w:rsidP="00B75ECD">
            <w:pPr>
              <w:rPr>
                <w:b/>
              </w:rPr>
            </w:pPr>
            <w:r w:rsidRPr="00B75ECD">
              <w:rPr>
                <w:rFonts w:hint="eastAsia"/>
                <w:b/>
              </w:rPr>
              <w:t>条件</w:t>
            </w:r>
          </w:p>
        </w:tc>
        <w:tc>
          <w:tcPr>
            <w:tcW w:w="7562" w:type="dxa"/>
          </w:tcPr>
          <w:p w:rsidR="00B75ECD" w:rsidRPr="00B75ECD" w:rsidRDefault="00291780">
            <w:r>
              <w:rPr>
                <w:rFonts w:hint="eastAsia"/>
              </w:rPr>
              <w:t>已登录</w:t>
            </w:r>
            <w:r w:rsidR="00B75ECD" w:rsidRPr="00B75ECD">
              <w:rPr>
                <w:rFonts w:hint="eastAsia"/>
              </w:rPr>
              <w:t>，业务申请为</w:t>
            </w:r>
            <w:r w:rsidR="009D53D8">
              <w:rPr>
                <w:rFonts w:hint="eastAsia"/>
              </w:rPr>
              <w:t>审批中</w:t>
            </w:r>
            <w:r w:rsidR="00B75ECD" w:rsidRPr="00B75ECD">
              <w:rPr>
                <w:rFonts w:hint="eastAsia"/>
              </w:rPr>
              <w:t>状态下</w:t>
            </w:r>
          </w:p>
        </w:tc>
      </w:tr>
      <w:tr w:rsidR="00B75ECD" w:rsidRPr="00B75ECD" w:rsidTr="00AC3D27">
        <w:tc>
          <w:tcPr>
            <w:tcW w:w="8946" w:type="dxa"/>
            <w:gridSpan w:val="2"/>
          </w:tcPr>
          <w:p w:rsidR="00B75ECD" w:rsidRPr="00B75ECD" w:rsidRDefault="00B75ECD" w:rsidP="00B75ECD">
            <w:pPr>
              <w:rPr>
                <w:b/>
              </w:rPr>
            </w:pPr>
            <w:r w:rsidRPr="00B75ECD">
              <w:rPr>
                <w:rFonts w:hint="eastAsia"/>
                <w:b/>
              </w:rPr>
              <w:t>输入</w:t>
            </w:r>
          </w:p>
        </w:tc>
      </w:tr>
      <w:tr w:rsidR="00B75ECD" w:rsidRPr="00B75ECD" w:rsidTr="00AC3D27">
        <w:tc>
          <w:tcPr>
            <w:tcW w:w="8946" w:type="dxa"/>
            <w:gridSpan w:val="2"/>
          </w:tcPr>
          <w:p w:rsidR="00B75ECD" w:rsidRPr="00B75ECD" w:rsidRDefault="00B75ECD" w:rsidP="00B75ECD">
            <w:r w:rsidRPr="00B75ECD">
              <w:rPr>
                <w:rFonts w:hint="eastAsia"/>
              </w:rPr>
              <w:t>无</w:t>
            </w:r>
          </w:p>
        </w:tc>
      </w:tr>
      <w:tr w:rsidR="00B75ECD" w:rsidRPr="00B75ECD" w:rsidTr="00AC3D27">
        <w:tc>
          <w:tcPr>
            <w:tcW w:w="8946" w:type="dxa"/>
            <w:gridSpan w:val="2"/>
          </w:tcPr>
          <w:p w:rsidR="00B75ECD" w:rsidRPr="00B75ECD" w:rsidRDefault="00B75ECD" w:rsidP="00B75ECD">
            <w:pPr>
              <w:rPr>
                <w:b/>
              </w:rPr>
            </w:pPr>
            <w:r w:rsidRPr="00B75ECD">
              <w:rPr>
                <w:rFonts w:hint="eastAsia"/>
                <w:b/>
              </w:rPr>
              <w:t>处理</w:t>
            </w:r>
          </w:p>
        </w:tc>
      </w:tr>
      <w:tr w:rsidR="00B75ECD" w:rsidRPr="00B75ECD" w:rsidTr="00AC3D27">
        <w:tc>
          <w:tcPr>
            <w:tcW w:w="8946" w:type="dxa"/>
            <w:gridSpan w:val="2"/>
          </w:tcPr>
          <w:p w:rsidR="00B75ECD" w:rsidRPr="00B75ECD" w:rsidRDefault="00B75ECD" w:rsidP="00B75ECD">
            <w:r w:rsidRPr="00B75ECD">
              <w:rPr>
                <w:rFonts w:hint="eastAsia"/>
              </w:rPr>
              <w:t>银行用户在业务审批页面，通过业务审批页面的附件列表，</w:t>
            </w:r>
            <w:r w:rsidR="00B20802">
              <w:rPr>
                <w:rFonts w:hint="eastAsia"/>
              </w:rPr>
              <w:t>选择需要</w:t>
            </w:r>
            <w:r>
              <w:rPr>
                <w:rFonts w:hint="eastAsia"/>
              </w:rPr>
              <w:t>加水印及页码的</w:t>
            </w:r>
            <w:r w:rsidRPr="00B75ECD">
              <w:rPr>
                <w:rFonts w:hint="eastAsia"/>
              </w:rPr>
              <w:t>电子版</w:t>
            </w:r>
            <w:r w:rsidRPr="00B75ECD">
              <w:rPr>
                <w:rFonts w:hint="eastAsia"/>
              </w:rPr>
              <w:t>PDF</w:t>
            </w:r>
            <w:r w:rsidRPr="00B75ECD">
              <w:rPr>
                <w:rFonts w:hint="eastAsia"/>
              </w:rPr>
              <w:t>格式文件的业务申请材料附件，进入文件附件显示内容页面</w:t>
            </w:r>
            <w:r>
              <w:rPr>
                <w:rFonts w:hint="eastAsia"/>
              </w:rPr>
              <w:t>；</w:t>
            </w:r>
          </w:p>
          <w:p w:rsidR="00B75ECD" w:rsidRDefault="00B75ECD" w:rsidP="00B75ECD">
            <w:r>
              <w:rPr>
                <w:rFonts w:hint="eastAsia"/>
              </w:rPr>
              <w:t>在显示内容页面进行加水印和页码操作</w:t>
            </w:r>
            <w:r w:rsidR="00BC1DA4">
              <w:rPr>
                <w:rFonts w:hint="eastAsia"/>
              </w:rPr>
              <w:t>；</w:t>
            </w:r>
          </w:p>
          <w:p w:rsidR="00BC1DA4" w:rsidRDefault="00BC1DA4" w:rsidP="00BC1DA4">
            <w:r w:rsidRPr="00BC1DA4">
              <w:rPr>
                <w:rFonts w:hint="eastAsia"/>
              </w:rPr>
              <w:t>银行用户选择保存操作后，系统更新存储文件</w:t>
            </w:r>
            <w:r w:rsidR="004F10BA">
              <w:rPr>
                <w:rFonts w:hint="eastAsia"/>
              </w:rPr>
              <w:t>；</w:t>
            </w:r>
          </w:p>
          <w:p w:rsidR="004F10BA" w:rsidRDefault="004F10BA" w:rsidP="00BC1DA4">
            <w:r w:rsidRPr="004F10BA">
              <w:rPr>
                <w:rFonts w:hint="eastAsia"/>
              </w:rPr>
              <w:t>银行用户在业务审批页面</w:t>
            </w:r>
            <w:r>
              <w:rPr>
                <w:rFonts w:hint="eastAsia"/>
              </w:rPr>
              <w:t>，选择办结操作；</w:t>
            </w:r>
          </w:p>
          <w:p w:rsidR="004F10BA" w:rsidRPr="004F10BA" w:rsidRDefault="001328AB" w:rsidP="00BC1DA4">
            <w:r>
              <w:rPr>
                <w:rFonts w:hint="eastAsia"/>
              </w:rPr>
              <w:t>系统标记业务状态</w:t>
            </w:r>
            <w:r w:rsidR="004F10BA" w:rsidRPr="004F10BA">
              <w:rPr>
                <w:rFonts w:hint="eastAsia"/>
              </w:rPr>
              <w:t>为已办结状态。</w:t>
            </w:r>
          </w:p>
        </w:tc>
      </w:tr>
      <w:tr w:rsidR="00B75ECD" w:rsidRPr="00B75ECD" w:rsidTr="00AC3D27">
        <w:tc>
          <w:tcPr>
            <w:tcW w:w="8946" w:type="dxa"/>
            <w:gridSpan w:val="2"/>
          </w:tcPr>
          <w:p w:rsidR="00B75ECD" w:rsidRPr="00B75ECD" w:rsidRDefault="00B75ECD" w:rsidP="00B75ECD">
            <w:pPr>
              <w:rPr>
                <w:b/>
              </w:rPr>
            </w:pPr>
            <w:r w:rsidRPr="00B75ECD">
              <w:rPr>
                <w:rFonts w:hint="eastAsia"/>
                <w:b/>
              </w:rPr>
              <w:t>输出</w:t>
            </w:r>
          </w:p>
        </w:tc>
      </w:tr>
      <w:tr w:rsidR="00B75ECD" w:rsidRPr="00B75ECD" w:rsidTr="00AC3D27">
        <w:tc>
          <w:tcPr>
            <w:tcW w:w="8946" w:type="dxa"/>
            <w:gridSpan w:val="2"/>
          </w:tcPr>
          <w:p w:rsidR="00B75ECD" w:rsidRPr="00B75ECD" w:rsidRDefault="004F10BA" w:rsidP="00B75ECD">
            <w:r w:rsidRPr="004F10BA">
              <w:rPr>
                <w:rFonts w:hint="eastAsia"/>
              </w:rPr>
              <w:t>如办结成功，系统提示“请</w:t>
            </w:r>
            <w:r w:rsidR="000E278C">
              <w:rPr>
                <w:rFonts w:hint="eastAsia"/>
              </w:rPr>
              <w:t>银行前台人员</w:t>
            </w:r>
            <w:r w:rsidRPr="004F10BA">
              <w:rPr>
                <w:rFonts w:hint="eastAsia"/>
              </w:rPr>
              <w:t>，通知企业提交纸质材料，领取办结凭证”。</w:t>
            </w:r>
          </w:p>
        </w:tc>
      </w:tr>
      <w:tr w:rsidR="00B75ECD" w:rsidRPr="00B75ECD" w:rsidTr="00AC3D27">
        <w:tc>
          <w:tcPr>
            <w:tcW w:w="8946" w:type="dxa"/>
            <w:gridSpan w:val="2"/>
          </w:tcPr>
          <w:p w:rsidR="00B75ECD" w:rsidRPr="00B75ECD" w:rsidRDefault="00B75ECD" w:rsidP="00B75ECD">
            <w:pPr>
              <w:rPr>
                <w:b/>
              </w:rPr>
            </w:pPr>
            <w:r w:rsidRPr="00B75ECD">
              <w:rPr>
                <w:rFonts w:hint="eastAsia"/>
                <w:b/>
              </w:rPr>
              <w:t>错误提示</w:t>
            </w:r>
          </w:p>
        </w:tc>
      </w:tr>
      <w:tr w:rsidR="00B75ECD" w:rsidRPr="00B75ECD" w:rsidTr="00AC3D27">
        <w:tc>
          <w:tcPr>
            <w:tcW w:w="8946" w:type="dxa"/>
            <w:gridSpan w:val="2"/>
          </w:tcPr>
          <w:p w:rsidR="00B75ECD" w:rsidRPr="00B75ECD" w:rsidRDefault="004F10BA" w:rsidP="00B75ECD">
            <w:r w:rsidRPr="004F10BA">
              <w:rPr>
                <w:rFonts w:hint="eastAsia"/>
              </w:rPr>
              <w:t>办结时如有错误，系统提示“办结失败”。</w:t>
            </w:r>
          </w:p>
        </w:tc>
      </w:tr>
      <w:tr w:rsidR="00B75ECD" w:rsidRPr="00B75ECD" w:rsidTr="00AC3D27">
        <w:tc>
          <w:tcPr>
            <w:tcW w:w="8946" w:type="dxa"/>
            <w:gridSpan w:val="2"/>
          </w:tcPr>
          <w:p w:rsidR="00B75ECD" w:rsidRPr="00B75ECD" w:rsidRDefault="00B75ECD" w:rsidP="00B75ECD">
            <w:pPr>
              <w:rPr>
                <w:b/>
              </w:rPr>
            </w:pPr>
            <w:r w:rsidRPr="00B75ECD">
              <w:rPr>
                <w:rFonts w:hint="eastAsia"/>
                <w:b/>
              </w:rPr>
              <w:lastRenderedPageBreak/>
              <w:t>备注</w:t>
            </w:r>
          </w:p>
        </w:tc>
      </w:tr>
      <w:tr w:rsidR="00B75ECD" w:rsidRPr="00B75ECD" w:rsidTr="00AC3D27">
        <w:tc>
          <w:tcPr>
            <w:tcW w:w="8946" w:type="dxa"/>
            <w:gridSpan w:val="2"/>
          </w:tcPr>
          <w:p w:rsidR="004F10BA" w:rsidRDefault="000E278C" w:rsidP="00A364D7">
            <w:pPr>
              <w:ind w:firstLineChars="200" w:firstLine="480"/>
            </w:pPr>
            <w:r>
              <w:rPr>
                <w:rFonts w:hint="eastAsia"/>
              </w:rPr>
              <w:t>银行前台人员</w:t>
            </w:r>
            <w:r w:rsidR="004F10BA">
              <w:rPr>
                <w:rFonts w:hint="eastAsia"/>
              </w:rPr>
              <w:t>在企业申请业务通过业务网子系统正式审批后</w:t>
            </w:r>
            <w:r w:rsidR="004F10BA" w:rsidRPr="004F10BA">
              <w:rPr>
                <w:rFonts w:hint="eastAsia"/>
              </w:rPr>
              <w:t>，在互联网子系统中对企业提交的业务申请电子版材料进行加水印操作后，进行通过的办结操作。如果不通过，进行不通过的办结操作。办结时间可手工填写，以业务网子系统办结时间为准。</w:t>
            </w:r>
          </w:p>
          <w:p w:rsidR="00B75ECD" w:rsidRDefault="00B75ECD" w:rsidP="00B75ECD">
            <w:pPr>
              <w:ind w:firstLine="420"/>
            </w:pPr>
            <w:r>
              <w:rPr>
                <w:rFonts w:hint="eastAsia"/>
              </w:rPr>
              <w:t>内容为</w:t>
            </w:r>
            <w:proofErr w:type="gramStart"/>
            <w:r>
              <w:rPr>
                <w:rFonts w:hint="eastAsia"/>
              </w:rPr>
              <w:t>“</w:t>
            </w:r>
            <w:proofErr w:type="gramEnd"/>
            <w:r w:rsidRPr="00731F34">
              <w:rPr>
                <w:rFonts w:hint="eastAsia"/>
              </w:rPr>
              <w:t>“中关村中支”</w:t>
            </w:r>
            <w:r>
              <w:rPr>
                <w:rFonts w:hint="eastAsia"/>
              </w:rPr>
              <w:t>及在右上角加页码，页码顺序为</w:t>
            </w:r>
            <w:r w:rsidRPr="00731F34">
              <w:rPr>
                <w:rFonts w:hint="eastAsia"/>
              </w:rPr>
              <w:t>《行政许可业务受理报告单》</w:t>
            </w:r>
            <w:r>
              <w:rPr>
                <w:rFonts w:hint="eastAsia"/>
              </w:rPr>
              <w:t>中附件序号。</w:t>
            </w:r>
          </w:p>
          <w:p w:rsidR="00B75ECD" w:rsidRDefault="00B75ECD" w:rsidP="00B75ECD">
            <w:pPr>
              <w:ind w:firstLine="420"/>
            </w:pPr>
            <w:r>
              <w:rPr>
                <w:rFonts w:hint="eastAsia"/>
              </w:rPr>
              <w:t>水印字样为黑体、加粗、一号字体，</w:t>
            </w:r>
            <w:r>
              <w:rPr>
                <w:rFonts w:hint="eastAsia"/>
              </w:rPr>
              <w:t>45</w:t>
            </w:r>
            <w:r>
              <w:rPr>
                <w:rFonts w:hint="eastAsia"/>
              </w:rPr>
              <w:t>度角倾斜单条水印，</w:t>
            </w:r>
            <w:proofErr w:type="gramStart"/>
            <w:r>
              <w:rPr>
                <w:rFonts w:hint="eastAsia"/>
              </w:rPr>
              <w:t>样例如</w:t>
            </w:r>
            <w:proofErr w:type="gramEnd"/>
            <w:r>
              <w:rPr>
                <w:rFonts w:hint="eastAsia"/>
              </w:rPr>
              <w:t>下图所示。</w:t>
            </w:r>
          </w:p>
          <w:p w:rsidR="00B75ECD" w:rsidRDefault="00B75ECD" w:rsidP="00B75ECD">
            <w:pPr>
              <w:ind w:firstLine="420"/>
            </w:pPr>
          </w:p>
          <w:p w:rsidR="00B75ECD" w:rsidRDefault="00B75ECD" w:rsidP="00B75ECD">
            <w:pPr>
              <w:jc w:val="center"/>
            </w:pPr>
            <w:r>
              <w:rPr>
                <w:noProof/>
              </w:rPr>
              <w:drawing>
                <wp:inline distT="0" distB="0" distL="0" distR="0" wp14:anchorId="64539244" wp14:editId="751F1630">
                  <wp:extent cx="1866900" cy="2284863"/>
                  <wp:effectExtent l="0" t="0" r="0" b="127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1866667" cy="2284578"/>
                          </a:xfrm>
                          <a:prstGeom prst="rect">
                            <a:avLst/>
                          </a:prstGeom>
                        </pic:spPr>
                      </pic:pic>
                    </a:graphicData>
                  </a:graphic>
                </wp:inline>
              </w:drawing>
            </w:r>
          </w:p>
          <w:p w:rsidR="00D51D35" w:rsidRPr="00731F34" w:rsidRDefault="00B75ECD">
            <w:pPr>
              <w:jc w:val="center"/>
            </w:pPr>
            <w:r>
              <w:rPr>
                <w:rFonts w:hint="eastAsia"/>
              </w:rPr>
              <w:t>图：加水印样例</w:t>
            </w:r>
          </w:p>
          <w:p w:rsidR="00B75ECD" w:rsidRPr="00B75ECD" w:rsidRDefault="00D51D35" w:rsidP="00A364D7">
            <w:pPr>
              <w:ind w:firstLineChars="200" w:firstLine="480"/>
              <w:jc w:val="left"/>
            </w:pPr>
            <w:r w:rsidRPr="00D51D35">
              <w:rPr>
                <w:rFonts w:hint="eastAsia"/>
              </w:rPr>
              <w:t>功能需要第三方产品插件支持</w:t>
            </w:r>
            <w:r>
              <w:rPr>
                <w:rFonts w:hint="eastAsia"/>
              </w:rPr>
              <w:t>。</w:t>
            </w:r>
          </w:p>
        </w:tc>
      </w:tr>
    </w:tbl>
    <w:p w:rsidR="00B75ECD" w:rsidRPr="008F7B09" w:rsidRDefault="00B75ECD" w:rsidP="00A364D7"/>
    <w:p w:rsidR="00AE5BF8" w:rsidRDefault="006D0D1C">
      <w:pPr>
        <w:pStyle w:val="5"/>
      </w:pPr>
      <w:r>
        <w:rPr>
          <w:rFonts w:hint="eastAsia"/>
        </w:rPr>
        <w:t>打印</w:t>
      </w:r>
      <w:r w:rsidR="00C07FCD">
        <w:rPr>
          <w:rFonts w:hint="eastAsia"/>
        </w:rPr>
        <w:t>和导出</w:t>
      </w:r>
    </w:p>
    <w:p w:rsidR="0065114E" w:rsidRDefault="0065114E" w:rsidP="005E601F">
      <w:pPr>
        <w:ind w:firstLine="420"/>
      </w:pPr>
      <w:r w:rsidRPr="0065114E">
        <w:rPr>
          <w:rFonts w:hint="eastAsia"/>
        </w:rPr>
        <w:t>《行政许可业务受理报告单》</w:t>
      </w:r>
      <w:r w:rsidR="00F81088">
        <w:rPr>
          <w:rFonts w:hint="eastAsia"/>
        </w:rPr>
        <w:t>、预审批的处理意见</w:t>
      </w:r>
      <w:r>
        <w:rPr>
          <w:rFonts w:hint="eastAsia"/>
        </w:rPr>
        <w:t>支持打印功能。</w:t>
      </w:r>
    </w:p>
    <w:p w:rsidR="00F81088" w:rsidRDefault="00F81088" w:rsidP="005E601F">
      <w:pPr>
        <w:ind w:firstLineChars="200" w:firstLine="480"/>
        <w:rPr>
          <w:rFonts w:asciiTheme="minorEastAsia" w:eastAsiaTheme="minorEastAsia" w:hAnsiTheme="minorEastAsia"/>
        </w:rPr>
      </w:pPr>
      <w:r w:rsidRPr="005E601F">
        <w:rPr>
          <w:rFonts w:asciiTheme="minorEastAsia" w:eastAsiaTheme="minorEastAsia" w:hAnsiTheme="minorEastAsia" w:hint="eastAsia"/>
        </w:rPr>
        <w:t>系统内列表数据均支持导出功能，导出格式包括excel、txt、csv</w:t>
      </w:r>
      <w:r>
        <w:rPr>
          <w:rFonts w:asciiTheme="minorEastAsia" w:eastAsiaTheme="minorEastAsia" w:hAnsiTheme="minorEastAsia" w:hint="eastAsia"/>
        </w:rPr>
        <w:t>文件格式</w:t>
      </w:r>
      <w:r w:rsidR="00D9628A">
        <w:rPr>
          <w:rFonts w:asciiTheme="minorEastAsia" w:eastAsiaTheme="minorEastAsia" w:hAnsiTheme="minorEastAsia" w:hint="eastAsia"/>
        </w:rPr>
        <w:t>，</w:t>
      </w:r>
      <w:r>
        <w:rPr>
          <w:rFonts w:asciiTheme="minorEastAsia" w:eastAsiaTheme="minorEastAsia" w:hAnsiTheme="minorEastAsia" w:hint="eastAsia"/>
        </w:rPr>
        <w:t>导出文件支持</w:t>
      </w:r>
      <w:r w:rsidRPr="00F81088">
        <w:rPr>
          <w:rFonts w:asciiTheme="minorEastAsia" w:eastAsiaTheme="minorEastAsia" w:hAnsiTheme="minorEastAsia" w:hint="eastAsia"/>
        </w:rPr>
        <w:t>excel</w:t>
      </w:r>
      <w:r>
        <w:rPr>
          <w:rFonts w:asciiTheme="minorEastAsia" w:eastAsiaTheme="minorEastAsia" w:hAnsiTheme="minorEastAsia" w:hint="eastAsia"/>
        </w:rPr>
        <w:t>2007版本。</w:t>
      </w:r>
    </w:p>
    <w:p w:rsidR="00677D8A" w:rsidRDefault="00677D8A" w:rsidP="00A364D7">
      <w:pPr>
        <w:pStyle w:val="5"/>
      </w:pPr>
      <w:r w:rsidRPr="005E601F">
        <w:rPr>
          <w:rFonts w:hint="eastAsia"/>
        </w:rPr>
        <w:t>审批流程历史信息</w:t>
      </w:r>
    </w:p>
    <w:tbl>
      <w:tblPr>
        <w:tblStyle w:val="ab"/>
        <w:tblW w:w="0" w:type="auto"/>
        <w:tblLook w:val="04A0" w:firstRow="1" w:lastRow="0" w:firstColumn="1" w:lastColumn="0" w:noHBand="0" w:noVBand="1"/>
      </w:tblPr>
      <w:tblGrid>
        <w:gridCol w:w="1384"/>
        <w:gridCol w:w="7562"/>
      </w:tblGrid>
      <w:tr w:rsidR="00D9628A" w:rsidRPr="00D9628A" w:rsidTr="00AC3D27">
        <w:tc>
          <w:tcPr>
            <w:tcW w:w="1384" w:type="dxa"/>
          </w:tcPr>
          <w:p w:rsidR="00D9628A" w:rsidRPr="00D9628A" w:rsidRDefault="00D9628A" w:rsidP="00D9628A">
            <w:pPr>
              <w:rPr>
                <w:b/>
              </w:rPr>
            </w:pPr>
            <w:r w:rsidRPr="00D9628A">
              <w:rPr>
                <w:rFonts w:hint="eastAsia"/>
                <w:b/>
              </w:rPr>
              <w:t>操作人</w:t>
            </w:r>
          </w:p>
        </w:tc>
        <w:tc>
          <w:tcPr>
            <w:tcW w:w="7562" w:type="dxa"/>
          </w:tcPr>
          <w:p w:rsidR="00D9628A" w:rsidRPr="00D9628A" w:rsidRDefault="00D9628A" w:rsidP="00D9628A">
            <w:r w:rsidRPr="00D9628A">
              <w:rPr>
                <w:rFonts w:hint="eastAsia"/>
              </w:rPr>
              <w:t>银行用户</w:t>
            </w:r>
          </w:p>
        </w:tc>
      </w:tr>
      <w:tr w:rsidR="00D9628A" w:rsidRPr="00D9628A" w:rsidTr="00AC3D27">
        <w:tc>
          <w:tcPr>
            <w:tcW w:w="1384" w:type="dxa"/>
          </w:tcPr>
          <w:p w:rsidR="00D9628A" w:rsidRPr="00D9628A" w:rsidRDefault="00D9628A" w:rsidP="00D9628A">
            <w:pPr>
              <w:rPr>
                <w:b/>
              </w:rPr>
            </w:pPr>
            <w:r w:rsidRPr="00D9628A">
              <w:rPr>
                <w:rFonts w:hint="eastAsia"/>
                <w:b/>
              </w:rPr>
              <w:t>条件</w:t>
            </w:r>
          </w:p>
        </w:tc>
        <w:tc>
          <w:tcPr>
            <w:tcW w:w="7562" w:type="dxa"/>
          </w:tcPr>
          <w:p w:rsidR="00D9628A" w:rsidRPr="00D9628A" w:rsidRDefault="00D9628A" w:rsidP="00D9628A">
            <w:r w:rsidRPr="00D9628A">
              <w:rPr>
                <w:rFonts w:hint="eastAsia"/>
              </w:rPr>
              <w:t>已登录且在审批流程中具有审批权限的银行用户，业务申请为处理中状</w:t>
            </w:r>
            <w:r w:rsidRPr="00D9628A">
              <w:rPr>
                <w:rFonts w:hint="eastAsia"/>
              </w:rPr>
              <w:lastRenderedPageBreak/>
              <w:t>态下</w:t>
            </w:r>
          </w:p>
        </w:tc>
      </w:tr>
      <w:tr w:rsidR="00D9628A" w:rsidRPr="00D9628A" w:rsidTr="00AC3D27">
        <w:tc>
          <w:tcPr>
            <w:tcW w:w="8946" w:type="dxa"/>
            <w:gridSpan w:val="2"/>
          </w:tcPr>
          <w:p w:rsidR="00D9628A" w:rsidRPr="00D9628A" w:rsidRDefault="00D9628A" w:rsidP="00D9628A">
            <w:pPr>
              <w:rPr>
                <w:b/>
              </w:rPr>
            </w:pPr>
            <w:r w:rsidRPr="00D9628A">
              <w:rPr>
                <w:rFonts w:hint="eastAsia"/>
                <w:b/>
              </w:rPr>
              <w:lastRenderedPageBreak/>
              <w:t>输入</w:t>
            </w:r>
          </w:p>
        </w:tc>
      </w:tr>
      <w:tr w:rsidR="00D9628A" w:rsidRPr="00D9628A" w:rsidTr="00AC3D27">
        <w:tc>
          <w:tcPr>
            <w:tcW w:w="8946" w:type="dxa"/>
            <w:gridSpan w:val="2"/>
          </w:tcPr>
          <w:p w:rsidR="00D9628A" w:rsidRPr="00D9628A" w:rsidRDefault="00D9628A" w:rsidP="00D9628A">
            <w:r w:rsidRPr="00D9628A">
              <w:rPr>
                <w:rFonts w:hint="eastAsia"/>
              </w:rPr>
              <w:t>无</w:t>
            </w:r>
          </w:p>
        </w:tc>
      </w:tr>
      <w:tr w:rsidR="00D9628A" w:rsidRPr="00D9628A" w:rsidTr="00AC3D27">
        <w:tc>
          <w:tcPr>
            <w:tcW w:w="8946" w:type="dxa"/>
            <w:gridSpan w:val="2"/>
          </w:tcPr>
          <w:p w:rsidR="00D9628A" w:rsidRPr="00D9628A" w:rsidRDefault="00D9628A" w:rsidP="00D9628A">
            <w:pPr>
              <w:rPr>
                <w:b/>
              </w:rPr>
            </w:pPr>
            <w:r w:rsidRPr="00D9628A">
              <w:rPr>
                <w:rFonts w:hint="eastAsia"/>
                <w:b/>
              </w:rPr>
              <w:t>处理</w:t>
            </w:r>
          </w:p>
        </w:tc>
      </w:tr>
      <w:tr w:rsidR="00D9628A" w:rsidRPr="00D9628A" w:rsidTr="00AC3D27">
        <w:tc>
          <w:tcPr>
            <w:tcW w:w="8946" w:type="dxa"/>
            <w:gridSpan w:val="2"/>
          </w:tcPr>
          <w:p w:rsidR="00D9628A" w:rsidRDefault="00BC1DA4" w:rsidP="00D9628A">
            <w:r>
              <w:rPr>
                <w:rFonts w:hint="eastAsia"/>
              </w:rPr>
              <w:t>在</w:t>
            </w:r>
            <w:r w:rsidR="00D9628A">
              <w:rPr>
                <w:rFonts w:hint="eastAsia"/>
              </w:rPr>
              <w:t>业务审批页面</w:t>
            </w:r>
            <w:r>
              <w:rPr>
                <w:rFonts w:hint="eastAsia"/>
              </w:rPr>
              <w:t>，</w:t>
            </w:r>
            <w:r w:rsidR="00D9628A">
              <w:rPr>
                <w:rFonts w:hint="eastAsia"/>
              </w:rPr>
              <w:t>同时显示</w:t>
            </w:r>
            <w:r w:rsidR="00D9628A" w:rsidRPr="00D9628A">
              <w:rPr>
                <w:rFonts w:hint="eastAsia"/>
              </w:rPr>
              <w:t>审批流程历史信息</w:t>
            </w:r>
            <w:r w:rsidR="00D9628A">
              <w:rPr>
                <w:rFonts w:hint="eastAsia"/>
              </w:rPr>
              <w:t>；</w:t>
            </w:r>
          </w:p>
          <w:p w:rsidR="00D9628A" w:rsidRPr="00D9628A" w:rsidRDefault="00BC1DA4">
            <w:r>
              <w:rPr>
                <w:rFonts w:hint="eastAsia"/>
              </w:rPr>
              <w:t>银行用户</w:t>
            </w:r>
            <w:r w:rsidR="00D9628A" w:rsidRPr="00D9628A">
              <w:rPr>
                <w:rFonts w:hint="eastAsia"/>
              </w:rPr>
              <w:t>对审批流程之前节点人员</w:t>
            </w:r>
            <w:r>
              <w:rPr>
                <w:rFonts w:hint="eastAsia"/>
              </w:rPr>
              <w:t>的处理意见</w:t>
            </w:r>
            <w:r w:rsidR="00D9628A" w:rsidRPr="00D9628A">
              <w:rPr>
                <w:rFonts w:hint="eastAsia"/>
              </w:rPr>
              <w:t>进行查看和修改。</w:t>
            </w:r>
          </w:p>
        </w:tc>
      </w:tr>
      <w:tr w:rsidR="00D9628A" w:rsidRPr="00D9628A" w:rsidTr="00AC3D27">
        <w:tc>
          <w:tcPr>
            <w:tcW w:w="8946" w:type="dxa"/>
            <w:gridSpan w:val="2"/>
          </w:tcPr>
          <w:p w:rsidR="00D9628A" w:rsidRPr="00D9628A" w:rsidRDefault="00D9628A" w:rsidP="00D9628A">
            <w:pPr>
              <w:rPr>
                <w:b/>
              </w:rPr>
            </w:pPr>
            <w:r w:rsidRPr="00D9628A">
              <w:rPr>
                <w:rFonts w:hint="eastAsia"/>
                <w:b/>
              </w:rPr>
              <w:t>输出</w:t>
            </w:r>
          </w:p>
        </w:tc>
      </w:tr>
      <w:tr w:rsidR="00D9628A" w:rsidRPr="00D9628A" w:rsidTr="00AC3D27">
        <w:tc>
          <w:tcPr>
            <w:tcW w:w="8946" w:type="dxa"/>
            <w:gridSpan w:val="2"/>
          </w:tcPr>
          <w:p w:rsidR="00D9628A" w:rsidRPr="00D9628A" w:rsidRDefault="00D9628A" w:rsidP="00D9628A">
            <w:r w:rsidRPr="00D9628A">
              <w:rPr>
                <w:rFonts w:hint="eastAsia"/>
              </w:rPr>
              <w:t>审批流程历史信息</w:t>
            </w:r>
            <w:r>
              <w:rPr>
                <w:rFonts w:hint="eastAsia"/>
              </w:rPr>
              <w:t>列表。</w:t>
            </w:r>
          </w:p>
        </w:tc>
      </w:tr>
      <w:tr w:rsidR="00D9628A" w:rsidRPr="00D9628A" w:rsidTr="00AC3D27">
        <w:tc>
          <w:tcPr>
            <w:tcW w:w="8946" w:type="dxa"/>
            <w:gridSpan w:val="2"/>
          </w:tcPr>
          <w:p w:rsidR="00D9628A" w:rsidRPr="00D9628A" w:rsidRDefault="00D9628A" w:rsidP="00D9628A">
            <w:pPr>
              <w:rPr>
                <w:b/>
              </w:rPr>
            </w:pPr>
            <w:r w:rsidRPr="00D9628A">
              <w:rPr>
                <w:rFonts w:hint="eastAsia"/>
                <w:b/>
              </w:rPr>
              <w:t>错误提示</w:t>
            </w:r>
          </w:p>
        </w:tc>
      </w:tr>
      <w:tr w:rsidR="00D9628A" w:rsidRPr="00D9628A" w:rsidTr="00AC3D27">
        <w:tc>
          <w:tcPr>
            <w:tcW w:w="8946" w:type="dxa"/>
            <w:gridSpan w:val="2"/>
          </w:tcPr>
          <w:p w:rsidR="00D9628A" w:rsidRPr="00D9628A" w:rsidRDefault="00D9628A" w:rsidP="00D9628A">
            <w:r>
              <w:rPr>
                <w:rFonts w:hint="eastAsia"/>
              </w:rPr>
              <w:t>无</w:t>
            </w:r>
          </w:p>
        </w:tc>
      </w:tr>
      <w:tr w:rsidR="00D9628A" w:rsidRPr="00D9628A" w:rsidTr="00AC3D27">
        <w:tc>
          <w:tcPr>
            <w:tcW w:w="8946" w:type="dxa"/>
            <w:gridSpan w:val="2"/>
          </w:tcPr>
          <w:p w:rsidR="00D9628A" w:rsidRPr="00D9628A" w:rsidRDefault="00D9628A" w:rsidP="00D9628A">
            <w:pPr>
              <w:rPr>
                <w:b/>
              </w:rPr>
            </w:pPr>
            <w:r w:rsidRPr="00D9628A">
              <w:rPr>
                <w:rFonts w:hint="eastAsia"/>
                <w:b/>
              </w:rPr>
              <w:t>备注</w:t>
            </w:r>
          </w:p>
        </w:tc>
      </w:tr>
      <w:tr w:rsidR="00D9628A" w:rsidRPr="00D9628A" w:rsidTr="00AC3D27">
        <w:tc>
          <w:tcPr>
            <w:tcW w:w="8946" w:type="dxa"/>
            <w:gridSpan w:val="2"/>
          </w:tcPr>
          <w:p w:rsidR="00D9628A" w:rsidRPr="00D9628A" w:rsidRDefault="00D9628A">
            <w:r>
              <w:rPr>
                <w:rFonts w:hint="eastAsia"/>
              </w:rPr>
              <w:t>无</w:t>
            </w:r>
          </w:p>
        </w:tc>
      </w:tr>
    </w:tbl>
    <w:p w:rsidR="00427EC1" w:rsidRDefault="00427EC1">
      <w:pPr>
        <w:pStyle w:val="5"/>
      </w:pPr>
      <w:r>
        <w:rPr>
          <w:rFonts w:hint="eastAsia"/>
        </w:rPr>
        <w:t>数据导出</w:t>
      </w:r>
    </w:p>
    <w:tbl>
      <w:tblPr>
        <w:tblStyle w:val="ab"/>
        <w:tblW w:w="0" w:type="auto"/>
        <w:tblLook w:val="04A0" w:firstRow="1" w:lastRow="0" w:firstColumn="1" w:lastColumn="0" w:noHBand="0" w:noVBand="1"/>
      </w:tblPr>
      <w:tblGrid>
        <w:gridCol w:w="1384"/>
        <w:gridCol w:w="7562"/>
      </w:tblGrid>
      <w:tr w:rsidR="00427EC1" w:rsidRPr="00427EC1" w:rsidTr="00AC3D27">
        <w:tc>
          <w:tcPr>
            <w:tcW w:w="1384" w:type="dxa"/>
          </w:tcPr>
          <w:p w:rsidR="00427EC1" w:rsidRPr="00427EC1" w:rsidRDefault="00427EC1" w:rsidP="00427EC1">
            <w:pPr>
              <w:rPr>
                <w:b/>
              </w:rPr>
            </w:pPr>
            <w:r w:rsidRPr="00427EC1">
              <w:rPr>
                <w:rFonts w:hint="eastAsia"/>
                <w:b/>
              </w:rPr>
              <w:t>操作人</w:t>
            </w:r>
          </w:p>
        </w:tc>
        <w:tc>
          <w:tcPr>
            <w:tcW w:w="7562" w:type="dxa"/>
          </w:tcPr>
          <w:p w:rsidR="00427EC1" w:rsidRPr="00427EC1" w:rsidRDefault="00427EC1" w:rsidP="00427EC1">
            <w:r w:rsidRPr="00427EC1">
              <w:rPr>
                <w:rFonts w:hint="eastAsia"/>
              </w:rPr>
              <w:t>银行用户</w:t>
            </w:r>
          </w:p>
        </w:tc>
      </w:tr>
      <w:tr w:rsidR="00427EC1" w:rsidRPr="00427EC1" w:rsidTr="00AC3D27">
        <w:tc>
          <w:tcPr>
            <w:tcW w:w="1384" w:type="dxa"/>
          </w:tcPr>
          <w:p w:rsidR="00427EC1" w:rsidRPr="00427EC1" w:rsidRDefault="00427EC1" w:rsidP="00427EC1">
            <w:pPr>
              <w:rPr>
                <w:b/>
              </w:rPr>
            </w:pPr>
            <w:r w:rsidRPr="00427EC1">
              <w:rPr>
                <w:rFonts w:hint="eastAsia"/>
                <w:b/>
              </w:rPr>
              <w:t>条件</w:t>
            </w:r>
          </w:p>
        </w:tc>
        <w:tc>
          <w:tcPr>
            <w:tcW w:w="7562" w:type="dxa"/>
          </w:tcPr>
          <w:p w:rsidR="00427EC1" w:rsidRPr="00427EC1" w:rsidRDefault="00291780">
            <w:r>
              <w:rPr>
                <w:rFonts w:hint="eastAsia"/>
              </w:rPr>
              <w:t>已登录</w:t>
            </w:r>
            <w:r w:rsidR="00427EC1" w:rsidRPr="00427EC1">
              <w:rPr>
                <w:rFonts w:hint="eastAsia"/>
              </w:rPr>
              <w:t>，业务申请为</w:t>
            </w:r>
            <w:r w:rsidR="00427EC1">
              <w:rPr>
                <w:rFonts w:hint="eastAsia"/>
              </w:rPr>
              <w:t>待审批</w:t>
            </w:r>
            <w:r w:rsidR="00427EC1" w:rsidRPr="00427EC1">
              <w:rPr>
                <w:rFonts w:hint="eastAsia"/>
              </w:rPr>
              <w:t>状态下</w:t>
            </w:r>
          </w:p>
        </w:tc>
      </w:tr>
      <w:tr w:rsidR="00427EC1" w:rsidRPr="00427EC1" w:rsidTr="00AC3D27">
        <w:tc>
          <w:tcPr>
            <w:tcW w:w="8946" w:type="dxa"/>
            <w:gridSpan w:val="2"/>
          </w:tcPr>
          <w:p w:rsidR="00427EC1" w:rsidRPr="00427EC1" w:rsidRDefault="00427EC1" w:rsidP="00427EC1">
            <w:pPr>
              <w:rPr>
                <w:b/>
              </w:rPr>
            </w:pPr>
            <w:r w:rsidRPr="00427EC1">
              <w:rPr>
                <w:rFonts w:hint="eastAsia"/>
                <w:b/>
              </w:rPr>
              <w:t>输入</w:t>
            </w:r>
          </w:p>
        </w:tc>
      </w:tr>
      <w:tr w:rsidR="00427EC1" w:rsidRPr="00427EC1" w:rsidTr="00AC3D27">
        <w:tc>
          <w:tcPr>
            <w:tcW w:w="8946" w:type="dxa"/>
            <w:gridSpan w:val="2"/>
          </w:tcPr>
          <w:p w:rsidR="00427EC1" w:rsidRPr="00427EC1" w:rsidRDefault="00427EC1" w:rsidP="00427EC1">
            <w:r w:rsidRPr="00427EC1">
              <w:rPr>
                <w:rFonts w:hint="eastAsia"/>
              </w:rPr>
              <w:t>无</w:t>
            </w:r>
          </w:p>
        </w:tc>
      </w:tr>
      <w:tr w:rsidR="00427EC1" w:rsidRPr="00427EC1" w:rsidTr="00AC3D27">
        <w:tc>
          <w:tcPr>
            <w:tcW w:w="8946" w:type="dxa"/>
            <w:gridSpan w:val="2"/>
          </w:tcPr>
          <w:p w:rsidR="00427EC1" w:rsidRPr="00427EC1" w:rsidRDefault="00427EC1" w:rsidP="00427EC1">
            <w:pPr>
              <w:rPr>
                <w:b/>
              </w:rPr>
            </w:pPr>
            <w:r w:rsidRPr="00427EC1">
              <w:rPr>
                <w:rFonts w:hint="eastAsia"/>
                <w:b/>
              </w:rPr>
              <w:t>处理</w:t>
            </w:r>
          </w:p>
        </w:tc>
      </w:tr>
      <w:tr w:rsidR="00427EC1" w:rsidRPr="00427EC1" w:rsidTr="00AC3D27">
        <w:tc>
          <w:tcPr>
            <w:tcW w:w="8946" w:type="dxa"/>
            <w:gridSpan w:val="2"/>
          </w:tcPr>
          <w:p w:rsidR="00427EC1" w:rsidRDefault="00427EC1" w:rsidP="00427EC1">
            <w:r w:rsidRPr="00427EC1">
              <w:rPr>
                <w:rFonts w:hint="eastAsia"/>
              </w:rPr>
              <w:t>银行用户</w:t>
            </w:r>
            <w:r>
              <w:rPr>
                <w:rFonts w:hint="eastAsia"/>
              </w:rPr>
              <w:t>通过</w:t>
            </w:r>
            <w:r w:rsidRPr="00427EC1">
              <w:rPr>
                <w:rFonts w:hint="eastAsia"/>
              </w:rPr>
              <w:t>业务审批</w:t>
            </w:r>
            <w:r>
              <w:rPr>
                <w:rFonts w:hint="eastAsia"/>
              </w:rPr>
              <w:t>列表</w:t>
            </w:r>
            <w:r w:rsidRPr="00427EC1">
              <w:rPr>
                <w:rFonts w:hint="eastAsia"/>
              </w:rPr>
              <w:t>，选择</w:t>
            </w:r>
            <w:r>
              <w:rPr>
                <w:rFonts w:hint="eastAsia"/>
              </w:rPr>
              <w:t>需要导出的业务审批（单选或多选），进行导出操作</w:t>
            </w:r>
            <w:r w:rsidRPr="00427EC1">
              <w:rPr>
                <w:rFonts w:hint="eastAsia"/>
              </w:rPr>
              <w:t>；</w:t>
            </w:r>
          </w:p>
          <w:p w:rsidR="00427EC1" w:rsidRPr="00427EC1" w:rsidRDefault="00427EC1">
            <w:r>
              <w:rPr>
                <w:rFonts w:hint="eastAsia"/>
              </w:rPr>
              <w:t>系统将选择的</w:t>
            </w:r>
            <w:r w:rsidRPr="00427EC1">
              <w:rPr>
                <w:rFonts w:hint="eastAsia"/>
              </w:rPr>
              <w:t>业务审批</w:t>
            </w:r>
            <w:r>
              <w:rPr>
                <w:rFonts w:hint="eastAsia"/>
              </w:rPr>
              <w:t>相关数据拷贝到指定的路径下，并</w:t>
            </w:r>
            <w:r w:rsidR="001328AB">
              <w:rPr>
                <w:rFonts w:hint="eastAsia"/>
              </w:rPr>
              <w:t>标记业务状态</w:t>
            </w:r>
            <w:r w:rsidR="00D51D35">
              <w:rPr>
                <w:rFonts w:hint="eastAsia"/>
              </w:rPr>
              <w:t>为</w:t>
            </w:r>
            <w:r>
              <w:rPr>
                <w:rFonts w:hint="eastAsia"/>
              </w:rPr>
              <w:t>审批中</w:t>
            </w:r>
            <w:r w:rsidRPr="00427EC1">
              <w:rPr>
                <w:rFonts w:hint="eastAsia"/>
              </w:rPr>
              <w:t>状态。</w:t>
            </w:r>
          </w:p>
        </w:tc>
      </w:tr>
      <w:tr w:rsidR="00427EC1" w:rsidRPr="00427EC1" w:rsidTr="00AC3D27">
        <w:tc>
          <w:tcPr>
            <w:tcW w:w="8946" w:type="dxa"/>
            <w:gridSpan w:val="2"/>
          </w:tcPr>
          <w:p w:rsidR="00427EC1" w:rsidRPr="00427EC1" w:rsidRDefault="00427EC1" w:rsidP="00427EC1">
            <w:pPr>
              <w:rPr>
                <w:b/>
              </w:rPr>
            </w:pPr>
            <w:r w:rsidRPr="00427EC1">
              <w:rPr>
                <w:rFonts w:hint="eastAsia"/>
                <w:b/>
              </w:rPr>
              <w:t>输出</w:t>
            </w:r>
          </w:p>
        </w:tc>
      </w:tr>
      <w:tr w:rsidR="00427EC1" w:rsidRPr="00427EC1" w:rsidTr="00AC3D27">
        <w:tc>
          <w:tcPr>
            <w:tcW w:w="8946" w:type="dxa"/>
            <w:gridSpan w:val="2"/>
          </w:tcPr>
          <w:p w:rsidR="00427EC1" w:rsidRPr="00427EC1" w:rsidRDefault="00427EC1">
            <w:r w:rsidRPr="00427EC1">
              <w:rPr>
                <w:rFonts w:hint="eastAsia"/>
              </w:rPr>
              <w:t>如</w:t>
            </w:r>
            <w:r>
              <w:rPr>
                <w:rFonts w:hint="eastAsia"/>
              </w:rPr>
              <w:t>导出</w:t>
            </w:r>
            <w:r w:rsidRPr="00427EC1">
              <w:rPr>
                <w:rFonts w:hint="eastAsia"/>
              </w:rPr>
              <w:t>成功，系统提示“</w:t>
            </w:r>
            <w:r>
              <w:rPr>
                <w:rFonts w:hint="eastAsia"/>
              </w:rPr>
              <w:t>导出成功</w:t>
            </w:r>
            <w:r w:rsidRPr="00427EC1">
              <w:rPr>
                <w:rFonts w:hint="eastAsia"/>
              </w:rPr>
              <w:t>”。</w:t>
            </w:r>
          </w:p>
        </w:tc>
      </w:tr>
      <w:tr w:rsidR="00427EC1" w:rsidRPr="00427EC1" w:rsidTr="00AC3D27">
        <w:tc>
          <w:tcPr>
            <w:tcW w:w="8946" w:type="dxa"/>
            <w:gridSpan w:val="2"/>
          </w:tcPr>
          <w:p w:rsidR="00427EC1" w:rsidRPr="00427EC1" w:rsidRDefault="00427EC1" w:rsidP="00427EC1">
            <w:pPr>
              <w:rPr>
                <w:b/>
              </w:rPr>
            </w:pPr>
            <w:r w:rsidRPr="00427EC1">
              <w:rPr>
                <w:rFonts w:hint="eastAsia"/>
                <w:b/>
              </w:rPr>
              <w:t>错误提示</w:t>
            </w:r>
          </w:p>
        </w:tc>
      </w:tr>
      <w:tr w:rsidR="00427EC1" w:rsidRPr="00427EC1" w:rsidTr="00AC3D27">
        <w:tc>
          <w:tcPr>
            <w:tcW w:w="8946" w:type="dxa"/>
            <w:gridSpan w:val="2"/>
          </w:tcPr>
          <w:p w:rsidR="00427EC1" w:rsidRPr="00427EC1" w:rsidRDefault="00427EC1" w:rsidP="00427EC1">
            <w:r>
              <w:rPr>
                <w:rFonts w:hint="eastAsia"/>
              </w:rPr>
              <w:t>导出</w:t>
            </w:r>
            <w:r w:rsidRPr="00427EC1">
              <w:rPr>
                <w:rFonts w:hint="eastAsia"/>
              </w:rPr>
              <w:t>时</w:t>
            </w:r>
            <w:r w:rsidR="00D51D35">
              <w:rPr>
                <w:rFonts w:hint="eastAsia"/>
              </w:rPr>
              <w:t>如有错误，系统提示</w:t>
            </w:r>
            <w:r w:rsidRPr="00427EC1">
              <w:rPr>
                <w:rFonts w:hint="eastAsia"/>
              </w:rPr>
              <w:t>“</w:t>
            </w:r>
            <w:r>
              <w:rPr>
                <w:rFonts w:hint="eastAsia"/>
              </w:rPr>
              <w:t>导出</w:t>
            </w:r>
            <w:r w:rsidRPr="00427EC1">
              <w:rPr>
                <w:rFonts w:hint="eastAsia"/>
              </w:rPr>
              <w:t>失败”。</w:t>
            </w:r>
          </w:p>
        </w:tc>
      </w:tr>
      <w:tr w:rsidR="00427EC1" w:rsidRPr="00427EC1" w:rsidTr="00AC3D27">
        <w:tc>
          <w:tcPr>
            <w:tcW w:w="8946" w:type="dxa"/>
            <w:gridSpan w:val="2"/>
          </w:tcPr>
          <w:p w:rsidR="00427EC1" w:rsidRPr="00427EC1" w:rsidRDefault="00427EC1" w:rsidP="00427EC1">
            <w:pPr>
              <w:rPr>
                <w:b/>
              </w:rPr>
            </w:pPr>
            <w:r w:rsidRPr="00427EC1">
              <w:rPr>
                <w:rFonts w:hint="eastAsia"/>
                <w:b/>
              </w:rPr>
              <w:t>备注</w:t>
            </w:r>
          </w:p>
        </w:tc>
      </w:tr>
      <w:tr w:rsidR="00427EC1" w:rsidRPr="00427EC1" w:rsidTr="00AC3D27">
        <w:tc>
          <w:tcPr>
            <w:tcW w:w="8946" w:type="dxa"/>
            <w:gridSpan w:val="2"/>
          </w:tcPr>
          <w:p w:rsidR="00427EC1" w:rsidRPr="00A364D7" w:rsidRDefault="00427EC1" w:rsidP="00A364D7">
            <w:pPr>
              <w:jc w:val="left"/>
              <w:rPr>
                <w:rFonts w:asciiTheme="minorEastAsia" w:eastAsiaTheme="minorEastAsia" w:hAnsiTheme="minorEastAsia"/>
              </w:rPr>
            </w:pPr>
            <w:r w:rsidRPr="00A364D7">
              <w:rPr>
                <w:rFonts w:asciiTheme="minorEastAsia" w:eastAsiaTheme="minorEastAsia" w:hAnsiTheme="minorEastAsia" w:hint="eastAsia"/>
              </w:rPr>
              <w:lastRenderedPageBreak/>
              <w:t>企业申请业务受理后，</w:t>
            </w:r>
            <w:r w:rsidR="000E278C">
              <w:rPr>
                <w:rFonts w:asciiTheme="minorEastAsia" w:eastAsiaTheme="minorEastAsia" w:hAnsiTheme="minorEastAsia" w:hint="eastAsia"/>
              </w:rPr>
              <w:t>银行前台人员</w:t>
            </w:r>
            <w:r w:rsidRPr="00A364D7">
              <w:rPr>
                <w:rFonts w:asciiTheme="minorEastAsia" w:eastAsiaTheme="minorEastAsia" w:hAnsiTheme="minorEastAsia" w:hint="eastAsia"/>
              </w:rPr>
              <w:t>将企业业务申请电子版材料（加批注）、</w:t>
            </w:r>
            <w:r w:rsidR="00281E6B" w:rsidRPr="00A364D7">
              <w:rPr>
                <w:rFonts w:asciiTheme="minorEastAsia" w:eastAsiaTheme="minorEastAsia" w:hAnsiTheme="minorEastAsia" w:hint="eastAsia"/>
              </w:rPr>
              <w:t>《行政许可业务受理报告单》</w:t>
            </w:r>
            <w:r w:rsidRPr="00A364D7">
              <w:rPr>
                <w:rFonts w:asciiTheme="minorEastAsia" w:eastAsiaTheme="minorEastAsia" w:hAnsiTheme="minorEastAsia" w:hint="eastAsia"/>
              </w:rPr>
              <w:t>数据通过介质（CD或U盘等）方式导出，可对一项申请业务的数据导出也可批量导出。</w:t>
            </w:r>
          </w:p>
        </w:tc>
      </w:tr>
    </w:tbl>
    <w:p w:rsidR="00485C71" w:rsidRDefault="009878E5">
      <w:pPr>
        <w:pStyle w:val="5"/>
      </w:pPr>
      <w:r>
        <w:rPr>
          <w:rFonts w:hint="eastAsia"/>
        </w:rPr>
        <w:t>任务提醒</w:t>
      </w:r>
    </w:p>
    <w:tbl>
      <w:tblPr>
        <w:tblStyle w:val="ab"/>
        <w:tblW w:w="0" w:type="auto"/>
        <w:tblLook w:val="04A0" w:firstRow="1" w:lastRow="0" w:firstColumn="1" w:lastColumn="0" w:noHBand="0" w:noVBand="1"/>
      </w:tblPr>
      <w:tblGrid>
        <w:gridCol w:w="1384"/>
        <w:gridCol w:w="7562"/>
      </w:tblGrid>
      <w:tr w:rsidR="00711C6E" w:rsidRPr="00711C6E" w:rsidTr="00AC3D27">
        <w:tc>
          <w:tcPr>
            <w:tcW w:w="1384" w:type="dxa"/>
          </w:tcPr>
          <w:p w:rsidR="00711C6E" w:rsidRPr="00711C6E" w:rsidRDefault="00711C6E" w:rsidP="00711C6E">
            <w:pPr>
              <w:rPr>
                <w:b/>
              </w:rPr>
            </w:pPr>
            <w:r w:rsidRPr="00711C6E">
              <w:rPr>
                <w:rFonts w:hint="eastAsia"/>
                <w:b/>
              </w:rPr>
              <w:t>操作人</w:t>
            </w:r>
          </w:p>
        </w:tc>
        <w:tc>
          <w:tcPr>
            <w:tcW w:w="7562" w:type="dxa"/>
          </w:tcPr>
          <w:p w:rsidR="00711C6E" w:rsidRPr="00711C6E" w:rsidRDefault="00711C6E" w:rsidP="00711C6E">
            <w:r>
              <w:rPr>
                <w:rFonts w:hint="eastAsia"/>
              </w:rPr>
              <w:t>无</w:t>
            </w:r>
          </w:p>
        </w:tc>
      </w:tr>
      <w:tr w:rsidR="00711C6E" w:rsidRPr="00711C6E" w:rsidTr="00AC3D27">
        <w:tc>
          <w:tcPr>
            <w:tcW w:w="1384" w:type="dxa"/>
          </w:tcPr>
          <w:p w:rsidR="00711C6E" w:rsidRPr="00711C6E" w:rsidRDefault="00711C6E" w:rsidP="00711C6E">
            <w:pPr>
              <w:rPr>
                <w:b/>
              </w:rPr>
            </w:pPr>
            <w:r w:rsidRPr="00711C6E">
              <w:rPr>
                <w:rFonts w:hint="eastAsia"/>
                <w:b/>
              </w:rPr>
              <w:t>条件</w:t>
            </w:r>
          </w:p>
        </w:tc>
        <w:tc>
          <w:tcPr>
            <w:tcW w:w="7562" w:type="dxa"/>
          </w:tcPr>
          <w:p w:rsidR="00711C6E" w:rsidRPr="00711C6E" w:rsidRDefault="00711C6E">
            <w:r w:rsidRPr="00711C6E">
              <w:rPr>
                <w:rFonts w:hint="eastAsia"/>
              </w:rPr>
              <w:t>已登录</w:t>
            </w:r>
          </w:p>
        </w:tc>
      </w:tr>
      <w:tr w:rsidR="00711C6E" w:rsidRPr="00711C6E" w:rsidTr="00AC3D27">
        <w:tc>
          <w:tcPr>
            <w:tcW w:w="8946" w:type="dxa"/>
            <w:gridSpan w:val="2"/>
          </w:tcPr>
          <w:p w:rsidR="00711C6E" w:rsidRPr="00711C6E" w:rsidRDefault="00711C6E" w:rsidP="00711C6E">
            <w:pPr>
              <w:rPr>
                <w:b/>
              </w:rPr>
            </w:pPr>
            <w:r w:rsidRPr="00711C6E">
              <w:rPr>
                <w:rFonts w:hint="eastAsia"/>
                <w:b/>
              </w:rPr>
              <w:t>输入</w:t>
            </w:r>
          </w:p>
        </w:tc>
      </w:tr>
      <w:tr w:rsidR="00711C6E" w:rsidRPr="00711C6E" w:rsidTr="00AC3D27">
        <w:tc>
          <w:tcPr>
            <w:tcW w:w="8946" w:type="dxa"/>
            <w:gridSpan w:val="2"/>
          </w:tcPr>
          <w:p w:rsidR="00711C6E" w:rsidRPr="00711C6E" w:rsidRDefault="00711C6E" w:rsidP="00711C6E">
            <w:r w:rsidRPr="00711C6E">
              <w:rPr>
                <w:rFonts w:hint="eastAsia"/>
              </w:rPr>
              <w:t>无</w:t>
            </w:r>
          </w:p>
        </w:tc>
      </w:tr>
      <w:tr w:rsidR="00711C6E" w:rsidRPr="00711C6E" w:rsidTr="00AC3D27">
        <w:tc>
          <w:tcPr>
            <w:tcW w:w="8946" w:type="dxa"/>
            <w:gridSpan w:val="2"/>
          </w:tcPr>
          <w:p w:rsidR="00711C6E" w:rsidRPr="00711C6E" w:rsidRDefault="00711C6E" w:rsidP="00711C6E">
            <w:pPr>
              <w:rPr>
                <w:b/>
              </w:rPr>
            </w:pPr>
            <w:r w:rsidRPr="00711C6E">
              <w:rPr>
                <w:rFonts w:hint="eastAsia"/>
                <w:b/>
              </w:rPr>
              <w:t>处理</w:t>
            </w:r>
          </w:p>
        </w:tc>
      </w:tr>
      <w:tr w:rsidR="00711C6E" w:rsidRPr="00711C6E" w:rsidTr="00AC3D27">
        <w:tc>
          <w:tcPr>
            <w:tcW w:w="8946" w:type="dxa"/>
            <w:gridSpan w:val="2"/>
          </w:tcPr>
          <w:p w:rsidR="00711C6E" w:rsidRPr="00711C6E" w:rsidRDefault="00711C6E" w:rsidP="00711C6E">
            <w:r w:rsidRPr="00711C6E">
              <w:rPr>
                <w:rFonts w:hint="eastAsia"/>
              </w:rPr>
              <w:t>相关列表突出显示即将超期的业务审批。</w:t>
            </w:r>
          </w:p>
        </w:tc>
      </w:tr>
      <w:tr w:rsidR="00711C6E" w:rsidRPr="00711C6E" w:rsidTr="00AC3D27">
        <w:tc>
          <w:tcPr>
            <w:tcW w:w="8946" w:type="dxa"/>
            <w:gridSpan w:val="2"/>
          </w:tcPr>
          <w:p w:rsidR="00711C6E" w:rsidRPr="00711C6E" w:rsidRDefault="00711C6E" w:rsidP="00711C6E">
            <w:pPr>
              <w:rPr>
                <w:b/>
              </w:rPr>
            </w:pPr>
            <w:r w:rsidRPr="00711C6E">
              <w:rPr>
                <w:rFonts w:hint="eastAsia"/>
                <w:b/>
              </w:rPr>
              <w:t>输出</w:t>
            </w:r>
          </w:p>
        </w:tc>
      </w:tr>
      <w:tr w:rsidR="00711C6E" w:rsidRPr="00711C6E" w:rsidTr="00AC3D27">
        <w:tc>
          <w:tcPr>
            <w:tcW w:w="8946" w:type="dxa"/>
            <w:gridSpan w:val="2"/>
          </w:tcPr>
          <w:p w:rsidR="00711C6E" w:rsidRDefault="00711C6E" w:rsidP="00711C6E">
            <w:r>
              <w:rPr>
                <w:rFonts w:hint="eastAsia"/>
              </w:rPr>
              <w:t>系统消息通知“您有一个业务审批编号为</w:t>
            </w:r>
            <w:r>
              <w:rPr>
                <w:rFonts w:hint="eastAsia"/>
              </w:rPr>
              <w:t>XXX</w:t>
            </w:r>
            <w:r>
              <w:rPr>
                <w:rFonts w:hint="eastAsia"/>
              </w:rPr>
              <w:t>的任务，即将超期，请及时处理”；</w:t>
            </w:r>
          </w:p>
          <w:p w:rsidR="00E80C81" w:rsidRPr="00E80C81" w:rsidRDefault="00E80C81" w:rsidP="00711C6E">
            <w:r>
              <w:rPr>
                <w:rFonts w:hint="eastAsia"/>
              </w:rPr>
              <w:t>在业务审批列表中突出显示。</w:t>
            </w:r>
          </w:p>
        </w:tc>
      </w:tr>
      <w:tr w:rsidR="00711C6E" w:rsidRPr="00711C6E" w:rsidTr="00AC3D27">
        <w:tc>
          <w:tcPr>
            <w:tcW w:w="8946" w:type="dxa"/>
            <w:gridSpan w:val="2"/>
          </w:tcPr>
          <w:p w:rsidR="00711C6E" w:rsidRPr="00711C6E" w:rsidRDefault="00711C6E" w:rsidP="00711C6E">
            <w:pPr>
              <w:rPr>
                <w:b/>
              </w:rPr>
            </w:pPr>
            <w:r w:rsidRPr="00711C6E">
              <w:rPr>
                <w:rFonts w:hint="eastAsia"/>
                <w:b/>
              </w:rPr>
              <w:t>错误提示</w:t>
            </w:r>
          </w:p>
        </w:tc>
      </w:tr>
      <w:tr w:rsidR="00711C6E" w:rsidRPr="00711C6E" w:rsidTr="00AC3D27">
        <w:tc>
          <w:tcPr>
            <w:tcW w:w="8946" w:type="dxa"/>
            <w:gridSpan w:val="2"/>
          </w:tcPr>
          <w:p w:rsidR="00711C6E" w:rsidRPr="00711C6E" w:rsidRDefault="00711C6E" w:rsidP="00711C6E">
            <w:r>
              <w:rPr>
                <w:rFonts w:hint="eastAsia"/>
              </w:rPr>
              <w:t>无</w:t>
            </w:r>
          </w:p>
        </w:tc>
      </w:tr>
      <w:tr w:rsidR="00711C6E" w:rsidRPr="00711C6E" w:rsidTr="00AC3D27">
        <w:tc>
          <w:tcPr>
            <w:tcW w:w="8946" w:type="dxa"/>
            <w:gridSpan w:val="2"/>
          </w:tcPr>
          <w:p w:rsidR="00711C6E" w:rsidRPr="00711C6E" w:rsidRDefault="00711C6E" w:rsidP="00711C6E">
            <w:pPr>
              <w:rPr>
                <w:b/>
              </w:rPr>
            </w:pPr>
            <w:r w:rsidRPr="00711C6E">
              <w:rPr>
                <w:rFonts w:hint="eastAsia"/>
                <w:b/>
              </w:rPr>
              <w:t>备注</w:t>
            </w:r>
          </w:p>
        </w:tc>
      </w:tr>
      <w:tr w:rsidR="00711C6E" w:rsidRPr="00711C6E" w:rsidTr="00AC3D27">
        <w:tc>
          <w:tcPr>
            <w:tcW w:w="8946" w:type="dxa"/>
            <w:gridSpan w:val="2"/>
          </w:tcPr>
          <w:p w:rsidR="00711C6E" w:rsidRPr="00711C6E" w:rsidRDefault="00711C6E" w:rsidP="00711C6E">
            <w:r w:rsidRPr="00711C6E">
              <w:rPr>
                <w:rFonts w:hint="eastAsia"/>
              </w:rPr>
              <w:t>银行对企业业务申请的处理时间要求如下：</w:t>
            </w:r>
          </w:p>
          <w:p w:rsidR="00711C6E" w:rsidRPr="00711C6E" w:rsidRDefault="00711C6E" w:rsidP="00711C6E">
            <w:r w:rsidRPr="00711C6E">
              <w:rPr>
                <w:rFonts w:hint="eastAsia"/>
              </w:rPr>
              <w:t>自企业提交业务申请后，银行需在五个工作日内开具《补正资料附件通知书》或《行政审批受理单》或通知退回。</w:t>
            </w:r>
          </w:p>
          <w:p w:rsidR="00711C6E" w:rsidRPr="00711C6E" w:rsidRDefault="00711C6E" w:rsidP="00711C6E">
            <w:r w:rsidRPr="00711C6E">
              <w:rPr>
                <w:rFonts w:hint="eastAsia"/>
              </w:rPr>
              <w:t>企业业务申请受理后，银行需在十五个工作日内进行办结。</w:t>
            </w:r>
          </w:p>
          <w:p w:rsidR="00711C6E" w:rsidRPr="00711C6E" w:rsidRDefault="00711C6E">
            <w:r w:rsidRPr="00711C6E">
              <w:rPr>
                <w:rFonts w:hint="eastAsia"/>
              </w:rPr>
              <w:t>系统根据企业的业务申请最后提交时间（《行政审批受理报告单》中材料备齐时间）</w:t>
            </w:r>
            <w:r w:rsidR="00E80C81">
              <w:rPr>
                <w:rFonts w:hint="eastAsia"/>
              </w:rPr>
              <w:t>和</w:t>
            </w:r>
            <w:r w:rsidRPr="00711C6E">
              <w:rPr>
                <w:rFonts w:hint="eastAsia"/>
              </w:rPr>
              <w:t>流程节点的时限和提醒设置</w:t>
            </w:r>
            <w:r w:rsidR="00E80C81">
              <w:rPr>
                <w:rFonts w:hint="eastAsia"/>
              </w:rPr>
              <w:t>计算</w:t>
            </w:r>
            <w:r w:rsidRPr="00711C6E">
              <w:rPr>
                <w:rFonts w:hint="eastAsia"/>
              </w:rPr>
              <w:t>，时间计算不包括法定节假日。</w:t>
            </w:r>
          </w:p>
        </w:tc>
      </w:tr>
    </w:tbl>
    <w:p w:rsidR="00711C6E" w:rsidRPr="002C1C64" w:rsidRDefault="00711C6E" w:rsidP="00A364D7"/>
    <w:p w:rsidR="00AE5BF8" w:rsidRPr="00711C6E" w:rsidRDefault="006D0D1C" w:rsidP="005E601F">
      <w:pPr>
        <w:pStyle w:val="4"/>
      </w:pPr>
      <w:r w:rsidRPr="00711C6E">
        <w:rPr>
          <w:rFonts w:hint="eastAsia"/>
        </w:rPr>
        <w:t>我的工作</w:t>
      </w:r>
    </w:p>
    <w:p w:rsidR="00981BF0" w:rsidRDefault="006D0D1C" w:rsidP="00A364D7">
      <w:pPr>
        <w:pStyle w:val="5"/>
      </w:pPr>
      <w:r>
        <w:rPr>
          <w:rFonts w:hint="eastAsia"/>
        </w:rPr>
        <w:t>待接收任务</w:t>
      </w:r>
    </w:p>
    <w:tbl>
      <w:tblPr>
        <w:tblStyle w:val="ab"/>
        <w:tblW w:w="0" w:type="auto"/>
        <w:tblLook w:val="04A0" w:firstRow="1" w:lastRow="0" w:firstColumn="1" w:lastColumn="0" w:noHBand="0" w:noVBand="1"/>
      </w:tblPr>
      <w:tblGrid>
        <w:gridCol w:w="1384"/>
        <w:gridCol w:w="7562"/>
      </w:tblGrid>
      <w:tr w:rsidR="00711C6E" w:rsidRPr="00711C6E" w:rsidTr="00AC3D27">
        <w:tc>
          <w:tcPr>
            <w:tcW w:w="1384" w:type="dxa"/>
          </w:tcPr>
          <w:p w:rsidR="00711C6E" w:rsidRPr="00711C6E" w:rsidRDefault="00711C6E" w:rsidP="00711C6E">
            <w:pPr>
              <w:rPr>
                <w:b/>
              </w:rPr>
            </w:pPr>
            <w:r w:rsidRPr="00711C6E">
              <w:rPr>
                <w:rFonts w:hint="eastAsia"/>
                <w:b/>
              </w:rPr>
              <w:lastRenderedPageBreak/>
              <w:t>操作人</w:t>
            </w:r>
          </w:p>
        </w:tc>
        <w:tc>
          <w:tcPr>
            <w:tcW w:w="7562" w:type="dxa"/>
          </w:tcPr>
          <w:p w:rsidR="00711C6E" w:rsidRPr="00711C6E" w:rsidRDefault="00A70C34" w:rsidP="00711C6E">
            <w:r>
              <w:rPr>
                <w:rFonts w:hint="eastAsia"/>
              </w:rPr>
              <w:t>银行</w:t>
            </w:r>
            <w:r w:rsidR="00711C6E" w:rsidRPr="00711C6E">
              <w:rPr>
                <w:rFonts w:hint="eastAsia"/>
              </w:rPr>
              <w:t>用户</w:t>
            </w:r>
          </w:p>
        </w:tc>
      </w:tr>
      <w:tr w:rsidR="00711C6E" w:rsidRPr="00711C6E" w:rsidTr="00AC3D27">
        <w:tc>
          <w:tcPr>
            <w:tcW w:w="1384" w:type="dxa"/>
          </w:tcPr>
          <w:p w:rsidR="00711C6E" w:rsidRPr="00711C6E" w:rsidRDefault="00711C6E" w:rsidP="00711C6E">
            <w:pPr>
              <w:rPr>
                <w:b/>
              </w:rPr>
            </w:pPr>
            <w:r w:rsidRPr="00711C6E">
              <w:rPr>
                <w:rFonts w:hint="eastAsia"/>
                <w:b/>
              </w:rPr>
              <w:t>条件</w:t>
            </w:r>
          </w:p>
        </w:tc>
        <w:tc>
          <w:tcPr>
            <w:tcW w:w="7562" w:type="dxa"/>
          </w:tcPr>
          <w:p w:rsidR="00711C6E" w:rsidRPr="00711C6E" w:rsidRDefault="00291780" w:rsidP="00711C6E">
            <w:r>
              <w:rPr>
                <w:rFonts w:hint="eastAsia"/>
              </w:rPr>
              <w:t>已登录</w:t>
            </w:r>
          </w:p>
        </w:tc>
      </w:tr>
      <w:tr w:rsidR="00711C6E" w:rsidRPr="00711C6E" w:rsidTr="00AC3D27">
        <w:tc>
          <w:tcPr>
            <w:tcW w:w="8946" w:type="dxa"/>
            <w:gridSpan w:val="2"/>
          </w:tcPr>
          <w:p w:rsidR="00711C6E" w:rsidRPr="00711C6E" w:rsidRDefault="00711C6E" w:rsidP="00711C6E">
            <w:pPr>
              <w:rPr>
                <w:b/>
              </w:rPr>
            </w:pPr>
            <w:r w:rsidRPr="00711C6E">
              <w:rPr>
                <w:rFonts w:hint="eastAsia"/>
                <w:b/>
              </w:rPr>
              <w:t>输入</w:t>
            </w:r>
          </w:p>
        </w:tc>
      </w:tr>
      <w:tr w:rsidR="00711C6E" w:rsidRPr="00711C6E" w:rsidTr="00AC3D27">
        <w:tc>
          <w:tcPr>
            <w:tcW w:w="8946" w:type="dxa"/>
            <w:gridSpan w:val="2"/>
          </w:tcPr>
          <w:p w:rsidR="00711C6E" w:rsidRPr="00711C6E" w:rsidRDefault="00711C6E" w:rsidP="00711C6E">
            <w:r w:rsidRPr="00711C6E">
              <w:rPr>
                <w:rFonts w:hint="eastAsia"/>
              </w:rPr>
              <w:t>无</w:t>
            </w:r>
          </w:p>
        </w:tc>
      </w:tr>
      <w:tr w:rsidR="00711C6E" w:rsidRPr="00711C6E" w:rsidTr="00AC3D27">
        <w:tc>
          <w:tcPr>
            <w:tcW w:w="8946" w:type="dxa"/>
            <w:gridSpan w:val="2"/>
          </w:tcPr>
          <w:p w:rsidR="00711C6E" w:rsidRPr="00711C6E" w:rsidRDefault="00711C6E" w:rsidP="00711C6E">
            <w:pPr>
              <w:rPr>
                <w:b/>
              </w:rPr>
            </w:pPr>
            <w:r w:rsidRPr="00711C6E">
              <w:rPr>
                <w:rFonts w:hint="eastAsia"/>
                <w:b/>
              </w:rPr>
              <w:t>处理</w:t>
            </w:r>
          </w:p>
        </w:tc>
      </w:tr>
      <w:tr w:rsidR="00711C6E" w:rsidRPr="00711C6E" w:rsidTr="00AC3D27">
        <w:tc>
          <w:tcPr>
            <w:tcW w:w="8946" w:type="dxa"/>
            <w:gridSpan w:val="2"/>
          </w:tcPr>
          <w:p w:rsidR="00711C6E" w:rsidRPr="00711C6E" w:rsidRDefault="00711C6E" w:rsidP="00711C6E">
            <w:r w:rsidRPr="00711C6E">
              <w:rPr>
                <w:rFonts w:hint="eastAsia"/>
              </w:rPr>
              <w:t>系统显示待</w:t>
            </w:r>
            <w:r w:rsidR="00080659">
              <w:rPr>
                <w:rFonts w:hint="eastAsia"/>
              </w:rPr>
              <w:t>接收</w:t>
            </w:r>
            <w:r w:rsidRPr="00711C6E">
              <w:rPr>
                <w:rFonts w:hint="eastAsia"/>
              </w:rPr>
              <w:t>业务申请列表，</w:t>
            </w:r>
            <w:r w:rsidR="00080659" w:rsidRPr="00080659">
              <w:rPr>
                <w:rFonts w:hint="eastAsia"/>
              </w:rPr>
              <w:t>列表显示包括业务申请名称、申请时间、最后提交时间、</w:t>
            </w:r>
            <w:r w:rsidR="008E30DF">
              <w:rPr>
                <w:rFonts w:hint="eastAsia"/>
              </w:rPr>
              <w:t>企业名称</w:t>
            </w:r>
            <w:r w:rsidR="00080659" w:rsidRPr="00080659">
              <w:rPr>
                <w:rFonts w:hint="eastAsia"/>
              </w:rPr>
              <w:t>、联系人、联系电话、业务状态</w:t>
            </w:r>
            <w:r w:rsidRPr="00711C6E">
              <w:rPr>
                <w:rFonts w:hint="eastAsia"/>
              </w:rPr>
              <w:t>；</w:t>
            </w:r>
          </w:p>
          <w:p w:rsidR="00711C6E" w:rsidRPr="00711C6E" w:rsidRDefault="00080659" w:rsidP="00711C6E">
            <w:r>
              <w:rPr>
                <w:rFonts w:hint="eastAsia"/>
              </w:rPr>
              <w:t>银行</w:t>
            </w:r>
            <w:r w:rsidR="00711C6E" w:rsidRPr="00711C6E">
              <w:rPr>
                <w:rFonts w:hint="eastAsia"/>
              </w:rPr>
              <w:t>用户选择</w:t>
            </w:r>
            <w:r>
              <w:rPr>
                <w:rFonts w:hint="eastAsia"/>
              </w:rPr>
              <w:t>需要检查</w:t>
            </w:r>
            <w:r w:rsidR="00711C6E" w:rsidRPr="00711C6E">
              <w:rPr>
                <w:rFonts w:hint="eastAsia"/>
              </w:rPr>
              <w:t>的业务申请，进入业务申请页面，根据</w:t>
            </w:r>
            <w:r>
              <w:rPr>
                <w:rFonts w:hint="eastAsia"/>
              </w:rPr>
              <w:t>检查结果进行退回或接收</w:t>
            </w:r>
            <w:r w:rsidR="00711C6E" w:rsidRPr="00711C6E">
              <w:rPr>
                <w:rFonts w:hint="eastAsia"/>
              </w:rPr>
              <w:t>操作；</w:t>
            </w:r>
          </w:p>
          <w:p w:rsidR="00711C6E" w:rsidRPr="00711C6E" w:rsidRDefault="00080659" w:rsidP="00711C6E">
            <w:r>
              <w:rPr>
                <w:rFonts w:hint="eastAsia"/>
              </w:rPr>
              <w:t>银行</w:t>
            </w:r>
            <w:r w:rsidR="00711C6E" w:rsidRPr="00711C6E">
              <w:rPr>
                <w:rFonts w:hint="eastAsia"/>
              </w:rPr>
              <w:t>用户如在业务申请页面进行</w:t>
            </w:r>
            <w:r>
              <w:rPr>
                <w:rFonts w:hint="eastAsia"/>
              </w:rPr>
              <w:t>退回或接收</w:t>
            </w:r>
            <w:r w:rsidR="00711C6E" w:rsidRPr="00711C6E">
              <w:rPr>
                <w:rFonts w:hint="eastAsia"/>
              </w:rPr>
              <w:t>操作，系统更新待</w:t>
            </w:r>
            <w:r>
              <w:rPr>
                <w:rFonts w:hint="eastAsia"/>
              </w:rPr>
              <w:t>接收</w:t>
            </w:r>
            <w:r w:rsidR="00711C6E" w:rsidRPr="00711C6E">
              <w:rPr>
                <w:rFonts w:hint="eastAsia"/>
              </w:rPr>
              <w:t>业务申请列表。</w:t>
            </w:r>
          </w:p>
        </w:tc>
      </w:tr>
      <w:tr w:rsidR="00711C6E" w:rsidRPr="00711C6E" w:rsidTr="00AC3D27">
        <w:tc>
          <w:tcPr>
            <w:tcW w:w="8946" w:type="dxa"/>
            <w:gridSpan w:val="2"/>
          </w:tcPr>
          <w:p w:rsidR="00711C6E" w:rsidRPr="00711C6E" w:rsidRDefault="00711C6E" w:rsidP="00711C6E">
            <w:pPr>
              <w:rPr>
                <w:b/>
              </w:rPr>
            </w:pPr>
            <w:r w:rsidRPr="00711C6E">
              <w:rPr>
                <w:rFonts w:hint="eastAsia"/>
                <w:b/>
              </w:rPr>
              <w:t>输出</w:t>
            </w:r>
          </w:p>
        </w:tc>
      </w:tr>
      <w:tr w:rsidR="00711C6E" w:rsidRPr="00711C6E" w:rsidTr="00AC3D27">
        <w:tc>
          <w:tcPr>
            <w:tcW w:w="8946" w:type="dxa"/>
            <w:gridSpan w:val="2"/>
          </w:tcPr>
          <w:p w:rsidR="00711C6E" w:rsidRPr="00711C6E" w:rsidRDefault="00995B5A">
            <w:r w:rsidRPr="00995B5A">
              <w:rPr>
                <w:rFonts w:hint="eastAsia"/>
              </w:rPr>
              <w:t>显示待接收的业务申请列表</w:t>
            </w:r>
            <w:r w:rsidR="00711C6E" w:rsidRPr="00711C6E">
              <w:rPr>
                <w:rFonts w:hint="eastAsia"/>
              </w:rPr>
              <w:t>。</w:t>
            </w:r>
          </w:p>
        </w:tc>
      </w:tr>
      <w:tr w:rsidR="00711C6E" w:rsidRPr="00711C6E" w:rsidTr="00AC3D27">
        <w:tc>
          <w:tcPr>
            <w:tcW w:w="8946" w:type="dxa"/>
            <w:gridSpan w:val="2"/>
          </w:tcPr>
          <w:p w:rsidR="00711C6E" w:rsidRPr="00711C6E" w:rsidRDefault="00711C6E" w:rsidP="00711C6E">
            <w:pPr>
              <w:rPr>
                <w:b/>
              </w:rPr>
            </w:pPr>
            <w:r w:rsidRPr="00711C6E">
              <w:rPr>
                <w:rFonts w:hint="eastAsia"/>
                <w:b/>
              </w:rPr>
              <w:t>错误提示</w:t>
            </w:r>
          </w:p>
        </w:tc>
      </w:tr>
      <w:tr w:rsidR="00711C6E" w:rsidRPr="00711C6E" w:rsidTr="00AC3D27">
        <w:tc>
          <w:tcPr>
            <w:tcW w:w="8946" w:type="dxa"/>
            <w:gridSpan w:val="2"/>
          </w:tcPr>
          <w:p w:rsidR="00711C6E" w:rsidRPr="00711C6E" w:rsidRDefault="00995B5A" w:rsidP="00711C6E">
            <w:r>
              <w:rPr>
                <w:rFonts w:hint="eastAsia"/>
              </w:rPr>
              <w:t>无</w:t>
            </w:r>
          </w:p>
        </w:tc>
      </w:tr>
      <w:tr w:rsidR="00711C6E" w:rsidRPr="00711C6E" w:rsidTr="00AC3D27">
        <w:tc>
          <w:tcPr>
            <w:tcW w:w="8946" w:type="dxa"/>
            <w:gridSpan w:val="2"/>
          </w:tcPr>
          <w:p w:rsidR="00711C6E" w:rsidRPr="00711C6E" w:rsidRDefault="00711C6E" w:rsidP="00711C6E">
            <w:pPr>
              <w:rPr>
                <w:b/>
              </w:rPr>
            </w:pPr>
            <w:r w:rsidRPr="00711C6E">
              <w:rPr>
                <w:rFonts w:hint="eastAsia"/>
                <w:b/>
              </w:rPr>
              <w:t>备注</w:t>
            </w:r>
          </w:p>
        </w:tc>
      </w:tr>
      <w:tr w:rsidR="00711C6E" w:rsidRPr="00711C6E" w:rsidTr="00AC3D27">
        <w:tc>
          <w:tcPr>
            <w:tcW w:w="8946" w:type="dxa"/>
            <w:gridSpan w:val="2"/>
          </w:tcPr>
          <w:p w:rsidR="00711C6E" w:rsidRPr="00711C6E" w:rsidRDefault="00711C6E" w:rsidP="00711C6E">
            <w:r w:rsidRPr="00711C6E">
              <w:rPr>
                <w:rFonts w:hint="eastAsia"/>
              </w:rPr>
              <w:t>无</w:t>
            </w:r>
          </w:p>
        </w:tc>
      </w:tr>
    </w:tbl>
    <w:p w:rsidR="00711C6E" w:rsidRDefault="00711C6E" w:rsidP="00A364D7"/>
    <w:p w:rsidR="00C328C9" w:rsidRDefault="00635B76" w:rsidP="00A364D7">
      <w:pPr>
        <w:pStyle w:val="5"/>
      </w:pPr>
      <w:r>
        <w:rPr>
          <w:rFonts w:hint="eastAsia"/>
        </w:rPr>
        <w:t>待办业务</w:t>
      </w:r>
    </w:p>
    <w:tbl>
      <w:tblPr>
        <w:tblStyle w:val="ab"/>
        <w:tblW w:w="0" w:type="auto"/>
        <w:tblLook w:val="04A0" w:firstRow="1" w:lastRow="0" w:firstColumn="1" w:lastColumn="0" w:noHBand="0" w:noVBand="1"/>
      </w:tblPr>
      <w:tblGrid>
        <w:gridCol w:w="1384"/>
        <w:gridCol w:w="7562"/>
      </w:tblGrid>
      <w:tr w:rsidR="00A70C34" w:rsidRPr="00A70C34" w:rsidTr="00AC3D27">
        <w:tc>
          <w:tcPr>
            <w:tcW w:w="1384" w:type="dxa"/>
          </w:tcPr>
          <w:p w:rsidR="00A70C34" w:rsidRPr="00A70C34" w:rsidRDefault="00A70C34" w:rsidP="00A70C34">
            <w:pPr>
              <w:rPr>
                <w:b/>
              </w:rPr>
            </w:pPr>
            <w:r w:rsidRPr="00A70C34">
              <w:rPr>
                <w:rFonts w:hint="eastAsia"/>
                <w:b/>
              </w:rPr>
              <w:t>操作人</w:t>
            </w:r>
          </w:p>
        </w:tc>
        <w:tc>
          <w:tcPr>
            <w:tcW w:w="7562" w:type="dxa"/>
          </w:tcPr>
          <w:p w:rsidR="00A70C34" w:rsidRPr="00A70C34" w:rsidRDefault="00A70C34" w:rsidP="00A70C34">
            <w:r>
              <w:rPr>
                <w:rFonts w:hint="eastAsia"/>
              </w:rPr>
              <w:t>银行</w:t>
            </w:r>
            <w:r w:rsidRPr="00A70C34">
              <w:rPr>
                <w:rFonts w:hint="eastAsia"/>
              </w:rPr>
              <w:t>用户</w:t>
            </w:r>
          </w:p>
        </w:tc>
      </w:tr>
      <w:tr w:rsidR="00A70C34" w:rsidRPr="00A70C34" w:rsidTr="00AC3D27">
        <w:tc>
          <w:tcPr>
            <w:tcW w:w="1384" w:type="dxa"/>
          </w:tcPr>
          <w:p w:rsidR="00A70C34" w:rsidRPr="00A70C34" w:rsidRDefault="00A70C34" w:rsidP="00A70C34">
            <w:pPr>
              <w:rPr>
                <w:b/>
              </w:rPr>
            </w:pPr>
            <w:r w:rsidRPr="00A70C34">
              <w:rPr>
                <w:rFonts w:hint="eastAsia"/>
                <w:b/>
              </w:rPr>
              <w:t>条件</w:t>
            </w:r>
          </w:p>
        </w:tc>
        <w:tc>
          <w:tcPr>
            <w:tcW w:w="7562" w:type="dxa"/>
          </w:tcPr>
          <w:p w:rsidR="00A70C34" w:rsidRPr="00A70C34" w:rsidRDefault="00A70C34">
            <w:r w:rsidRPr="00A70C34">
              <w:rPr>
                <w:rFonts w:hint="eastAsia"/>
              </w:rPr>
              <w:t>已登录</w:t>
            </w:r>
          </w:p>
        </w:tc>
      </w:tr>
      <w:tr w:rsidR="00A70C34" w:rsidRPr="00A70C34" w:rsidTr="00AC3D27">
        <w:tc>
          <w:tcPr>
            <w:tcW w:w="8946" w:type="dxa"/>
            <w:gridSpan w:val="2"/>
          </w:tcPr>
          <w:p w:rsidR="00A70C34" w:rsidRPr="00A70C34" w:rsidRDefault="00A70C34" w:rsidP="00A70C34">
            <w:pPr>
              <w:rPr>
                <w:b/>
              </w:rPr>
            </w:pPr>
            <w:r w:rsidRPr="00A70C34">
              <w:rPr>
                <w:rFonts w:hint="eastAsia"/>
                <w:b/>
              </w:rPr>
              <w:t>输入</w:t>
            </w:r>
          </w:p>
        </w:tc>
      </w:tr>
      <w:tr w:rsidR="00A70C34" w:rsidRPr="00A70C34" w:rsidTr="00AC3D27">
        <w:tc>
          <w:tcPr>
            <w:tcW w:w="8946" w:type="dxa"/>
            <w:gridSpan w:val="2"/>
          </w:tcPr>
          <w:p w:rsidR="00A70C34" w:rsidRPr="00A70C34" w:rsidRDefault="00A70C34" w:rsidP="00A70C34">
            <w:r w:rsidRPr="00A70C34">
              <w:rPr>
                <w:rFonts w:hint="eastAsia"/>
              </w:rPr>
              <w:t>无</w:t>
            </w:r>
          </w:p>
        </w:tc>
      </w:tr>
      <w:tr w:rsidR="00A70C34" w:rsidRPr="00A70C34" w:rsidTr="00AC3D27">
        <w:tc>
          <w:tcPr>
            <w:tcW w:w="8946" w:type="dxa"/>
            <w:gridSpan w:val="2"/>
          </w:tcPr>
          <w:p w:rsidR="00A70C34" w:rsidRPr="00A70C34" w:rsidRDefault="00A70C34" w:rsidP="00A70C34">
            <w:pPr>
              <w:rPr>
                <w:b/>
              </w:rPr>
            </w:pPr>
            <w:r w:rsidRPr="00A70C34">
              <w:rPr>
                <w:rFonts w:hint="eastAsia"/>
                <w:b/>
              </w:rPr>
              <w:t>处理</w:t>
            </w:r>
          </w:p>
        </w:tc>
      </w:tr>
      <w:tr w:rsidR="00A70C34" w:rsidRPr="00A70C34" w:rsidTr="00AC3D27">
        <w:tc>
          <w:tcPr>
            <w:tcW w:w="8946" w:type="dxa"/>
            <w:gridSpan w:val="2"/>
          </w:tcPr>
          <w:p w:rsidR="00A70C34" w:rsidRPr="00A70C34" w:rsidRDefault="00A70C34" w:rsidP="00A70C34">
            <w:r w:rsidRPr="00A70C34">
              <w:rPr>
                <w:rFonts w:hint="eastAsia"/>
              </w:rPr>
              <w:t>系统显示</w:t>
            </w:r>
            <w:r>
              <w:rPr>
                <w:rFonts w:hint="eastAsia"/>
              </w:rPr>
              <w:t>待办（</w:t>
            </w:r>
            <w:r w:rsidRPr="00A70C34">
              <w:rPr>
                <w:rFonts w:hint="eastAsia"/>
              </w:rPr>
              <w:t>待</w:t>
            </w:r>
            <w:r>
              <w:rPr>
                <w:rFonts w:hint="eastAsia"/>
              </w:rPr>
              <w:t>受理、待审批）</w:t>
            </w:r>
            <w:r w:rsidRPr="00A70C34">
              <w:rPr>
                <w:rFonts w:hint="eastAsia"/>
              </w:rPr>
              <w:t>业务</w:t>
            </w:r>
            <w:r>
              <w:rPr>
                <w:rFonts w:hint="eastAsia"/>
              </w:rPr>
              <w:t>申请</w:t>
            </w:r>
            <w:r w:rsidRPr="00A70C34">
              <w:rPr>
                <w:rFonts w:hint="eastAsia"/>
              </w:rPr>
              <w:t>列表，列表显示包括业务申请名称、申请时间、最后提交时间、</w:t>
            </w:r>
            <w:r w:rsidR="008E30DF">
              <w:rPr>
                <w:rFonts w:hint="eastAsia"/>
              </w:rPr>
              <w:t>企业名称</w:t>
            </w:r>
            <w:r w:rsidRPr="00A70C34">
              <w:rPr>
                <w:rFonts w:hint="eastAsia"/>
              </w:rPr>
              <w:t>、联系人、联系电话、业务状态，接收人、接收时间</w:t>
            </w:r>
            <w:r>
              <w:rPr>
                <w:rFonts w:hint="eastAsia"/>
              </w:rPr>
              <w:t>；</w:t>
            </w:r>
          </w:p>
          <w:p w:rsidR="00A70C34" w:rsidRPr="00A70C34" w:rsidRDefault="00A70C34" w:rsidP="00A70C34">
            <w:r w:rsidRPr="00A70C34">
              <w:rPr>
                <w:rFonts w:hint="eastAsia"/>
              </w:rPr>
              <w:t>银行用户选择需要</w:t>
            </w:r>
            <w:r>
              <w:rPr>
                <w:rFonts w:hint="eastAsia"/>
              </w:rPr>
              <w:t>处理</w:t>
            </w:r>
            <w:r w:rsidRPr="00A70C34">
              <w:rPr>
                <w:rFonts w:hint="eastAsia"/>
              </w:rPr>
              <w:t>的业务申请，进入业务申请页面，</w:t>
            </w:r>
            <w:r>
              <w:rPr>
                <w:rFonts w:hint="eastAsia"/>
              </w:rPr>
              <w:t>进行新建（启动）审批</w:t>
            </w:r>
            <w:r w:rsidRPr="00A70C34">
              <w:rPr>
                <w:rFonts w:hint="eastAsia"/>
              </w:rPr>
              <w:t>操</w:t>
            </w:r>
            <w:r w:rsidRPr="00A70C34">
              <w:rPr>
                <w:rFonts w:hint="eastAsia"/>
              </w:rPr>
              <w:lastRenderedPageBreak/>
              <w:t>作；</w:t>
            </w:r>
          </w:p>
          <w:p w:rsidR="00A70C34" w:rsidRPr="00A70C34" w:rsidRDefault="00A70C34">
            <w:r w:rsidRPr="00A70C34">
              <w:rPr>
                <w:rFonts w:hint="eastAsia"/>
              </w:rPr>
              <w:t>银行用户如在业务</w:t>
            </w:r>
            <w:r>
              <w:rPr>
                <w:rFonts w:hint="eastAsia"/>
              </w:rPr>
              <w:t>审批</w:t>
            </w:r>
            <w:r w:rsidRPr="00A70C34">
              <w:rPr>
                <w:rFonts w:hint="eastAsia"/>
              </w:rPr>
              <w:t>页面进行</w:t>
            </w:r>
            <w:r>
              <w:rPr>
                <w:rFonts w:hint="eastAsia"/>
              </w:rPr>
              <w:t>保存、提交</w:t>
            </w:r>
            <w:r w:rsidRPr="00A70C34">
              <w:rPr>
                <w:rFonts w:hint="eastAsia"/>
              </w:rPr>
              <w:t>操作，系统更新</w:t>
            </w:r>
            <w:r>
              <w:rPr>
                <w:rFonts w:hint="eastAsia"/>
              </w:rPr>
              <w:t>待办</w:t>
            </w:r>
            <w:r w:rsidRPr="00A70C34">
              <w:rPr>
                <w:rFonts w:hint="eastAsia"/>
              </w:rPr>
              <w:t>业务申请列表。</w:t>
            </w:r>
          </w:p>
        </w:tc>
      </w:tr>
      <w:tr w:rsidR="00A70C34" w:rsidRPr="00A70C34" w:rsidTr="00AC3D27">
        <w:tc>
          <w:tcPr>
            <w:tcW w:w="8946" w:type="dxa"/>
            <w:gridSpan w:val="2"/>
          </w:tcPr>
          <w:p w:rsidR="00A70C34" w:rsidRPr="00A70C34" w:rsidRDefault="00A70C34" w:rsidP="00A70C34">
            <w:pPr>
              <w:rPr>
                <w:b/>
              </w:rPr>
            </w:pPr>
            <w:r w:rsidRPr="00A70C34">
              <w:rPr>
                <w:rFonts w:hint="eastAsia"/>
                <w:b/>
              </w:rPr>
              <w:lastRenderedPageBreak/>
              <w:t>输出</w:t>
            </w:r>
          </w:p>
        </w:tc>
      </w:tr>
      <w:tr w:rsidR="00A70C34" w:rsidRPr="00A70C34" w:rsidTr="00AC3D27">
        <w:tc>
          <w:tcPr>
            <w:tcW w:w="8946" w:type="dxa"/>
            <w:gridSpan w:val="2"/>
          </w:tcPr>
          <w:p w:rsidR="00A70C34" w:rsidRPr="00A70C34" w:rsidRDefault="00995B5A">
            <w:r w:rsidRPr="00995B5A">
              <w:rPr>
                <w:rFonts w:hint="eastAsia"/>
              </w:rPr>
              <w:t>显示待办</w:t>
            </w:r>
            <w:r w:rsidR="00D51D35" w:rsidRPr="00995B5A">
              <w:rPr>
                <w:rFonts w:hint="eastAsia"/>
              </w:rPr>
              <w:t>业务</w:t>
            </w:r>
            <w:r w:rsidRPr="00995B5A">
              <w:rPr>
                <w:rFonts w:hint="eastAsia"/>
              </w:rPr>
              <w:t>（待受理、待审批）申请列表</w:t>
            </w:r>
            <w:r w:rsidR="00A70C34" w:rsidRPr="00A70C34">
              <w:rPr>
                <w:rFonts w:hint="eastAsia"/>
              </w:rPr>
              <w:t>。</w:t>
            </w:r>
          </w:p>
        </w:tc>
      </w:tr>
      <w:tr w:rsidR="00A70C34" w:rsidRPr="00A70C34" w:rsidTr="00AC3D27">
        <w:tc>
          <w:tcPr>
            <w:tcW w:w="8946" w:type="dxa"/>
            <w:gridSpan w:val="2"/>
          </w:tcPr>
          <w:p w:rsidR="00A70C34" w:rsidRPr="00A70C34" w:rsidRDefault="00A70C34" w:rsidP="00A70C34">
            <w:pPr>
              <w:rPr>
                <w:b/>
              </w:rPr>
            </w:pPr>
            <w:r w:rsidRPr="00A70C34">
              <w:rPr>
                <w:rFonts w:hint="eastAsia"/>
                <w:b/>
              </w:rPr>
              <w:t>错误提示</w:t>
            </w:r>
          </w:p>
        </w:tc>
      </w:tr>
      <w:tr w:rsidR="00A70C34" w:rsidRPr="00A70C34" w:rsidTr="00AC3D27">
        <w:tc>
          <w:tcPr>
            <w:tcW w:w="8946" w:type="dxa"/>
            <w:gridSpan w:val="2"/>
          </w:tcPr>
          <w:p w:rsidR="00A70C34" w:rsidRPr="00A70C34" w:rsidRDefault="00995B5A" w:rsidP="00A70C34">
            <w:r>
              <w:rPr>
                <w:rFonts w:hint="eastAsia"/>
              </w:rPr>
              <w:t>无</w:t>
            </w:r>
          </w:p>
        </w:tc>
      </w:tr>
      <w:tr w:rsidR="00A70C34" w:rsidRPr="00A70C34" w:rsidTr="00AC3D27">
        <w:tc>
          <w:tcPr>
            <w:tcW w:w="8946" w:type="dxa"/>
            <w:gridSpan w:val="2"/>
          </w:tcPr>
          <w:p w:rsidR="00A70C34" w:rsidRPr="00A70C34" w:rsidRDefault="00A70C34" w:rsidP="00A70C34">
            <w:pPr>
              <w:rPr>
                <w:b/>
              </w:rPr>
            </w:pPr>
            <w:r w:rsidRPr="00A70C34">
              <w:rPr>
                <w:rFonts w:hint="eastAsia"/>
                <w:b/>
              </w:rPr>
              <w:t>备注</w:t>
            </w:r>
          </w:p>
        </w:tc>
      </w:tr>
      <w:tr w:rsidR="00A70C34" w:rsidRPr="00A70C34" w:rsidTr="00AC3D27">
        <w:tc>
          <w:tcPr>
            <w:tcW w:w="8946" w:type="dxa"/>
            <w:gridSpan w:val="2"/>
          </w:tcPr>
          <w:p w:rsidR="00A70C34" w:rsidRPr="00A70C34" w:rsidRDefault="00A70C34" w:rsidP="00A70C34">
            <w:r w:rsidRPr="00A70C34">
              <w:rPr>
                <w:rFonts w:hint="eastAsia"/>
              </w:rPr>
              <w:t>无</w:t>
            </w:r>
          </w:p>
        </w:tc>
      </w:tr>
    </w:tbl>
    <w:p w:rsidR="00A70C34" w:rsidRPr="008A3B37" w:rsidRDefault="00A70C34" w:rsidP="00A364D7"/>
    <w:p w:rsidR="006A5667" w:rsidRDefault="006D0D1C" w:rsidP="00A364D7">
      <w:pPr>
        <w:pStyle w:val="5"/>
      </w:pPr>
      <w:r>
        <w:rPr>
          <w:rFonts w:hint="eastAsia"/>
        </w:rPr>
        <w:t>在办业务</w:t>
      </w:r>
    </w:p>
    <w:tbl>
      <w:tblPr>
        <w:tblStyle w:val="ab"/>
        <w:tblW w:w="0" w:type="auto"/>
        <w:tblLook w:val="04A0" w:firstRow="1" w:lastRow="0" w:firstColumn="1" w:lastColumn="0" w:noHBand="0" w:noVBand="1"/>
      </w:tblPr>
      <w:tblGrid>
        <w:gridCol w:w="1384"/>
        <w:gridCol w:w="7562"/>
      </w:tblGrid>
      <w:tr w:rsidR="004B7E7F" w:rsidRPr="004B7E7F" w:rsidTr="00AC3D27">
        <w:tc>
          <w:tcPr>
            <w:tcW w:w="1384" w:type="dxa"/>
          </w:tcPr>
          <w:p w:rsidR="004B7E7F" w:rsidRPr="004B7E7F" w:rsidRDefault="004B7E7F" w:rsidP="004B7E7F">
            <w:pPr>
              <w:rPr>
                <w:b/>
              </w:rPr>
            </w:pPr>
            <w:r w:rsidRPr="004B7E7F">
              <w:rPr>
                <w:rFonts w:hint="eastAsia"/>
                <w:b/>
              </w:rPr>
              <w:t>操作人</w:t>
            </w:r>
          </w:p>
        </w:tc>
        <w:tc>
          <w:tcPr>
            <w:tcW w:w="7562" w:type="dxa"/>
          </w:tcPr>
          <w:p w:rsidR="004B7E7F" w:rsidRPr="004B7E7F" w:rsidRDefault="004B7E7F" w:rsidP="004B7E7F">
            <w:r w:rsidRPr="004B7E7F">
              <w:rPr>
                <w:rFonts w:hint="eastAsia"/>
              </w:rPr>
              <w:t>银行用户</w:t>
            </w:r>
          </w:p>
        </w:tc>
      </w:tr>
      <w:tr w:rsidR="004B7E7F" w:rsidRPr="004B7E7F" w:rsidTr="00AC3D27">
        <w:tc>
          <w:tcPr>
            <w:tcW w:w="1384" w:type="dxa"/>
          </w:tcPr>
          <w:p w:rsidR="004B7E7F" w:rsidRPr="004B7E7F" w:rsidRDefault="004B7E7F" w:rsidP="004B7E7F">
            <w:pPr>
              <w:rPr>
                <w:b/>
              </w:rPr>
            </w:pPr>
            <w:r w:rsidRPr="004B7E7F">
              <w:rPr>
                <w:rFonts w:hint="eastAsia"/>
                <w:b/>
              </w:rPr>
              <w:t>条件</w:t>
            </w:r>
          </w:p>
        </w:tc>
        <w:tc>
          <w:tcPr>
            <w:tcW w:w="7562" w:type="dxa"/>
          </w:tcPr>
          <w:p w:rsidR="004B7E7F" w:rsidRPr="004B7E7F" w:rsidRDefault="004B7E7F" w:rsidP="004B7E7F">
            <w:r w:rsidRPr="004B7E7F">
              <w:rPr>
                <w:rFonts w:hint="eastAsia"/>
              </w:rPr>
              <w:t>已登录</w:t>
            </w:r>
          </w:p>
        </w:tc>
      </w:tr>
      <w:tr w:rsidR="004B7E7F" w:rsidRPr="004B7E7F" w:rsidTr="00AC3D27">
        <w:tc>
          <w:tcPr>
            <w:tcW w:w="8946" w:type="dxa"/>
            <w:gridSpan w:val="2"/>
          </w:tcPr>
          <w:p w:rsidR="004B7E7F" w:rsidRPr="004B7E7F" w:rsidRDefault="004B7E7F" w:rsidP="004B7E7F">
            <w:pPr>
              <w:rPr>
                <w:b/>
              </w:rPr>
            </w:pPr>
            <w:r w:rsidRPr="004B7E7F">
              <w:rPr>
                <w:rFonts w:hint="eastAsia"/>
                <w:b/>
              </w:rPr>
              <w:t>输入</w:t>
            </w:r>
          </w:p>
        </w:tc>
      </w:tr>
      <w:tr w:rsidR="004B7E7F" w:rsidRPr="004B7E7F" w:rsidTr="00AC3D27">
        <w:tc>
          <w:tcPr>
            <w:tcW w:w="8946" w:type="dxa"/>
            <w:gridSpan w:val="2"/>
          </w:tcPr>
          <w:p w:rsidR="004B7E7F" w:rsidRPr="004B7E7F" w:rsidRDefault="004B7E7F" w:rsidP="004B7E7F">
            <w:r w:rsidRPr="004B7E7F">
              <w:rPr>
                <w:rFonts w:hint="eastAsia"/>
              </w:rPr>
              <w:t>无</w:t>
            </w:r>
          </w:p>
        </w:tc>
      </w:tr>
      <w:tr w:rsidR="004B7E7F" w:rsidRPr="004B7E7F" w:rsidTr="00AC3D27">
        <w:tc>
          <w:tcPr>
            <w:tcW w:w="8946" w:type="dxa"/>
            <w:gridSpan w:val="2"/>
          </w:tcPr>
          <w:p w:rsidR="004B7E7F" w:rsidRPr="004B7E7F" w:rsidRDefault="004B7E7F" w:rsidP="004B7E7F">
            <w:pPr>
              <w:rPr>
                <w:b/>
              </w:rPr>
            </w:pPr>
            <w:r w:rsidRPr="004B7E7F">
              <w:rPr>
                <w:rFonts w:hint="eastAsia"/>
                <w:b/>
              </w:rPr>
              <w:t>处理</w:t>
            </w:r>
          </w:p>
        </w:tc>
      </w:tr>
      <w:tr w:rsidR="004B7E7F" w:rsidRPr="004B7E7F" w:rsidTr="00AC3D27">
        <w:tc>
          <w:tcPr>
            <w:tcW w:w="8946" w:type="dxa"/>
            <w:gridSpan w:val="2"/>
          </w:tcPr>
          <w:p w:rsidR="004B7E7F" w:rsidRPr="004B7E7F" w:rsidRDefault="004B7E7F" w:rsidP="004B7E7F">
            <w:r w:rsidRPr="004B7E7F">
              <w:rPr>
                <w:rFonts w:hint="eastAsia"/>
              </w:rPr>
              <w:t>系统显示</w:t>
            </w:r>
            <w:r>
              <w:rPr>
                <w:rFonts w:hint="eastAsia"/>
              </w:rPr>
              <w:t>在办（处理中、审批中）</w:t>
            </w:r>
            <w:r w:rsidR="00995B5A" w:rsidRPr="004B7E7F">
              <w:rPr>
                <w:rFonts w:hint="eastAsia"/>
              </w:rPr>
              <w:t>业务</w:t>
            </w:r>
            <w:r>
              <w:rPr>
                <w:rFonts w:hint="eastAsia"/>
              </w:rPr>
              <w:t>审批</w:t>
            </w:r>
            <w:r w:rsidRPr="004B7E7F">
              <w:rPr>
                <w:rFonts w:hint="eastAsia"/>
              </w:rPr>
              <w:t>列表，列表显示包括业务申请名称、申请时间、最后提交时间、</w:t>
            </w:r>
            <w:r w:rsidR="008E30DF">
              <w:rPr>
                <w:rFonts w:hint="eastAsia"/>
              </w:rPr>
              <w:t>企业名称</w:t>
            </w:r>
            <w:r w:rsidRPr="004B7E7F">
              <w:rPr>
                <w:rFonts w:hint="eastAsia"/>
              </w:rPr>
              <w:t>、联系人、联系电话、业务状态，受理人、受理时间、上一环节经办人、上一环节经办时间</w:t>
            </w:r>
            <w:r>
              <w:rPr>
                <w:rFonts w:hint="eastAsia"/>
              </w:rPr>
              <w:t>；</w:t>
            </w:r>
          </w:p>
          <w:p w:rsidR="004B7E7F" w:rsidRPr="004B7E7F" w:rsidRDefault="004B7E7F" w:rsidP="004B7E7F">
            <w:r w:rsidRPr="004B7E7F">
              <w:rPr>
                <w:rFonts w:hint="eastAsia"/>
              </w:rPr>
              <w:t>银行用户选择需要处理的业务</w:t>
            </w:r>
            <w:r>
              <w:rPr>
                <w:rFonts w:hint="eastAsia"/>
              </w:rPr>
              <w:t>审批</w:t>
            </w:r>
            <w:r w:rsidRPr="004B7E7F">
              <w:rPr>
                <w:rFonts w:hint="eastAsia"/>
              </w:rPr>
              <w:t>，进入</w:t>
            </w:r>
            <w:r>
              <w:rPr>
                <w:rFonts w:hint="eastAsia"/>
              </w:rPr>
              <w:t>业务审批</w:t>
            </w:r>
            <w:r w:rsidRPr="004B7E7F">
              <w:rPr>
                <w:rFonts w:hint="eastAsia"/>
              </w:rPr>
              <w:t>页面，进行操作；</w:t>
            </w:r>
          </w:p>
          <w:p w:rsidR="004B7E7F" w:rsidRPr="004B7E7F" w:rsidRDefault="004B7E7F">
            <w:r w:rsidRPr="004B7E7F">
              <w:rPr>
                <w:rFonts w:hint="eastAsia"/>
              </w:rPr>
              <w:t>银行用户如在业务审批页面进行</w:t>
            </w:r>
            <w:r>
              <w:rPr>
                <w:rFonts w:hint="eastAsia"/>
              </w:rPr>
              <w:t>提交、内部退回、补正、受理、办结</w:t>
            </w:r>
            <w:r w:rsidRPr="004B7E7F">
              <w:rPr>
                <w:rFonts w:hint="eastAsia"/>
              </w:rPr>
              <w:t>操作，系统更新</w:t>
            </w:r>
            <w:r>
              <w:rPr>
                <w:rFonts w:hint="eastAsia"/>
              </w:rPr>
              <w:t>在</w:t>
            </w:r>
            <w:r w:rsidRPr="004B7E7F">
              <w:rPr>
                <w:rFonts w:hint="eastAsia"/>
              </w:rPr>
              <w:t>办业务申请列表。</w:t>
            </w:r>
          </w:p>
        </w:tc>
      </w:tr>
      <w:tr w:rsidR="004B7E7F" w:rsidRPr="004B7E7F" w:rsidTr="00AC3D27">
        <w:tc>
          <w:tcPr>
            <w:tcW w:w="8946" w:type="dxa"/>
            <w:gridSpan w:val="2"/>
          </w:tcPr>
          <w:p w:rsidR="004B7E7F" w:rsidRPr="004B7E7F" w:rsidRDefault="004B7E7F" w:rsidP="004B7E7F">
            <w:pPr>
              <w:rPr>
                <w:b/>
              </w:rPr>
            </w:pPr>
            <w:r w:rsidRPr="004B7E7F">
              <w:rPr>
                <w:rFonts w:hint="eastAsia"/>
                <w:b/>
              </w:rPr>
              <w:t>输出</w:t>
            </w:r>
          </w:p>
        </w:tc>
      </w:tr>
      <w:tr w:rsidR="004B7E7F" w:rsidRPr="004B7E7F" w:rsidTr="00AC3D27">
        <w:tc>
          <w:tcPr>
            <w:tcW w:w="8946" w:type="dxa"/>
            <w:gridSpan w:val="2"/>
          </w:tcPr>
          <w:p w:rsidR="004B7E7F" w:rsidRPr="004B7E7F" w:rsidRDefault="00995B5A" w:rsidP="004B7E7F">
            <w:r w:rsidRPr="00995B5A">
              <w:rPr>
                <w:rFonts w:hint="eastAsia"/>
              </w:rPr>
              <w:t>显示在办业务（处理中、审批中）审批列表</w:t>
            </w:r>
          </w:p>
        </w:tc>
      </w:tr>
      <w:tr w:rsidR="004B7E7F" w:rsidRPr="004B7E7F" w:rsidTr="00AC3D27">
        <w:tc>
          <w:tcPr>
            <w:tcW w:w="8946" w:type="dxa"/>
            <w:gridSpan w:val="2"/>
          </w:tcPr>
          <w:p w:rsidR="004B7E7F" w:rsidRPr="004B7E7F" w:rsidRDefault="004B7E7F" w:rsidP="004B7E7F">
            <w:pPr>
              <w:rPr>
                <w:b/>
              </w:rPr>
            </w:pPr>
            <w:r w:rsidRPr="004B7E7F">
              <w:rPr>
                <w:rFonts w:hint="eastAsia"/>
                <w:b/>
              </w:rPr>
              <w:t>错误提示</w:t>
            </w:r>
          </w:p>
        </w:tc>
      </w:tr>
      <w:tr w:rsidR="004B7E7F" w:rsidRPr="004B7E7F" w:rsidTr="00AC3D27">
        <w:tc>
          <w:tcPr>
            <w:tcW w:w="8946" w:type="dxa"/>
            <w:gridSpan w:val="2"/>
          </w:tcPr>
          <w:p w:rsidR="004B7E7F" w:rsidRPr="004B7E7F" w:rsidRDefault="004B7E7F" w:rsidP="004B7E7F">
            <w:r w:rsidRPr="004B7E7F">
              <w:rPr>
                <w:rFonts w:hint="eastAsia"/>
              </w:rPr>
              <w:t>打开时</w:t>
            </w:r>
            <w:r w:rsidR="00D51D35">
              <w:rPr>
                <w:rFonts w:hint="eastAsia"/>
              </w:rPr>
              <w:t>如有错误，系统提示</w:t>
            </w:r>
            <w:r w:rsidRPr="004B7E7F">
              <w:rPr>
                <w:rFonts w:hint="eastAsia"/>
              </w:rPr>
              <w:t>“打开失败”。</w:t>
            </w:r>
          </w:p>
        </w:tc>
      </w:tr>
      <w:tr w:rsidR="004B7E7F" w:rsidRPr="004B7E7F" w:rsidTr="00AC3D27">
        <w:tc>
          <w:tcPr>
            <w:tcW w:w="8946" w:type="dxa"/>
            <w:gridSpan w:val="2"/>
          </w:tcPr>
          <w:p w:rsidR="004B7E7F" w:rsidRPr="004B7E7F" w:rsidRDefault="004B7E7F" w:rsidP="004B7E7F">
            <w:pPr>
              <w:rPr>
                <w:b/>
              </w:rPr>
            </w:pPr>
            <w:r w:rsidRPr="004B7E7F">
              <w:rPr>
                <w:rFonts w:hint="eastAsia"/>
                <w:b/>
              </w:rPr>
              <w:t>备注</w:t>
            </w:r>
          </w:p>
        </w:tc>
      </w:tr>
      <w:tr w:rsidR="004B7E7F" w:rsidRPr="004B7E7F" w:rsidTr="00AC3D27">
        <w:tc>
          <w:tcPr>
            <w:tcW w:w="8946" w:type="dxa"/>
            <w:gridSpan w:val="2"/>
          </w:tcPr>
          <w:p w:rsidR="004B7E7F" w:rsidRPr="004B7E7F" w:rsidRDefault="004B7E7F" w:rsidP="004B7E7F">
            <w:r w:rsidRPr="004B7E7F">
              <w:rPr>
                <w:rFonts w:hint="eastAsia"/>
              </w:rPr>
              <w:t>无</w:t>
            </w:r>
          </w:p>
        </w:tc>
      </w:tr>
    </w:tbl>
    <w:p w:rsidR="004B7E7F" w:rsidRPr="00065365" w:rsidRDefault="004B7E7F" w:rsidP="00A364D7"/>
    <w:p w:rsidR="00882B73" w:rsidRDefault="006D0D1C" w:rsidP="00A364D7">
      <w:pPr>
        <w:pStyle w:val="5"/>
      </w:pPr>
      <w:r>
        <w:rPr>
          <w:rFonts w:hint="eastAsia"/>
        </w:rPr>
        <w:t>已办结业务</w:t>
      </w:r>
    </w:p>
    <w:tbl>
      <w:tblPr>
        <w:tblStyle w:val="ab"/>
        <w:tblW w:w="0" w:type="auto"/>
        <w:tblLook w:val="04A0" w:firstRow="1" w:lastRow="0" w:firstColumn="1" w:lastColumn="0" w:noHBand="0" w:noVBand="1"/>
      </w:tblPr>
      <w:tblGrid>
        <w:gridCol w:w="1384"/>
        <w:gridCol w:w="7562"/>
      </w:tblGrid>
      <w:tr w:rsidR="00995B5A" w:rsidRPr="00995B5A" w:rsidTr="00AC3D27">
        <w:tc>
          <w:tcPr>
            <w:tcW w:w="1384" w:type="dxa"/>
          </w:tcPr>
          <w:p w:rsidR="00995B5A" w:rsidRPr="00995B5A" w:rsidRDefault="00995B5A" w:rsidP="00995B5A">
            <w:pPr>
              <w:rPr>
                <w:b/>
              </w:rPr>
            </w:pPr>
            <w:r w:rsidRPr="00995B5A">
              <w:rPr>
                <w:rFonts w:hint="eastAsia"/>
                <w:b/>
              </w:rPr>
              <w:t>操作人</w:t>
            </w:r>
          </w:p>
        </w:tc>
        <w:tc>
          <w:tcPr>
            <w:tcW w:w="7562" w:type="dxa"/>
          </w:tcPr>
          <w:p w:rsidR="00995B5A" w:rsidRPr="00995B5A" w:rsidRDefault="00995B5A" w:rsidP="00995B5A">
            <w:r w:rsidRPr="00995B5A">
              <w:rPr>
                <w:rFonts w:hint="eastAsia"/>
              </w:rPr>
              <w:t>银行用户</w:t>
            </w:r>
          </w:p>
        </w:tc>
      </w:tr>
      <w:tr w:rsidR="00995B5A" w:rsidRPr="00995B5A" w:rsidTr="00AC3D27">
        <w:tc>
          <w:tcPr>
            <w:tcW w:w="1384" w:type="dxa"/>
          </w:tcPr>
          <w:p w:rsidR="00995B5A" w:rsidRPr="00995B5A" w:rsidRDefault="00995B5A" w:rsidP="00995B5A">
            <w:pPr>
              <w:rPr>
                <w:b/>
              </w:rPr>
            </w:pPr>
            <w:r w:rsidRPr="00995B5A">
              <w:rPr>
                <w:rFonts w:hint="eastAsia"/>
                <w:b/>
              </w:rPr>
              <w:t>条件</w:t>
            </w:r>
          </w:p>
        </w:tc>
        <w:tc>
          <w:tcPr>
            <w:tcW w:w="7562" w:type="dxa"/>
          </w:tcPr>
          <w:p w:rsidR="00995B5A" w:rsidRPr="00995B5A" w:rsidRDefault="00995B5A" w:rsidP="00995B5A">
            <w:r w:rsidRPr="00995B5A">
              <w:rPr>
                <w:rFonts w:hint="eastAsia"/>
              </w:rPr>
              <w:t>已登录</w:t>
            </w:r>
          </w:p>
        </w:tc>
      </w:tr>
      <w:tr w:rsidR="00995B5A" w:rsidRPr="00995B5A" w:rsidTr="00AC3D27">
        <w:tc>
          <w:tcPr>
            <w:tcW w:w="8946" w:type="dxa"/>
            <w:gridSpan w:val="2"/>
          </w:tcPr>
          <w:p w:rsidR="00995B5A" w:rsidRPr="00995B5A" w:rsidRDefault="00995B5A" w:rsidP="00995B5A">
            <w:pPr>
              <w:rPr>
                <w:b/>
              </w:rPr>
            </w:pPr>
            <w:r w:rsidRPr="00995B5A">
              <w:rPr>
                <w:rFonts w:hint="eastAsia"/>
                <w:b/>
              </w:rPr>
              <w:t>输入</w:t>
            </w:r>
          </w:p>
        </w:tc>
      </w:tr>
      <w:tr w:rsidR="00995B5A" w:rsidRPr="00995B5A" w:rsidTr="00AC3D27">
        <w:tc>
          <w:tcPr>
            <w:tcW w:w="8946" w:type="dxa"/>
            <w:gridSpan w:val="2"/>
          </w:tcPr>
          <w:p w:rsidR="00995B5A" w:rsidRPr="00995B5A" w:rsidRDefault="00995B5A" w:rsidP="00995B5A">
            <w:r w:rsidRPr="00995B5A">
              <w:rPr>
                <w:rFonts w:hint="eastAsia"/>
              </w:rPr>
              <w:t>无</w:t>
            </w:r>
          </w:p>
        </w:tc>
      </w:tr>
      <w:tr w:rsidR="00995B5A" w:rsidRPr="00995B5A" w:rsidTr="00AC3D27">
        <w:tc>
          <w:tcPr>
            <w:tcW w:w="8946" w:type="dxa"/>
            <w:gridSpan w:val="2"/>
          </w:tcPr>
          <w:p w:rsidR="00995B5A" w:rsidRPr="00995B5A" w:rsidRDefault="00995B5A" w:rsidP="00995B5A">
            <w:pPr>
              <w:rPr>
                <w:b/>
              </w:rPr>
            </w:pPr>
            <w:r w:rsidRPr="00995B5A">
              <w:rPr>
                <w:rFonts w:hint="eastAsia"/>
                <w:b/>
              </w:rPr>
              <w:t>处理</w:t>
            </w:r>
          </w:p>
        </w:tc>
      </w:tr>
      <w:tr w:rsidR="00995B5A" w:rsidRPr="00995B5A" w:rsidTr="00AC3D27">
        <w:tc>
          <w:tcPr>
            <w:tcW w:w="8946" w:type="dxa"/>
            <w:gridSpan w:val="2"/>
          </w:tcPr>
          <w:p w:rsidR="00995B5A" w:rsidRPr="00995B5A" w:rsidRDefault="00995B5A" w:rsidP="00995B5A">
            <w:r w:rsidRPr="00995B5A">
              <w:rPr>
                <w:rFonts w:hint="eastAsia"/>
              </w:rPr>
              <w:t>系统显示</w:t>
            </w:r>
            <w:r>
              <w:rPr>
                <w:rFonts w:hint="eastAsia"/>
              </w:rPr>
              <w:t>已办结</w:t>
            </w:r>
            <w:r w:rsidRPr="00995B5A">
              <w:rPr>
                <w:rFonts w:hint="eastAsia"/>
              </w:rPr>
              <w:t>业务审批列表，列表显示包括业务申请名称、申请时间、最后提交时间、</w:t>
            </w:r>
            <w:r w:rsidR="008E30DF">
              <w:rPr>
                <w:rFonts w:hint="eastAsia"/>
              </w:rPr>
              <w:t>企业名称</w:t>
            </w:r>
            <w:r w:rsidRPr="00995B5A">
              <w:rPr>
                <w:rFonts w:hint="eastAsia"/>
              </w:rPr>
              <w:t>、联系人、联系电话、业务状态、受理人、受理时间、办结人员、办结时间。</w:t>
            </w:r>
          </w:p>
          <w:p w:rsidR="00995B5A" w:rsidRPr="00995B5A" w:rsidRDefault="00995B5A">
            <w:r w:rsidRPr="00995B5A">
              <w:rPr>
                <w:rFonts w:hint="eastAsia"/>
              </w:rPr>
              <w:t>银行用户选择需要</w:t>
            </w:r>
            <w:r>
              <w:rPr>
                <w:rFonts w:hint="eastAsia"/>
              </w:rPr>
              <w:t>查看</w:t>
            </w:r>
            <w:r w:rsidRPr="00995B5A">
              <w:rPr>
                <w:rFonts w:hint="eastAsia"/>
              </w:rPr>
              <w:t>的业务审批，进入业务审批页面</w:t>
            </w:r>
            <w:r>
              <w:rPr>
                <w:rFonts w:hint="eastAsia"/>
              </w:rPr>
              <w:t>。</w:t>
            </w:r>
          </w:p>
        </w:tc>
      </w:tr>
      <w:tr w:rsidR="00995B5A" w:rsidRPr="00995B5A" w:rsidTr="00AC3D27">
        <w:tc>
          <w:tcPr>
            <w:tcW w:w="8946" w:type="dxa"/>
            <w:gridSpan w:val="2"/>
          </w:tcPr>
          <w:p w:rsidR="00995B5A" w:rsidRPr="00995B5A" w:rsidRDefault="00995B5A" w:rsidP="00995B5A">
            <w:pPr>
              <w:rPr>
                <w:b/>
              </w:rPr>
            </w:pPr>
            <w:r w:rsidRPr="00995B5A">
              <w:rPr>
                <w:rFonts w:hint="eastAsia"/>
                <w:b/>
              </w:rPr>
              <w:t>输出</w:t>
            </w:r>
          </w:p>
        </w:tc>
      </w:tr>
      <w:tr w:rsidR="00995B5A" w:rsidRPr="00995B5A" w:rsidTr="00AC3D27">
        <w:tc>
          <w:tcPr>
            <w:tcW w:w="8946" w:type="dxa"/>
            <w:gridSpan w:val="2"/>
          </w:tcPr>
          <w:p w:rsidR="00995B5A" w:rsidRPr="00995B5A" w:rsidRDefault="00995B5A" w:rsidP="00995B5A">
            <w:r w:rsidRPr="00995B5A">
              <w:rPr>
                <w:rFonts w:hint="eastAsia"/>
              </w:rPr>
              <w:t>显示已办结业务审批列表。</w:t>
            </w:r>
          </w:p>
        </w:tc>
      </w:tr>
      <w:tr w:rsidR="00995B5A" w:rsidRPr="00995B5A" w:rsidTr="00AC3D27">
        <w:tc>
          <w:tcPr>
            <w:tcW w:w="8946" w:type="dxa"/>
            <w:gridSpan w:val="2"/>
          </w:tcPr>
          <w:p w:rsidR="00995B5A" w:rsidRPr="00995B5A" w:rsidRDefault="00995B5A" w:rsidP="00995B5A">
            <w:pPr>
              <w:rPr>
                <w:b/>
              </w:rPr>
            </w:pPr>
            <w:r w:rsidRPr="00995B5A">
              <w:rPr>
                <w:rFonts w:hint="eastAsia"/>
                <w:b/>
              </w:rPr>
              <w:t>错误提示</w:t>
            </w:r>
          </w:p>
        </w:tc>
      </w:tr>
      <w:tr w:rsidR="00995B5A" w:rsidRPr="00995B5A" w:rsidTr="00AC3D27">
        <w:tc>
          <w:tcPr>
            <w:tcW w:w="8946" w:type="dxa"/>
            <w:gridSpan w:val="2"/>
          </w:tcPr>
          <w:p w:rsidR="00995B5A" w:rsidRPr="00995B5A" w:rsidRDefault="00995B5A" w:rsidP="00995B5A">
            <w:r>
              <w:rPr>
                <w:rFonts w:hint="eastAsia"/>
              </w:rPr>
              <w:t>无</w:t>
            </w:r>
          </w:p>
        </w:tc>
      </w:tr>
      <w:tr w:rsidR="00995B5A" w:rsidRPr="00995B5A" w:rsidTr="00AC3D27">
        <w:tc>
          <w:tcPr>
            <w:tcW w:w="8946" w:type="dxa"/>
            <w:gridSpan w:val="2"/>
          </w:tcPr>
          <w:p w:rsidR="00995B5A" w:rsidRPr="00995B5A" w:rsidRDefault="00995B5A" w:rsidP="00995B5A">
            <w:pPr>
              <w:rPr>
                <w:b/>
              </w:rPr>
            </w:pPr>
            <w:r w:rsidRPr="00995B5A">
              <w:rPr>
                <w:rFonts w:hint="eastAsia"/>
                <w:b/>
              </w:rPr>
              <w:t>备注</w:t>
            </w:r>
          </w:p>
        </w:tc>
      </w:tr>
      <w:tr w:rsidR="00995B5A" w:rsidRPr="00995B5A" w:rsidTr="00AC3D27">
        <w:tc>
          <w:tcPr>
            <w:tcW w:w="8946" w:type="dxa"/>
            <w:gridSpan w:val="2"/>
          </w:tcPr>
          <w:p w:rsidR="00995B5A" w:rsidRPr="00995B5A" w:rsidRDefault="00995B5A" w:rsidP="00995B5A">
            <w:r w:rsidRPr="00995B5A">
              <w:rPr>
                <w:rFonts w:hint="eastAsia"/>
              </w:rPr>
              <w:t>无</w:t>
            </w:r>
          </w:p>
        </w:tc>
      </w:tr>
    </w:tbl>
    <w:p w:rsidR="00995B5A" w:rsidRDefault="00995B5A" w:rsidP="00A364D7"/>
    <w:p w:rsidR="00A63F36" w:rsidRPr="007F4D37" w:rsidRDefault="00A63F36" w:rsidP="005E601F">
      <w:pPr>
        <w:pStyle w:val="4"/>
        <w:rPr>
          <w:sz w:val="32"/>
        </w:rPr>
      </w:pPr>
      <w:r w:rsidRPr="007F4D37">
        <w:rPr>
          <w:rFonts w:hint="eastAsia"/>
        </w:rPr>
        <w:t>任务分派</w:t>
      </w:r>
    </w:p>
    <w:p w:rsidR="00A63F36" w:rsidRDefault="00A63F36">
      <w:pPr>
        <w:pStyle w:val="5"/>
      </w:pPr>
      <w:r>
        <w:rPr>
          <w:rFonts w:hint="eastAsia"/>
        </w:rPr>
        <w:t>系统分派</w:t>
      </w:r>
    </w:p>
    <w:tbl>
      <w:tblPr>
        <w:tblStyle w:val="ab"/>
        <w:tblW w:w="0" w:type="auto"/>
        <w:tblLook w:val="04A0" w:firstRow="1" w:lastRow="0" w:firstColumn="1" w:lastColumn="0" w:noHBand="0" w:noVBand="1"/>
      </w:tblPr>
      <w:tblGrid>
        <w:gridCol w:w="1384"/>
        <w:gridCol w:w="7562"/>
      </w:tblGrid>
      <w:tr w:rsidR="003C5E2A" w:rsidRPr="003C5E2A" w:rsidTr="00AC3D27">
        <w:tc>
          <w:tcPr>
            <w:tcW w:w="1384" w:type="dxa"/>
          </w:tcPr>
          <w:p w:rsidR="003C5E2A" w:rsidRPr="003C5E2A" w:rsidRDefault="003C5E2A" w:rsidP="003C5E2A">
            <w:pPr>
              <w:rPr>
                <w:b/>
              </w:rPr>
            </w:pPr>
            <w:r w:rsidRPr="003C5E2A">
              <w:rPr>
                <w:rFonts w:hint="eastAsia"/>
                <w:b/>
              </w:rPr>
              <w:t>操作人</w:t>
            </w:r>
          </w:p>
        </w:tc>
        <w:tc>
          <w:tcPr>
            <w:tcW w:w="7562" w:type="dxa"/>
          </w:tcPr>
          <w:p w:rsidR="003C5E2A" w:rsidRPr="003C5E2A" w:rsidRDefault="003C5E2A" w:rsidP="003C5E2A">
            <w:r w:rsidRPr="003C5E2A">
              <w:rPr>
                <w:rFonts w:hint="eastAsia"/>
              </w:rPr>
              <w:t>无</w:t>
            </w:r>
          </w:p>
        </w:tc>
      </w:tr>
      <w:tr w:rsidR="003C5E2A" w:rsidRPr="003C5E2A" w:rsidTr="00AC3D27">
        <w:tc>
          <w:tcPr>
            <w:tcW w:w="1384" w:type="dxa"/>
          </w:tcPr>
          <w:p w:rsidR="003C5E2A" w:rsidRPr="003C5E2A" w:rsidRDefault="003C5E2A" w:rsidP="003C5E2A">
            <w:pPr>
              <w:rPr>
                <w:b/>
              </w:rPr>
            </w:pPr>
            <w:r w:rsidRPr="003C5E2A">
              <w:rPr>
                <w:rFonts w:hint="eastAsia"/>
                <w:b/>
              </w:rPr>
              <w:t>条件</w:t>
            </w:r>
          </w:p>
        </w:tc>
        <w:tc>
          <w:tcPr>
            <w:tcW w:w="7562" w:type="dxa"/>
          </w:tcPr>
          <w:p w:rsidR="003C5E2A" w:rsidRPr="003C5E2A" w:rsidRDefault="003C5E2A" w:rsidP="003C5E2A">
            <w:r w:rsidRPr="003C5E2A">
              <w:rPr>
                <w:rFonts w:hint="eastAsia"/>
              </w:rPr>
              <w:t>已登录</w:t>
            </w:r>
          </w:p>
        </w:tc>
      </w:tr>
      <w:tr w:rsidR="003C5E2A" w:rsidRPr="003C5E2A" w:rsidTr="00AC3D27">
        <w:tc>
          <w:tcPr>
            <w:tcW w:w="8946" w:type="dxa"/>
            <w:gridSpan w:val="2"/>
          </w:tcPr>
          <w:p w:rsidR="003C5E2A" w:rsidRPr="003C5E2A" w:rsidRDefault="003C5E2A" w:rsidP="003C5E2A">
            <w:pPr>
              <w:rPr>
                <w:b/>
              </w:rPr>
            </w:pPr>
            <w:r w:rsidRPr="003C5E2A">
              <w:rPr>
                <w:rFonts w:hint="eastAsia"/>
                <w:b/>
              </w:rPr>
              <w:t>输入</w:t>
            </w:r>
          </w:p>
        </w:tc>
      </w:tr>
      <w:tr w:rsidR="003C5E2A" w:rsidRPr="003C5E2A" w:rsidTr="00AC3D27">
        <w:tc>
          <w:tcPr>
            <w:tcW w:w="8946" w:type="dxa"/>
            <w:gridSpan w:val="2"/>
          </w:tcPr>
          <w:p w:rsidR="003C5E2A" w:rsidRPr="003C5E2A" w:rsidRDefault="003C5E2A" w:rsidP="003C5E2A">
            <w:r w:rsidRPr="003C5E2A">
              <w:rPr>
                <w:rFonts w:hint="eastAsia"/>
              </w:rPr>
              <w:t>无</w:t>
            </w:r>
          </w:p>
        </w:tc>
      </w:tr>
      <w:tr w:rsidR="003C5E2A" w:rsidRPr="003C5E2A" w:rsidTr="00AC3D27">
        <w:tc>
          <w:tcPr>
            <w:tcW w:w="8946" w:type="dxa"/>
            <w:gridSpan w:val="2"/>
          </w:tcPr>
          <w:p w:rsidR="003C5E2A" w:rsidRPr="003C5E2A" w:rsidRDefault="003C5E2A" w:rsidP="003C5E2A">
            <w:pPr>
              <w:rPr>
                <w:b/>
              </w:rPr>
            </w:pPr>
            <w:r w:rsidRPr="003C5E2A">
              <w:rPr>
                <w:rFonts w:hint="eastAsia"/>
                <w:b/>
              </w:rPr>
              <w:t>处理</w:t>
            </w:r>
          </w:p>
        </w:tc>
      </w:tr>
      <w:tr w:rsidR="003C5E2A" w:rsidRPr="003C5E2A" w:rsidTr="00AC3D27">
        <w:tc>
          <w:tcPr>
            <w:tcW w:w="8946" w:type="dxa"/>
            <w:gridSpan w:val="2"/>
          </w:tcPr>
          <w:p w:rsidR="003C5E2A" w:rsidRPr="003C5E2A" w:rsidRDefault="003C5E2A" w:rsidP="003C5E2A">
            <w:r w:rsidRPr="003C5E2A">
              <w:rPr>
                <w:rFonts w:hint="eastAsia"/>
              </w:rPr>
              <w:lastRenderedPageBreak/>
              <w:t>企业业务申请提交到银行后，系统自动根据</w:t>
            </w:r>
            <w:r w:rsidR="000E278C">
              <w:rPr>
                <w:rFonts w:hint="eastAsia"/>
              </w:rPr>
              <w:t>银行前台人员</w:t>
            </w:r>
            <w:r w:rsidRPr="003C5E2A">
              <w:rPr>
                <w:rFonts w:hint="eastAsia"/>
              </w:rPr>
              <w:t>当前在线情况及个人处理申请业务数量进行计算，将新申请业务自动分派</w:t>
            </w:r>
            <w:proofErr w:type="gramStart"/>
            <w:r w:rsidRPr="003C5E2A">
              <w:rPr>
                <w:rFonts w:hint="eastAsia"/>
              </w:rPr>
              <w:t>个当前</w:t>
            </w:r>
            <w:proofErr w:type="gramEnd"/>
            <w:r w:rsidRPr="003C5E2A">
              <w:rPr>
                <w:rFonts w:hint="eastAsia"/>
              </w:rPr>
              <w:t>办理申请业务最少的人。</w:t>
            </w:r>
          </w:p>
          <w:p w:rsidR="003C5E2A" w:rsidRPr="003C5E2A" w:rsidRDefault="003C5E2A">
            <w:r w:rsidRPr="003C5E2A">
              <w:rPr>
                <w:rFonts w:hint="eastAsia"/>
              </w:rPr>
              <w:t>业务申请进入到银行审批流程后，系统可根据审批流程设置的下一个环节的岗位自动分配到人。</w:t>
            </w:r>
          </w:p>
        </w:tc>
      </w:tr>
      <w:tr w:rsidR="003C5E2A" w:rsidRPr="003C5E2A" w:rsidTr="00AC3D27">
        <w:tc>
          <w:tcPr>
            <w:tcW w:w="8946" w:type="dxa"/>
            <w:gridSpan w:val="2"/>
          </w:tcPr>
          <w:p w:rsidR="003C5E2A" w:rsidRPr="003C5E2A" w:rsidRDefault="003C5E2A" w:rsidP="003C5E2A">
            <w:pPr>
              <w:rPr>
                <w:b/>
              </w:rPr>
            </w:pPr>
            <w:r w:rsidRPr="003C5E2A">
              <w:rPr>
                <w:rFonts w:hint="eastAsia"/>
                <w:b/>
              </w:rPr>
              <w:t>输出</w:t>
            </w:r>
          </w:p>
        </w:tc>
      </w:tr>
      <w:tr w:rsidR="003C5E2A" w:rsidRPr="003C5E2A" w:rsidTr="00AC3D27">
        <w:tc>
          <w:tcPr>
            <w:tcW w:w="8946" w:type="dxa"/>
            <w:gridSpan w:val="2"/>
          </w:tcPr>
          <w:p w:rsidR="003C5E2A" w:rsidRPr="003C5E2A" w:rsidRDefault="003C5E2A" w:rsidP="003C5E2A">
            <w:r>
              <w:rPr>
                <w:rFonts w:hint="eastAsia"/>
              </w:rPr>
              <w:t>无</w:t>
            </w:r>
          </w:p>
        </w:tc>
      </w:tr>
      <w:tr w:rsidR="003C5E2A" w:rsidRPr="003C5E2A" w:rsidTr="00AC3D27">
        <w:tc>
          <w:tcPr>
            <w:tcW w:w="8946" w:type="dxa"/>
            <w:gridSpan w:val="2"/>
          </w:tcPr>
          <w:p w:rsidR="003C5E2A" w:rsidRPr="003C5E2A" w:rsidRDefault="003C5E2A" w:rsidP="003C5E2A">
            <w:pPr>
              <w:rPr>
                <w:b/>
              </w:rPr>
            </w:pPr>
            <w:r w:rsidRPr="003C5E2A">
              <w:rPr>
                <w:rFonts w:hint="eastAsia"/>
                <w:b/>
              </w:rPr>
              <w:t>错误提示</w:t>
            </w:r>
          </w:p>
        </w:tc>
      </w:tr>
      <w:tr w:rsidR="003C5E2A" w:rsidRPr="003C5E2A" w:rsidTr="00AC3D27">
        <w:tc>
          <w:tcPr>
            <w:tcW w:w="8946" w:type="dxa"/>
            <w:gridSpan w:val="2"/>
          </w:tcPr>
          <w:p w:rsidR="003C5E2A" w:rsidRPr="003C5E2A" w:rsidRDefault="003C5E2A" w:rsidP="003C5E2A">
            <w:r w:rsidRPr="003C5E2A">
              <w:rPr>
                <w:rFonts w:hint="eastAsia"/>
              </w:rPr>
              <w:t>无</w:t>
            </w:r>
          </w:p>
        </w:tc>
      </w:tr>
      <w:tr w:rsidR="003C5E2A" w:rsidRPr="003C5E2A" w:rsidTr="00AC3D27">
        <w:tc>
          <w:tcPr>
            <w:tcW w:w="8946" w:type="dxa"/>
            <w:gridSpan w:val="2"/>
          </w:tcPr>
          <w:p w:rsidR="003C5E2A" w:rsidRPr="003C5E2A" w:rsidRDefault="003C5E2A" w:rsidP="003C5E2A">
            <w:pPr>
              <w:rPr>
                <w:b/>
              </w:rPr>
            </w:pPr>
            <w:r w:rsidRPr="003C5E2A">
              <w:rPr>
                <w:rFonts w:hint="eastAsia"/>
                <w:b/>
              </w:rPr>
              <w:t>备注</w:t>
            </w:r>
          </w:p>
        </w:tc>
      </w:tr>
      <w:tr w:rsidR="003C5E2A" w:rsidRPr="003C5E2A" w:rsidTr="00AC3D27">
        <w:tc>
          <w:tcPr>
            <w:tcW w:w="8946" w:type="dxa"/>
            <w:gridSpan w:val="2"/>
          </w:tcPr>
          <w:p w:rsidR="003C5E2A" w:rsidRPr="003C5E2A" w:rsidRDefault="003C5E2A" w:rsidP="003C5E2A"/>
        </w:tc>
      </w:tr>
    </w:tbl>
    <w:p w:rsidR="003C5E2A" w:rsidRPr="00486B08" w:rsidRDefault="003C5E2A" w:rsidP="00A364D7"/>
    <w:p w:rsidR="00A63F36" w:rsidRPr="00C67B26" w:rsidRDefault="00A63F36" w:rsidP="00A364D7">
      <w:pPr>
        <w:pStyle w:val="5"/>
        <w:rPr>
          <w:color w:val="FF0000"/>
        </w:rPr>
      </w:pPr>
      <w:r w:rsidRPr="00C67B26">
        <w:rPr>
          <w:rFonts w:hint="eastAsia"/>
          <w:color w:val="FF0000"/>
        </w:rPr>
        <w:t>人工分派</w:t>
      </w:r>
    </w:p>
    <w:tbl>
      <w:tblPr>
        <w:tblStyle w:val="ab"/>
        <w:tblW w:w="0" w:type="auto"/>
        <w:tblLook w:val="04A0" w:firstRow="1" w:lastRow="0" w:firstColumn="1" w:lastColumn="0" w:noHBand="0" w:noVBand="1"/>
      </w:tblPr>
      <w:tblGrid>
        <w:gridCol w:w="1384"/>
        <w:gridCol w:w="7562"/>
      </w:tblGrid>
      <w:tr w:rsidR="00FB13C4" w:rsidRPr="00BE3EB5" w:rsidTr="00AC3D27">
        <w:tc>
          <w:tcPr>
            <w:tcW w:w="1384" w:type="dxa"/>
          </w:tcPr>
          <w:p w:rsidR="00FB13C4" w:rsidRPr="00C67B26" w:rsidRDefault="00FB13C4" w:rsidP="00FB13C4">
            <w:pPr>
              <w:rPr>
                <w:b/>
                <w:color w:val="FF0000"/>
              </w:rPr>
            </w:pPr>
            <w:r w:rsidRPr="00C67B26">
              <w:rPr>
                <w:rFonts w:hint="eastAsia"/>
                <w:b/>
                <w:color w:val="FF0000"/>
              </w:rPr>
              <w:t>操作人</w:t>
            </w:r>
          </w:p>
        </w:tc>
        <w:tc>
          <w:tcPr>
            <w:tcW w:w="7562" w:type="dxa"/>
          </w:tcPr>
          <w:p w:rsidR="00FB13C4" w:rsidRPr="00C67B26" w:rsidRDefault="00FB13C4" w:rsidP="00FB13C4">
            <w:pPr>
              <w:rPr>
                <w:color w:val="FF0000"/>
              </w:rPr>
            </w:pPr>
            <w:r w:rsidRPr="00C67B26">
              <w:rPr>
                <w:rFonts w:hint="eastAsia"/>
                <w:color w:val="FF0000"/>
              </w:rPr>
              <w:t>无</w:t>
            </w:r>
          </w:p>
        </w:tc>
      </w:tr>
      <w:tr w:rsidR="00FB13C4" w:rsidRPr="00BE3EB5" w:rsidTr="00AC3D27">
        <w:tc>
          <w:tcPr>
            <w:tcW w:w="1384" w:type="dxa"/>
          </w:tcPr>
          <w:p w:rsidR="00FB13C4" w:rsidRPr="00C67B26" w:rsidRDefault="00FB13C4" w:rsidP="00FB13C4">
            <w:pPr>
              <w:rPr>
                <w:b/>
                <w:color w:val="FF0000"/>
              </w:rPr>
            </w:pPr>
            <w:r w:rsidRPr="00C67B26">
              <w:rPr>
                <w:rFonts w:hint="eastAsia"/>
                <w:b/>
                <w:color w:val="FF0000"/>
              </w:rPr>
              <w:t>条件</w:t>
            </w:r>
          </w:p>
        </w:tc>
        <w:tc>
          <w:tcPr>
            <w:tcW w:w="7562" w:type="dxa"/>
          </w:tcPr>
          <w:p w:rsidR="00FB13C4" w:rsidRPr="00C67B26" w:rsidRDefault="00FB13C4">
            <w:pPr>
              <w:rPr>
                <w:color w:val="FF0000"/>
              </w:rPr>
            </w:pPr>
            <w:r w:rsidRPr="00C67B26">
              <w:rPr>
                <w:rFonts w:hint="eastAsia"/>
                <w:color w:val="FF0000"/>
              </w:rPr>
              <w:t>已登录</w:t>
            </w:r>
          </w:p>
        </w:tc>
      </w:tr>
      <w:tr w:rsidR="00FB13C4" w:rsidRPr="00BE3EB5" w:rsidTr="00AC3D27">
        <w:tc>
          <w:tcPr>
            <w:tcW w:w="8946" w:type="dxa"/>
            <w:gridSpan w:val="2"/>
          </w:tcPr>
          <w:p w:rsidR="00FB13C4" w:rsidRPr="00C67B26" w:rsidRDefault="00FB13C4" w:rsidP="00FB13C4">
            <w:pPr>
              <w:rPr>
                <w:b/>
                <w:color w:val="FF0000"/>
              </w:rPr>
            </w:pPr>
            <w:r w:rsidRPr="00C67B26">
              <w:rPr>
                <w:rFonts w:hint="eastAsia"/>
                <w:b/>
                <w:color w:val="FF0000"/>
              </w:rPr>
              <w:t>输入</w:t>
            </w:r>
          </w:p>
        </w:tc>
      </w:tr>
      <w:tr w:rsidR="00FB13C4" w:rsidRPr="00BE3EB5" w:rsidTr="00AC3D27">
        <w:tc>
          <w:tcPr>
            <w:tcW w:w="8946" w:type="dxa"/>
            <w:gridSpan w:val="2"/>
          </w:tcPr>
          <w:p w:rsidR="00FB13C4" w:rsidRPr="00C67B26" w:rsidRDefault="00FB13C4" w:rsidP="00FB13C4">
            <w:pPr>
              <w:rPr>
                <w:color w:val="FF0000"/>
              </w:rPr>
            </w:pPr>
            <w:r w:rsidRPr="00C67B26">
              <w:rPr>
                <w:rFonts w:hint="eastAsia"/>
                <w:color w:val="FF0000"/>
              </w:rPr>
              <w:t>无</w:t>
            </w:r>
          </w:p>
        </w:tc>
      </w:tr>
      <w:tr w:rsidR="00FB13C4" w:rsidRPr="00BE3EB5" w:rsidTr="00AC3D27">
        <w:tc>
          <w:tcPr>
            <w:tcW w:w="8946" w:type="dxa"/>
            <w:gridSpan w:val="2"/>
          </w:tcPr>
          <w:p w:rsidR="00FB13C4" w:rsidRPr="00C67B26" w:rsidRDefault="00FB13C4" w:rsidP="00FB13C4">
            <w:pPr>
              <w:rPr>
                <w:b/>
                <w:color w:val="FF0000"/>
              </w:rPr>
            </w:pPr>
            <w:r w:rsidRPr="00C67B26">
              <w:rPr>
                <w:rFonts w:hint="eastAsia"/>
                <w:b/>
                <w:color w:val="FF0000"/>
              </w:rPr>
              <w:t>处理</w:t>
            </w:r>
          </w:p>
        </w:tc>
      </w:tr>
      <w:tr w:rsidR="00FB13C4" w:rsidRPr="00BE3EB5" w:rsidTr="00AC3D27">
        <w:tc>
          <w:tcPr>
            <w:tcW w:w="8946" w:type="dxa"/>
            <w:gridSpan w:val="2"/>
          </w:tcPr>
          <w:p w:rsidR="00FB13C4" w:rsidRPr="00C67B26" w:rsidRDefault="00FB13C4" w:rsidP="00FB13C4">
            <w:pPr>
              <w:rPr>
                <w:color w:val="FF0000"/>
              </w:rPr>
            </w:pPr>
            <w:r w:rsidRPr="00C67B26">
              <w:rPr>
                <w:rFonts w:hint="eastAsia"/>
                <w:color w:val="FF0000"/>
              </w:rPr>
              <w:t>系统显示当前角色处理的所有业务审批列表，银行人员选择需要</w:t>
            </w:r>
            <w:r w:rsidR="00B20802" w:rsidRPr="00C67B26">
              <w:rPr>
                <w:rFonts w:hint="eastAsia"/>
                <w:color w:val="FF0000"/>
              </w:rPr>
              <w:t>人工分派</w:t>
            </w:r>
            <w:r w:rsidRPr="00C67B26">
              <w:rPr>
                <w:rFonts w:hint="eastAsia"/>
                <w:color w:val="FF0000"/>
              </w:rPr>
              <w:t>业务审批，进入业务审批页面；</w:t>
            </w:r>
          </w:p>
          <w:p w:rsidR="00FB13C4" w:rsidRPr="00C67B26" w:rsidRDefault="00FB13C4" w:rsidP="00FB13C4">
            <w:pPr>
              <w:rPr>
                <w:color w:val="FF0000"/>
              </w:rPr>
            </w:pPr>
            <w:r w:rsidRPr="00C67B26">
              <w:rPr>
                <w:rFonts w:hint="eastAsia"/>
                <w:color w:val="FF0000"/>
              </w:rPr>
              <w:t>银行人员在业务审批页面，进行人工分派操作；</w:t>
            </w:r>
          </w:p>
          <w:p w:rsidR="00FB13C4" w:rsidRPr="00C67B26" w:rsidRDefault="00FB13C4" w:rsidP="00FB13C4">
            <w:pPr>
              <w:rPr>
                <w:color w:val="FF0000"/>
              </w:rPr>
            </w:pPr>
            <w:r w:rsidRPr="00C67B26">
              <w:rPr>
                <w:rFonts w:hint="eastAsia"/>
                <w:color w:val="FF0000"/>
              </w:rPr>
              <w:t>系统显示当前审批流程角色的所有人员列表；</w:t>
            </w:r>
          </w:p>
          <w:p w:rsidR="00FB13C4" w:rsidRPr="00C67B26" w:rsidRDefault="00FB13C4" w:rsidP="00FB13C4">
            <w:pPr>
              <w:rPr>
                <w:color w:val="FF0000"/>
              </w:rPr>
            </w:pPr>
            <w:r w:rsidRPr="00C67B26">
              <w:rPr>
                <w:rFonts w:hint="eastAsia"/>
                <w:color w:val="FF0000"/>
              </w:rPr>
              <w:t>银行人员选择人员，进行确认操作；</w:t>
            </w:r>
          </w:p>
          <w:p w:rsidR="00FB13C4" w:rsidRPr="00C67B26" w:rsidRDefault="00FB13C4" w:rsidP="00FB13C4">
            <w:pPr>
              <w:rPr>
                <w:color w:val="FF0000"/>
              </w:rPr>
            </w:pPr>
            <w:r w:rsidRPr="00C67B26">
              <w:rPr>
                <w:rFonts w:hint="eastAsia"/>
                <w:color w:val="FF0000"/>
              </w:rPr>
              <w:t>系统将当前业务申请流转给选择的人员。</w:t>
            </w:r>
          </w:p>
        </w:tc>
      </w:tr>
      <w:tr w:rsidR="00FB13C4" w:rsidRPr="00FB13C4" w:rsidTr="00AC3D27">
        <w:tc>
          <w:tcPr>
            <w:tcW w:w="8946" w:type="dxa"/>
            <w:gridSpan w:val="2"/>
          </w:tcPr>
          <w:p w:rsidR="00FB13C4" w:rsidRPr="00FB13C4" w:rsidRDefault="00FB13C4" w:rsidP="00FB13C4">
            <w:pPr>
              <w:rPr>
                <w:b/>
              </w:rPr>
            </w:pPr>
            <w:r w:rsidRPr="00FB13C4">
              <w:rPr>
                <w:rFonts w:hint="eastAsia"/>
                <w:b/>
              </w:rPr>
              <w:t>输出</w:t>
            </w:r>
          </w:p>
        </w:tc>
      </w:tr>
      <w:tr w:rsidR="00FB13C4" w:rsidRPr="00FB13C4" w:rsidTr="00AC3D27">
        <w:tc>
          <w:tcPr>
            <w:tcW w:w="8946" w:type="dxa"/>
            <w:gridSpan w:val="2"/>
          </w:tcPr>
          <w:p w:rsidR="00FB13C4" w:rsidRPr="00FB13C4" w:rsidRDefault="00FB13C4" w:rsidP="00FB13C4">
            <w:r w:rsidRPr="00FB13C4">
              <w:rPr>
                <w:rFonts w:hint="eastAsia"/>
              </w:rPr>
              <w:t>无</w:t>
            </w:r>
          </w:p>
        </w:tc>
      </w:tr>
      <w:tr w:rsidR="00FB13C4" w:rsidRPr="00FB13C4" w:rsidTr="00AC3D27">
        <w:tc>
          <w:tcPr>
            <w:tcW w:w="8946" w:type="dxa"/>
            <w:gridSpan w:val="2"/>
          </w:tcPr>
          <w:p w:rsidR="00FB13C4" w:rsidRPr="00FB13C4" w:rsidRDefault="00FB13C4" w:rsidP="00FB13C4">
            <w:pPr>
              <w:rPr>
                <w:b/>
              </w:rPr>
            </w:pPr>
            <w:r w:rsidRPr="00FB13C4">
              <w:rPr>
                <w:rFonts w:hint="eastAsia"/>
                <w:b/>
              </w:rPr>
              <w:t>错误提示</w:t>
            </w:r>
          </w:p>
        </w:tc>
      </w:tr>
      <w:tr w:rsidR="00FB13C4" w:rsidRPr="00FB13C4" w:rsidTr="00AC3D27">
        <w:tc>
          <w:tcPr>
            <w:tcW w:w="8946" w:type="dxa"/>
            <w:gridSpan w:val="2"/>
          </w:tcPr>
          <w:p w:rsidR="00FB13C4" w:rsidRPr="00FB13C4" w:rsidRDefault="00FB13C4" w:rsidP="00FB13C4">
            <w:r w:rsidRPr="00FB13C4">
              <w:rPr>
                <w:rFonts w:hint="eastAsia"/>
              </w:rPr>
              <w:t>无</w:t>
            </w:r>
          </w:p>
        </w:tc>
      </w:tr>
      <w:tr w:rsidR="00FB13C4" w:rsidRPr="00FB13C4" w:rsidTr="00AC3D27">
        <w:tc>
          <w:tcPr>
            <w:tcW w:w="8946" w:type="dxa"/>
            <w:gridSpan w:val="2"/>
          </w:tcPr>
          <w:p w:rsidR="00FB13C4" w:rsidRPr="00FB13C4" w:rsidRDefault="00FB13C4" w:rsidP="00FB13C4">
            <w:pPr>
              <w:rPr>
                <w:b/>
              </w:rPr>
            </w:pPr>
            <w:r w:rsidRPr="00FB13C4">
              <w:rPr>
                <w:rFonts w:hint="eastAsia"/>
                <w:b/>
              </w:rPr>
              <w:lastRenderedPageBreak/>
              <w:t>备注</w:t>
            </w:r>
          </w:p>
        </w:tc>
      </w:tr>
      <w:tr w:rsidR="00FB13C4" w:rsidRPr="00FB13C4" w:rsidTr="00AC3D27">
        <w:tc>
          <w:tcPr>
            <w:tcW w:w="8946" w:type="dxa"/>
            <w:gridSpan w:val="2"/>
          </w:tcPr>
          <w:p w:rsidR="00FB13C4" w:rsidRPr="00FB13C4" w:rsidRDefault="003B5678" w:rsidP="00FB13C4">
            <w:r w:rsidRPr="003B5678">
              <w:rPr>
                <w:rFonts w:hint="eastAsia"/>
              </w:rPr>
              <w:t>指定</w:t>
            </w:r>
            <w:r w:rsidR="000E278C">
              <w:rPr>
                <w:rFonts w:hint="eastAsia"/>
              </w:rPr>
              <w:t>银行后台人员</w:t>
            </w:r>
            <w:r w:rsidRPr="003B5678">
              <w:rPr>
                <w:rFonts w:hint="eastAsia"/>
              </w:rPr>
              <w:t>，对所属角色分配的所有申请业务在银行内部审批流程节点上进行人工分派到人。</w:t>
            </w:r>
          </w:p>
        </w:tc>
      </w:tr>
    </w:tbl>
    <w:p w:rsidR="00FB13C4" w:rsidRPr="00486B08" w:rsidRDefault="00FB13C4" w:rsidP="00A364D7"/>
    <w:p w:rsidR="00AE5BF8" w:rsidRDefault="006D0D1C" w:rsidP="005E601F">
      <w:pPr>
        <w:pStyle w:val="4"/>
      </w:pPr>
      <w:commentRangeStart w:id="190"/>
      <w:r>
        <w:rPr>
          <w:rFonts w:hint="eastAsia"/>
        </w:rPr>
        <w:t>查询统计</w:t>
      </w:r>
      <w:commentRangeEnd w:id="190"/>
      <w:r>
        <w:commentReference w:id="190"/>
      </w:r>
    </w:p>
    <w:p w:rsidR="00A63F36" w:rsidRDefault="0032789F" w:rsidP="00A364D7">
      <w:pPr>
        <w:pStyle w:val="5"/>
      </w:pPr>
      <w:r>
        <w:rPr>
          <w:rFonts w:hint="eastAsia"/>
        </w:rPr>
        <w:t>业务状态查询</w:t>
      </w:r>
    </w:p>
    <w:tbl>
      <w:tblPr>
        <w:tblStyle w:val="ab"/>
        <w:tblW w:w="0" w:type="auto"/>
        <w:tblLook w:val="04A0" w:firstRow="1" w:lastRow="0" w:firstColumn="1" w:lastColumn="0" w:noHBand="0" w:noVBand="1"/>
      </w:tblPr>
      <w:tblGrid>
        <w:gridCol w:w="1384"/>
        <w:gridCol w:w="7562"/>
      </w:tblGrid>
      <w:tr w:rsidR="00B20802" w:rsidRPr="00B20802" w:rsidTr="00AC3D27">
        <w:tc>
          <w:tcPr>
            <w:tcW w:w="1384" w:type="dxa"/>
          </w:tcPr>
          <w:p w:rsidR="00B20802" w:rsidRPr="00B20802" w:rsidRDefault="00B20802" w:rsidP="00B20802">
            <w:pPr>
              <w:jc w:val="left"/>
              <w:rPr>
                <w:b/>
              </w:rPr>
            </w:pPr>
            <w:r w:rsidRPr="00B20802">
              <w:rPr>
                <w:rFonts w:hint="eastAsia"/>
                <w:b/>
              </w:rPr>
              <w:t>操作人</w:t>
            </w:r>
          </w:p>
        </w:tc>
        <w:tc>
          <w:tcPr>
            <w:tcW w:w="7562" w:type="dxa"/>
          </w:tcPr>
          <w:p w:rsidR="00B20802" w:rsidRPr="00B20802" w:rsidRDefault="00B20802" w:rsidP="00B20802">
            <w:pPr>
              <w:jc w:val="left"/>
            </w:pPr>
            <w:r>
              <w:rPr>
                <w:rFonts w:hint="eastAsia"/>
              </w:rPr>
              <w:t>银行</w:t>
            </w:r>
            <w:r w:rsidRPr="00B20802">
              <w:rPr>
                <w:rFonts w:hint="eastAsia"/>
              </w:rPr>
              <w:t>用户</w:t>
            </w:r>
          </w:p>
        </w:tc>
      </w:tr>
      <w:tr w:rsidR="00B20802" w:rsidRPr="00B20802" w:rsidTr="00AC3D27">
        <w:tc>
          <w:tcPr>
            <w:tcW w:w="1384" w:type="dxa"/>
          </w:tcPr>
          <w:p w:rsidR="00B20802" w:rsidRPr="00B20802" w:rsidRDefault="00B20802" w:rsidP="00B20802">
            <w:pPr>
              <w:jc w:val="left"/>
              <w:rPr>
                <w:b/>
              </w:rPr>
            </w:pPr>
            <w:r w:rsidRPr="00B20802">
              <w:rPr>
                <w:rFonts w:hint="eastAsia"/>
                <w:b/>
              </w:rPr>
              <w:t>条件</w:t>
            </w:r>
          </w:p>
        </w:tc>
        <w:tc>
          <w:tcPr>
            <w:tcW w:w="7562" w:type="dxa"/>
          </w:tcPr>
          <w:p w:rsidR="00B20802" w:rsidRPr="00B20802" w:rsidRDefault="00B20802" w:rsidP="00B20802">
            <w:pPr>
              <w:jc w:val="left"/>
            </w:pPr>
            <w:r w:rsidRPr="00B20802">
              <w:rPr>
                <w:rFonts w:hint="eastAsia"/>
              </w:rPr>
              <w:t>已登录</w:t>
            </w:r>
          </w:p>
        </w:tc>
      </w:tr>
      <w:tr w:rsidR="00B20802" w:rsidRPr="00B20802" w:rsidTr="00AC3D27">
        <w:tc>
          <w:tcPr>
            <w:tcW w:w="8946" w:type="dxa"/>
            <w:gridSpan w:val="2"/>
          </w:tcPr>
          <w:p w:rsidR="00B20802" w:rsidRPr="00B20802" w:rsidRDefault="00B20802" w:rsidP="00B20802">
            <w:pPr>
              <w:jc w:val="left"/>
              <w:rPr>
                <w:b/>
              </w:rPr>
            </w:pPr>
            <w:r w:rsidRPr="00B20802">
              <w:rPr>
                <w:rFonts w:hint="eastAsia"/>
                <w:b/>
              </w:rPr>
              <w:t>输入</w:t>
            </w:r>
          </w:p>
        </w:tc>
      </w:tr>
      <w:tr w:rsidR="00B20802" w:rsidRPr="00B20802" w:rsidTr="00AC3D27">
        <w:tc>
          <w:tcPr>
            <w:tcW w:w="8946" w:type="dxa"/>
            <w:gridSpan w:val="2"/>
          </w:tcPr>
          <w:p w:rsidR="00B20802" w:rsidRPr="00B20802" w:rsidRDefault="00B20802">
            <w:pPr>
              <w:jc w:val="left"/>
            </w:pPr>
            <w:r w:rsidRPr="00B20802">
              <w:rPr>
                <w:rFonts w:hint="eastAsia"/>
              </w:rPr>
              <w:t>查询条件包括接收时间范围</w:t>
            </w:r>
            <w:r>
              <w:rPr>
                <w:rFonts w:hint="eastAsia"/>
              </w:rPr>
              <w:t>、受理时间范围、办结时间范围</w:t>
            </w:r>
            <w:r w:rsidRPr="00B20802">
              <w:rPr>
                <w:rFonts w:hint="eastAsia"/>
              </w:rPr>
              <w:t>、</w:t>
            </w:r>
            <w:r>
              <w:rPr>
                <w:rFonts w:hint="eastAsia"/>
              </w:rPr>
              <w:t>业务审批名称、</w:t>
            </w:r>
            <w:r w:rsidRPr="00B20802">
              <w:rPr>
                <w:rFonts w:hint="eastAsia"/>
              </w:rPr>
              <w:t>业务状态</w:t>
            </w:r>
            <w:r w:rsidR="007160CB">
              <w:rPr>
                <w:rFonts w:hint="eastAsia"/>
              </w:rPr>
              <w:t>，</w:t>
            </w:r>
            <w:r w:rsidR="007160CB" w:rsidRPr="007160CB">
              <w:rPr>
                <w:rFonts w:hint="eastAsia"/>
              </w:rPr>
              <w:t>业务申请处理的时间</w:t>
            </w:r>
            <w:r w:rsidRPr="00B20802">
              <w:rPr>
                <w:rFonts w:hint="eastAsia"/>
              </w:rPr>
              <w:t>。业务状态选择包括</w:t>
            </w:r>
            <w:r>
              <w:rPr>
                <w:rFonts w:hint="eastAsia"/>
              </w:rPr>
              <w:t>“待接收”、</w:t>
            </w:r>
            <w:r w:rsidRPr="00B20802">
              <w:rPr>
                <w:rFonts w:hint="eastAsia"/>
              </w:rPr>
              <w:t>“待受理”、</w:t>
            </w:r>
            <w:r>
              <w:rPr>
                <w:rFonts w:hint="eastAsia"/>
              </w:rPr>
              <w:t>“处理中”、“待审批</w:t>
            </w:r>
            <w:r w:rsidRPr="00B20802">
              <w:rPr>
                <w:rFonts w:hint="eastAsia"/>
              </w:rPr>
              <w:t>”、“审批中”、</w:t>
            </w:r>
            <w:r>
              <w:rPr>
                <w:rFonts w:hint="eastAsia"/>
              </w:rPr>
              <w:t>“已办结”、“</w:t>
            </w:r>
            <w:r w:rsidR="00012CFF">
              <w:rPr>
                <w:rFonts w:hint="eastAsia"/>
              </w:rPr>
              <w:t>待补正</w:t>
            </w:r>
            <w:r>
              <w:rPr>
                <w:rFonts w:hint="eastAsia"/>
              </w:rPr>
              <w:t>”</w:t>
            </w:r>
          </w:p>
        </w:tc>
      </w:tr>
      <w:tr w:rsidR="00B20802" w:rsidRPr="00B20802" w:rsidTr="00AC3D27">
        <w:tc>
          <w:tcPr>
            <w:tcW w:w="8946" w:type="dxa"/>
            <w:gridSpan w:val="2"/>
          </w:tcPr>
          <w:p w:rsidR="00B20802" w:rsidRPr="00B20802" w:rsidRDefault="00B20802" w:rsidP="00B20802">
            <w:pPr>
              <w:jc w:val="left"/>
              <w:rPr>
                <w:b/>
              </w:rPr>
            </w:pPr>
            <w:r w:rsidRPr="00B20802">
              <w:rPr>
                <w:rFonts w:hint="eastAsia"/>
                <w:b/>
              </w:rPr>
              <w:t>处理</w:t>
            </w:r>
          </w:p>
        </w:tc>
      </w:tr>
      <w:tr w:rsidR="00B20802" w:rsidRPr="00B20802" w:rsidTr="00AC3D27">
        <w:tc>
          <w:tcPr>
            <w:tcW w:w="8946" w:type="dxa"/>
            <w:gridSpan w:val="2"/>
          </w:tcPr>
          <w:p w:rsidR="00B20802" w:rsidRPr="00B20802" w:rsidRDefault="00B20802" w:rsidP="00B20802">
            <w:pPr>
              <w:jc w:val="left"/>
            </w:pPr>
            <w:r>
              <w:rPr>
                <w:rFonts w:hint="eastAsia"/>
              </w:rPr>
              <w:t>银行</w:t>
            </w:r>
            <w:r w:rsidRPr="00B20802">
              <w:rPr>
                <w:rFonts w:hint="eastAsia"/>
              </w:rPr>
              <w:t>用户根据提示录入查询条件，进行查询操作；</w:t>
            </w:r>
          </w:p>
          <w:p w:rsidR="00B20802" w:rsidRPr="00B20802" w:rsidRDefault="00B20802" w:rsidP="00B20802">
            <w:pPr>
              <w:jc w:val="left"/>
            </w:pPr>
            <w:r w:rsidRPr="00B20802">
              <w:rPr>
                <w:rFonts w:hint="eastAsia"/>
              </w:rPr>
              <w:t>系统返回符合查询条件的业务</w:t>
            </w:r>
            <w:r>
              <w:rPr>
                <w:rFonts w:hint="eastAsia"/>
              </w:rPr>
              <w:t>审批</w:t>
            </w:r>
            <w:r w:rsidR="00E57476">
              <w:rPr>
                <w:rFonts w:hint="eastAsia"/>
              </w:rPr>
              <w:t>信息</w:t>
            </w:r>
            <w:r w:rsidRPr="00B20802">
              <w:rPr>
                <w:rFonts w:hint="eastAsia"/>
              </w:rPr>
              <w:t>，并列表显示；</w:t>
            </w:r>
          </w:p>
          <w:p w:rsidR="00B20802" w:rsidRPr="00B20802" w:rsidRDefault="00B20802">
            <w:pPr>
              <w:jc w:val="left"/>
            </w:pPr>
            <w:r>
              <w:rPr>
                <w:rFonts w:hint="eastAsia"/>
              </w:rPr>
              <w:t>银行</w:t>
            </w:r>
            <w:r w:rsidRPr="00B20802">
              <w:rPr>
                <w:rFonts w:hint="eastAsia"/>
              </w:rPr>
              <w:t>用户通过列表选择，打开</w:t>
            </w:r>
            <w:r>
              <w:rPr>
                <w:rFonts w:hint="eastAsia"/>
              </w:rPr>
              <w:t>业务审批</w:t>
            </w:r>
            <w:r w:rsidRPr="00B20802">
              <w:rPr>
                <w:rFonts w:hint="eastAsia"/>
              </w:rPr>
              <w:t>页面，可根据</w:t>
            </w:r>
            <w:r w:rsidR="0041422B">
              <w:rPr>
                <w:rFonts w:hint="eastAsia"/>
              </w:rPr>
              <w:t>业务状态</w:t>
            </w:r>
            <w:r w:rsidRPr="00B20802">
              <w:rPr>
                <w:rFonts w:hint="eastAsia"/>
              </w:rPr>
              <w:t>进行</w:t>
            </w:r>
            <w:r>
              <w:rPr>
                <w:rFonts w:hint="eastAsia"/>
              </w:rPr>
              <w:t>退回、接收、新建（启动）审批、修改、内部退回、内部撤回、补正、受理、加水印及页码、办结、数据导出</w:t>
            </w:r>
            <w:r w:rsidRPr="00B20802">
              <w:rPr>
                <w:rFonts w:hint="eastAsia"/>
              </w:rPr>
              <w:t>操作。</w:t>
            </w:r>
          </w:p>
        </w:tc>
      </w:tr>
      <w:tr w:rsidR="00B20802" w:rsidRPr="00B20802" w:rsidTr="00AC3D27">
        <w:tc>
          <w:tcPr>
            <w:tcW w:w="8946" w:type="dxa"/>
            <w:gridSpan w:val="2"/>
          </w:tcPr>
          <w:p w:rsidR="00B20802" w:rsidRPr="00B20802" w:rsidRDefault="00B20802" w:rsidP="00B20802">
            <w:pPr>
              <w:jc w:val="left"/>
              <w:rPr>
                <w:b/>
              </w:rPr>
            </w:pPr>
            <w:r w:rsidRPr="00B20802">
              <w:rPr>
                <w:rFonts w:hint="eastAsia"/>
                <w:b/>
              </w:rPr>
              <w:t>输出</w:t>
            </w:r>
          </w:p>
        </w:tc>
      </w:tr>
      <w:tr w:rsidR="00B20802" w:rsidRPr="00B20802" w:rsidTr="00AC3D27">
        <w:tc>
          <w:tcPr>
            <w:tcW w:w="8946" w:type="dxa"/>
            <w:gridSpan w:val="2"/>
          </w:tcPr>
          <w:p w:rsidR="00B20802" w:rsidRPr="00B20802" w:rsidRDefault="00B20802">
            <w:pPr>
              <w:jc w:val="left"/>
            </w:pPr>
            <w:r w:rsidRPr="00B20802">
              <w:rPr>
                <w:rFonts w:hint="eastAsia"/>
              </w:rPr>
              <w:t>列表显示包括</w:t>
            </w:r>
            <w:r w:rsidR="006E3171">
              <w:rPr>
                <w:rFonts w:hint="eastAsia"/>
              </w:rPr>
              <w:t>业务项目类型</w:t>
            </w:r>
            <w:r w:rsidR="00D86451">
              <w:rPr>
                <w:rFonts w:hint="eastAsia"/>
              </w:rPr>
              <w:t>、</w:t>
            </w:r>
            <w:r w:rsidRPr="00B20802">
              <w:rPr>
                <w:rFonts w:hint="eastAsia"/>
              </w:rPr>
              <w:t>业务申请名称、申请时间、最后提交时间、业务状态、接收时间、接收人、受理时间、受理人、办结时间、办结人。</w:t>
            </w:r>
          </w:p>
        </w:tc>
      </w:tr>
      <w:tr w:rsidR="00B20802" w:rsidRPr="00B20802" w:rsidTr="00AC3D27">
        <w:tc>
          <w:tcPr>
            <w:tcW w:w="8946" w:type="dxa"/>
            <w:gridSpan w:val="2"/>
          </w:tcPr>
          <w:p w:rsidR="00B20802" w:rsidRPr="00B20802" w:rsidRDefault="00B20802" w:rsidP="00B20802">
            <w:pPr>
              <w:jc w:val="left"/>
              <w:rPr>
                <w:b/>
              </w:rPr>
            </w:pPr>
            <w:r w:rsidRPr="00B20802">
              <w:rPr>
                <w:rFonts w:hint="eastAsia"/>
                <w:b/>
              </w:rPr>
              <w:t>错误提示</w:t>
            </w:r>
          </w:p>
        </w:tc>
      </w:tr>
      <w:tr w:rsidR="00B20802" w:rsidRPr="00B20802" w:rsidTr="00AC3D27">
        <w:tc>
          <w:tcPr>
            <w:tcW w:w="8946" w:type="dxa"/>
            <w:gridSpan w:val="2"/>
          </w:tcPr>
          <w:p w:rsidR="00B20802" w:rsidRPr="00B20802" w:rsidRDefault="00B20802" w:rsidP="00B20802">
            <w:pPr>
              <w:jc w:val="left"/>
            </w:pPr>
            <w:r w:rsidRPr="00B20802">
              <w:rPr>
                <w:rFonts w:hint="eastAsia"/>
              </w:rPr>
              <w:t>查询时</w:t>
            </w:r>
            <w:r w:rsidR="00D51D35">
              <w:rPr>
                <w:rFonts w:hint="eastAsia"/>
              </w:rPr>
              <w:t>如有错误，系统提示</w:t>
            </w:r>
            <w:r w:rsidRPr="00B20802">
              <w:rPr>
                <w:rFonts w:hint="eastAsia"/>
              </w:rPr>
              <w:t>“查询失败”。</w:t>
            </w:r>
          </w:p>
        </w:tc>
      </w:tr>
      <w:tr w:rsidR="00B20802" w:rsidRPr="00B20802" w:rsidTr="00AC3D27">
        <w:tc>
          <w:tcPr>
            <w:tcW w:w="8946" w:type="dxa"/>
            <w:gridSpan w:val="2"/>
          </w:tcPr>
          <w:p w:rsidR="00B20802" w:rsidRPr="00B20802" w:rsidRDefault="00B20802" w:rsidP="00B20802">
            <w:pPr>
              <w:jc w:val="left"/>
              <w:rPr>
                <w:b/>
              </w:rPr>
            </w:pPr>
            <w:r w:rsidRPr="00B20802">
              <w:rPr>
                <w:rFonts w:hint="eastAsia"/>
                <w:b/>
              </w:rPr>
              <w:t>备注</w:t>
            </w:r>
          </w:p>
        </w:tc>
      </w:tr>
      <w:tr w:rsidR="00B20802" w:rsidRPr="00B20802" w:rsidTr="00AC3D27">
        <w:tc>
          <w:tcPr>
            <w:tcW w:w="8946" w:type="dxa"/>
            <w:gridSpan w:val="2"/>
          </w:tcPr>
          <w:p w:rsidR="00B20802" w:rsidRPr="00B20802" w:rsidRDefault="007160CB" w:rsidP="00B20802">
            <w:pPr>
              <w:jc w:val="left"/>
            </w:pPr>
            <w:r w:rsidRPr="007160CB">
              <w:rPr>
                <w:rFonts w:hint="eastAsia"/>
              </w:rPr>
              <w:t>业务申请处理的时间</w:t>
            </w:r>
            <w:r>
              <w:rPr>
                <w:rFonts w:hint="eastAsia"/>
              </w:rPr>
              <w:t>=</w:t>
            </w:r>
            <w:r>
              <w:rPr>
                <w:rFonts w:hint="eastAsia"/>
              </w:rPr>
              <w:t>办结时间</w:t>
            </w:r>
            <w:r>
              <w:rPr>
                <w:rFonts w:hint="eastAsia"/>
              </w:rPr>
              <w:t>-</w:t>
            </w:r>
            <w:r>
              <w:rPr>
                <w:rFonts w:hint="eastAsia"/>
              </w:rPr>
              <w:t>材料最后齐备时间。</w:t>
            </w:r>
          </w:p>
        </w:tc>
      </w:tr>
    </w:tbl>
    <w:p w:rsidR="00B20802" w:rsidRPr="00A63F36" w:rsidRDefault="00B20802" w:rsidP="00A364D7">
      <w:pPr>
        <w:jc w:val="left"/>
      </w:pPr>
    </w:p>
    <w:p w:rsidR="00A63F36" w:rsidRPr="00C67B26" w:rsidRDefault="00A63F36" w:rsidP="00A364D7">
      <w:pPr>
        <w:pStyle w:val="5"/>
        <w:rPr>
          <w:color w:val="FF0000"/>
        </w:rPr>
      </w:pPr>
      <w:r w:rsidRPr="00C67B26">
        <w:rPr>
          <w:rFonts w:hint="eastAsia"/>
          <w:color w:val="FF0000"/>
        </w:rPr>
        <w:lastRenderedPageBreak/>
        <w:t>业务量统计</w:t>
      </w:r>
    </w:p>
    <w:tbl>
      <w:tblPr>
        <w:tblStyle w:val="ab"/>
        <w:tblW w:w="0" w:type="auto"/>
        <w:tblLook w:val="04A0" w:firstRow="1" w:lastRow="0" w:firstColumn="1" w:lastColumn="0" w:noHBand="0" w:noVBand="1"/>
      </w:tblPr>
      <w:tblGrid>
        <w:gridCol w:w="1384"/>
        <w:gridCol w:w="7562"/>
      </w:tblGrid>
      <w:tr w:rsidR="00A04253" w:rsidRPr="00BE3EB5" w:rsidTr="00AC3D27">
        <w:tc>
          <w:tcPr>
            <w:tcW w:w="1384" w:type="dxa"/>
          </w:tcPr>
          <w:p w:rsidR="00A04253" w:rsidRPr="00C67B26" w:rsidRDefault="00A04253" w:rsidP="00A04253">
            <w:pPr>
              <w:rPr>
                <w:b/>
                <w:color w:val="FF0000"/>
              </w:rPr>
            </w:pPr>
            <w:r w:rsidRPr="00C67B26">
              <w:rPr>
                <w:rFonts w:hint="eastAsia"/>
                <w:b/>
                <w:color w:val="FF0000"/>
              </w:rPr>
              <w:t>操作人</w:t>
            </w:r>
          </w:p>
        </w:tc>
        <w:tc>
          <w:tcPr>
            <w:tcW w:w="7562" w:type="dxa"/>
          </w:tcPr>
          <w:p w:rsidR="00A04253" w:rsidRPr="00C67B26" w:rsidRDefault="00A04253" w:rsidP="00A04253">
            <w:pPr>
              <w:rPr>
                <w:color w:val="FF0000"/>
              </w:rPr>
            </w:pPr>
            <w:r w:rsidRPr="00C67B26">
              <w:rPr>
                <w:rFonts w:hint="eastAsia"/>
                <w:color w:val="FF0000"/>
              </w:rPr>
              <w:t>银行用户</w:t>
            </w:r>
          </w:p>
        </w:tc>
      </w:tr>
      <w:tr w:rsidR="00A04253" w:rsidRPr="00BE3EB5" w:rsidTr="00AC3D27">
        <w:tc>
          <w:tcPr>
            <w:tcW w:w="1384" w:type="dxa"/>
          </w:tcPr>
          <w:p w:rsidR="00A04253" w:rsidRPr="00C67B26" w:rsidRDefault="00A04253" w:rsidP="00A04253">
            <w:pPr>
              <w:rPr>
                <w:b/>
                <w:color w:val="FF0000"/>
              </w:rPr>
            </w:pPr>
            <w:r w:rsidRPr="00C67B26">
              <w:rPr>
                <w:rFonts w:hint="eastAsia"/>
                <w:b/>
                <w:color w:val="FF0000"/>
              </w:rPr>
              <w:t>条件</w:t>
            </w:r>
          </w:p>
        </w:tc>
        <w:tc>
          <w:tcPr>
            <w:tcW w:w="7562" w:type="dxa"/>
          </w:tcPr>
          <w:p w:rsidR="00A04253" w:rsidRPr="00C67B26" w:rsidRDefault="00A04253" w:rsidP="00A04253">
            <w:pPr>
              <w:rPr>
                <w:color w:val="FF0000"/>
              </w:rPr>
            </w:pPr>
            <w:r w:rsidRPr="00C67B26">
              <w:rPr>
                <w:rFonts w:hint="eastAsia"/>
                <w:color w:val="FF0000"/>
              </w:rPr>
              <w:t>已登录</w:t>
            </w:r>
          </w:p>
        </w:tc>
      </w:tr>
      <w:tr w:rsidR="00A04253" w:rsidRPr="00BE3EB5" w:rsidTr="00AC3D27">
        <w:tc>
          <w:tcPr>
            <w:tcW w:w="8946" w:type="dxa"/>
            <w:gridSpan w:val="2"/>
          </w:tcPr>
          <w:p w:rsidR="00A04253" w:rsidRPr="00C67B26" w:rsidRDefault="00A04253" w:rsidP="00A04253">
            <w:pPr>
              <w:rPr>
                <w:b/>
                <w:color w:val="FF0000"/>
              </w:rPr>
            </w:pPr>
            <w:r w:rsidRPr="00C67B26">
              <w:rPr>
                <w:rFonts w:hint="eastAsia"/>
                <w:b/>
                <w:color w:val="FF0000"/>
              </w:rPr>
              <w:t>输入</w:t>
            </w:r>
          </w:p>
        </w:tc>
      </w:tr>
      <w:tr w:rsidR="00A04253" w:rsidRPr="00BE3EB5" w:rsidTr="00AC3D27">
        <w:tc>
          <w:tcPr>
            <w:tcW w:w="8946" w:type="dxa"/>
            <w:gridSpan w:val="2"/>
          </w:tcPr>
          <w:p w:rsidR="00A04253" w:rsidRPr="00C67B26" w:rsidRDefault="00A04253">
            <w:pPr>
              <w:rPr>
                <w:color w:val="FF0000"/>
              </w:rPr>
            </w:pPr>
            <w:r w:rsidRPr="00C67B26">
              <w:rPr>
                <w:rFonts w:hint="eastAsia"/>
                <w:color w:val="FF0000"/>
              </w:rPr>
              <w:t>统计条件包括</w:t>
            </w:r>
            <w:r w:rsidR="00872301" w:rsidRPr="00C67B26">
              <w:rPr>
                <w:rFonts w:hint="eastAsia"/>
                <w:color w:val="FF0000"/>
              </w:rPr>
              <w:t>接收时间</w:t>
            </w:r>
            <w:r w:rsidRPr="00C67B26">
              <w:rPr>
                <w:rFonts w:hint="eastAsia"/>
                <w:color w:val="FF0000"/>
              </w:rPr>
              <w:t>范围</w:t>
            </w:r>
          </w:p>
        </w:tc>
      </w:tr>
      <w:tr w:rsidR="00A04253" w:rsidRPr="00BE3EB5" w:rsidTr="00AC3D27">
        <w:tc>
          <w:tcPr>
            <w:tcW w:w="8946" w:type="dxa"/>
            <w:gridSpan w:val="2"/>
          </w:tcPr>
          <w:p w:rsidR="00A04253" w:rsidRPr="00C67B26" w:rsidRDefault="00A04253" w:rsidP="00A04253">
            <w:pPr>
              <w:rPr>
                <w:b/>
                <w:color w:val="FF0000"/>
              </w:rPr>
            </w:pPr>
            <w:r w:rsidRPr="00C67B26">
              <w:rPr>
                <w:rFonts w:hint="eastAsia"/>
                <w:b/>
                <w:color w:val="FF0000"/>
              </w:rPr>
              <w:t>处理</w:t>
            </w:r>
          </w:p>
        </w:tc>
      </w:tr>
      <w:tr w:rsidR="00A04253" w:rsidRPr="00BE3EB5" w:rsidTr="00AC3D27">
        <w:tc>
          <w:tcPr>
            <w:tcW w:w="8946" w:type="dxa"/>
            <w:gridSpan w:val="2"/>
          </w:tcPr>
          <w:p w:rsidR="00A04253" w:rsidRPr="00C67B26" w:rsidRDefault="00A04253" w:rsidP="00A04253">
            <w:pPr>
              <w:rPr>
                <w:color w:val="FF0000"/>
              </w:rPr>
            </w:pPr>
            <w:r w:rsidRPr="00C67B26">
              <w:rPr>
                <w:rFonts w:hint="eastAsia"/>
                <w:color w:val="FF0000"/>
              </w:rPr>
              <w:t>银行录入</w:t>
            </w:r>
            <w:r w:rsidR="00872301" w:rsidRPr="00C67B26">
              <w:rPr>
                <w:rFonts w:hint="eastAsia"/>
                <w:color w:val="FF0000"/>
              </w:rPr>
              <w:t>接收时间</w:t>
            </w:r>
            <w:r w:rsidRPr="00C67B26">
              <w:rPr>
                <w:rFonts w:hint="eastAsia"/>
                <w:color w:val="FF0000"/>
              </w:rPr>
              <w:t>范围条件，进行统计操作；</w:t>
            </w:r>
          </w:p>
          <w:p w:rsidR="00A04253" w:rsidRPr="00C67B26" w:rsidRDefault="00A04253" w:rsidP="00A04253">
            <w:pPr>
              <w:rPr>
                <w:color w:val="FF0000"/>
              </w:rPr>
            </w:pPr>
            <w:r w:rsidRPr="00C67B26">
              <w:rPr>
                <w:rFonts w:hint="eastAsia"/>
                <w:color w:val="FF0000"/>
              </w:rPr>
              <w:t>系统返回</w:t>
            </w:r>
            <w:r w:rsidR="00872301" w:rsidRPr="00C67B26">
              <w:rPr>
                <w:rFonts w:hint="eastAsia"/>
                <w:color w:val="FF0000"/>
              </w:rPr>
              <w:t>业务申请数量的</w:t>
            </w:r>
            <w:r w:rsidRPr="00C67B26">
              <w:rPr>
                <w:rFonts w:hint="eastAsia"/>
                <w:color w:val="FF0000"/>
              </w:rPr>
              <w:t>统计数据。</w:t>
            </w:r>
          </w:p>
        </w:tc>
      </w:tr>
      <w:tr w:rsidR="00A04253" w:rsidRPr="00BE3EB5" w:rsidTr="00AC3D27">
        <w:tc>
          <w:tcPr>
            <w:tcW w:w="8946" w:type="dxa"/>
            <w:gridSpan w:val="2"/>
          </w:tcPr>
          <w:p w:rsidR="00A04253" w:rsidRPr="00C67B26" w:rsidRDefault="00A04253" w:rsidP="00A04253">
            <w:pPr>
              <w:rPr>
                <w:b/>
                <w:color w:val="FF0000"/>
              </w:rPr>
            </w:pPr>
            <w:r w:rsidRPr="00C67B26">
              <w:rPr>
                <w:rFonts w:hint="eastAsia"/>
                <w:b/>
                <w:color w:val="FF0000"/>
              </w:rPr>
              <w:t>输出</w:t>
            </w:r>
          </w:p>
        </w:tc>
      </w:tr>
      <w:tr w:rsidR="00A04253" w:rsidRPr="00BE3EB5" w:rsidTr="00AC3D27">
        <w:tc>
          <w:tcPr>
            <w:tcW w:w="8946" w:type="dxa"/>
            <w:gridSpan w:val="2"/>
          </w:tcPr>
          <w:p w:rsidR="00A04253" w:rsidRPr="00C67B26" w:rsidRDefault="00A04253" w:rsidP="00A04253">
            <w:pPr>
              <w:rPr>
                <w:color w:val="FF0000"/>
              </w:rPr>
            </w:pPr>
            <w:r w:rsidRPr="00C67B26">
              <w:rPr>
                <w:rFonts w:hint="eastAsia"/>
                <w:color w:val="FF0000"/>
              </w:rPr>
              <w:t>统计纬度列为</w:t>
            </w:r>
            <w:r w:rsidR="008E30DF" w:rsidRPr="00C67B26">
              <w:rPr>
                <w:rFonts w:hint="eastAsia"/>
                <w:color w:val="FF0000"/>
              </w:rPr>
              <w:t>业务项目类型</w:t>
            </w:r>
            <w:r w:rsidRPr="00C67B26">
              <w:rPr>
                <w:rFonts w:hint="eastAsia"/>
                <w:color w:val="FF0000"/>
              </w:rPr>
              <w:t>、</w:t>
            </w:r>
            <w:r w:rsidR="00E57476" w:rsidRPr="00C67B26">
              <w:rPr>
                <w:rFonts w:hint="eastAsia"/>
                <w:color w:val="FF0000"/>
              </w:rPr>
              <w:t>业务申请名称</w:t>
            </w:r>
            <w:r w:rsidRPr="00C67B26">
              <w:rPr>
                <w:rFonts w:hint="eastAsia"/>
                <w:color w:val="FF0000"/>
              </w:rPr>
              <w:t>；</w:t>
            </w:r>
          </w:p>
          <w:p w:rsidR="00A04253" w:rsidRPr="00C67B26" w:rsidRDefault="00A04253" w:rsidP="00A04253">
            <w:pPr>
              <w:rPr>
                <w:color w:val="FF0000"/>
              </w:rPr>
            </w:pPr>
            <w:r w:rsidRPr="00C67B26">
              <w:rPr>
                <w:rFonts w:hint="eastAsia"/>
                <w:color w:val="FF0000"/>
              </w:rPr>
              <w:t>统计纬度行为</w:t>
            </w:r>
            <w:r w:rsidR="00872301" w:rsidRPr="00C67B26">
              <w:rPr>
                <w:rFonts w:hint="eastAsia"/>
                <w:color w:val="FF0000"/>
              </w:rPr>
              <w:t>业务状态（待</w:t>
            </w:r>
            <w:r w:rsidR="00D86451" w:rsidRPr="00C67B26">
              <w:rPr>
                <w:rFonts w:hint="eastAsia"/>
                <w:color w:val="FF0000"/>
              </w:rPr>
              <w:t>接收、待受理、待审批</w:t>
            </w:r>
            <w:r w:rsidR="00872301" w:rsidRPr="00C67B26">
              <w:rPr>
                <w:rFonts w:hint="eastAsia"/>
                <w:color w:val="FF0000"/>
              </w:rPr>
              <w:t>）</w:t>
            </w:r>
            <w:r w:rsidRPr="00C67B26">
              <w:rPr>
                <w:rFonts w:hint="eastAsia"/>
                <w:color w:val="FF0000"/>
              </w:rPr>
              <w:t>；</w:t>
            </w:r>
          </w:p>
          <w:p w:rsidR="00A04253" w:rsidRPr="00C67B26" w:rsidRDefault="00A04253">
            <w:pPr>
              <w:rPr>
                <w:color w:val="FF0000"/>
              </w:rPr>
            </w:pPr>
            <w:r w:rsidRPr="00C67B26">
              <w:rPr>
                <w:rFonts w:hint="eastAsia"/>
                <w:color w:val="FF0000"/>
              </w:rPr>
              <w:t>统计值为</w:t>
            </w:r>
            <w:r w:rsidR="00872301" w:rsidRPr="00C67B26">
              <w:rPr>
                <w:rFonts w:hint="eastAsia"/>
                <w:color w:val="FF0000"/>
              </w:rPr>
              <w:t>业务</w:t>
            </w:r>
            <w:r w:rsidRPr="00C67B26">
              <w:rPr>
                <w:rFonts w:hint="eastAsia"/>
                <w:color w:val="FF0000"/>
              </w:rPr>
              <w:t>申请数量。</w:t>
            </w:r>
          </w:p>
        </w:tc>
      </w:tr>
      <w:tr w:rsidR="00A04253" w:rsidRPr="00BE3EB5" w:rsidTr="00AC3D27">
        <w:tc>
          <w:tcPr>
            <w:tcW w:w="8946" w:type="dxa"/>
            <w:gridSpan w:val="2"/>
          </w:tcPr>
          <w:p w:rsidR="00A04253" w:rsidRPr="00C67B26" w:rsidRDefault="00A04253" w:rsidP="00A04253">
            <w:pPr>
              <w:rPr>
                <w:b/>
                <w:color w:val="FF0000"/>
              </w:rPr>
            </w:pPr>
            <w:r w:rsidRPr="00C67B26">
              <w:rPr>
                <w:rFonts w:hint="eastAsia"/>
                <w:b/>
                <w:color w:val="FF0000"/>
              </w:rPr>
              <w:t>错误提示</w:t>
            </w:r>
          </w:p>
        </w:tc>
      </w:tr>
      <w:tr w:rsidR="00A04253" w:rsidRPr="00BE3EB5" w:rsidTr="00AC3D27">
        <w:tc>
          <w:tcPr>
            <w:tcW w:w="8946" w:type="dxa"/>
            <w:gridSpan w:val="2"/>
          </w:tcPr>
          <w:p w:rsidR="00A04253" w:rsidRPr="00C67B26" w:rsidRDefault="00A04253" w:rsidP="00A04253">
            <w:pPr>
              <w:rPr>
                <w:color w:val="FF0000"/>
              </w:rPr>
            </w:pPr>
            <w:r w:rsidRPr="00C67B26">
              <w:rPr>
                <w:rFonts w:hint="eastAsia"/>
                <w:color w:val="FF0000"/>
              </w:rPr>
              <w:t>统计时</w:t>
            </w:r>
            <w:r w:rsidR="00D51D35" w:rsidRPr="00C67B26">
              <w:rPr>
                <w:rFonts w:hint="eastAsia"/>
                <w:color w:val="FF0000"/>
              </w:rPr>
              <w:t>如有错误，系统提示</w:t>
            </w:r>
            <w:r w:rsidRPr="00C67B26">
              <w:rPr>
                <w:rFonts w:hint="eastAsia"/>
                <w:color w:val="FF0000"/>
              </w:rPr>
              <w:t>“统计失败”。</w:t>
            </w:r>
          </w:p>
        </w:tc>
      </w:tr>
      <w:tr w:rsidR="00A04253" w:rsidRPr="00BE3EB5" w:rsidTr="00AC3D27">
        <w:tc>
          <w:tcPr>
            <w:tcW w:w="8946" w:type="dxa"/>
            <w:gridSpan w:val="2"/>
          </w:tcPr>
          <w:p w:rsidR="00A04253" w:rsidRPr="00C67B26" w:rsidRDefault="00A04253" w:rsidP="00A04253">
            <w:pPr>
              <w:rPr>
                <w:b/>
                <w:color w:val="FF0000"/>
              </w:rPr>
            </w:pPr>
            <w:r w:rsidRPr="00C67B26">
              <w:rPr>
                <w:rFonts w:hint="eastAsia"/>
                <w:b/>
                <w:color w:val="FF0000"/>
              </w:rPr>
              <w:t>备注</w:t>
            </w:r>
          </w:p>
        </w:tc>
      </w:tr>
      <w:tr w:rsidR="00D86451" w:rsidRPr="00BE3EB5" w:rsidTr="00AC3D27">
        <w:tc>
          <w:tcPr>
            <w:tcW w:w="8946" w:type="dxa"/>
            <w:gridSpan w:val="2"/>
          </w:tcPr>
          <w:p w:rsidR="00D86451" w:rsidRPr="00C67B26" w:rsidRDefault="00D86451" w:rsidP="00A04253">
            <w:pPr>
              <w:rPr>
                <w:color w:val="FF0000"/>
              </w:rPr>
            </w:pPr>
            <w:r w:rsidRPr="00C67B26">
              <w:rPr>
                <w:rFonts w:hint="eastAsia"/>
                <w:color w:val="FF0000"/>
              </w:rPr>
              <w:t>无</w:t>
            </w:r>
          </w:p>
        </w:tc>
      </w:tr>
    </w:tbl>
    <w:p w:rsidR="00AE5BF8" w:rsidRDefault="006D0D1C" w:rsidP="005E601F">
      <w:pPr>
        <w:pStyle w:val="4"/>
      </w:pPr>
      <w:r>
        <w:rPr>
          <w:rFonts w:hint="eastAsia"/>
        </w:rPr>
        <w:t>法律法规查询</w:t>
      </w:r>
    </w:p>
    <w:p w:rsidR="00234579" w:rsidRPr="00A364D7" w:rsidRDefault="00234579" w:rsidP="00A364D7">
      <w:pPr>
        <w:pStyle w:val="5"/>
      </w:pPr>
      <w:r w:rsidRPr="00A364D7">
        <w:rPr>
          <w:rFonts w:hint="eastAsia"/>
        </w:rPr>
        <w:t>查询</w:t>
      </w:r>
    </w:p>
    <w:tbl>
      <w:tblPr>
        <w:tblStyle w:val="ab"/>
        <w:tblW w:w="0" w:type="auto"/>
        <w:tblLook w:val="04A0" w:firstRow="1" w:lastRow="0" w:firstColumn="1" w:lastColumn="0" w:noHBand="0" w:noVBand="1"/>
      </w:tblPr>
      <w:tblGrid>
        <w:gridCol w:w="1384"/>
        <w:gridCol w:w="7562"/>
      </w:tblGrid>
      <w:tr w:rsidR="00872301" w:rsidRPr="00C652FA" w:rsidTr="00AC3D27">
        <w:tc>
          <w:tcPr>
            <w:tcW w:w="1384" w:type="dxa"/>
          </w:tcPr>
          <w:p w:rsidR="00872301" w:rsidRPr="00C652FA" w:rsidRDefault="00872301" w:rsidP="00AC3D27">
            <w:pPr>
              <w:rPr>
                <w:b/>
              </w:rPr>
            </w:pPr>
            <w:r w:rsidRPr="00C652FA">
              <w:rPr>
                <w:rFonts w:hint="eastAsia"/>
                <w:b/>
              </w:rPr>
              <w:t>操作人</w:t>
            </w:r>
          </w:p>
        </w:tc>
        <w:tc>
          <w:tcPr>
            <w:tcW w:w="7562" w:type="dxa"/>
          </w:tcPr>
          <w:p w:rsidR="00872301" w:rsidRPr="00C652FA" w:rsidRDefault="00872301" w:rsidP="00AC3D27">
            <w:r>
              <w:rPr>
                <w:rFonts w:hint="eastAsia"/>
              </w:rPr>
              <w:t>银行用户</w:t>
            </w:r>
          </w:p>
        </w:tc>
      </w:tr>
      <w:tr w:rsidR="00872301" w:rsidRPr="00C652FA" w:rsidTr="00AC3D27">
        <w:tc>
          <w:tcPr>
            <w:tcW w:w="1384" w:type="dxa"/>
          </w:tcPr>
          <w:p w:rsidR="00872301" w:rsidRPr="00C652FA" w:rsidRDefault="00872301" w:rsidP="00AC3D27">
            <w:pPr>
              <w:rPr>
                <w:b/>
              </w:rPr>
            </w:pPr>
            <w:r w:rsidRPr="00C652FA">
              <w:rPr>
                <w:rFonts w:hint="eastAsia"/>
                <w:b/>
              </w:rPr>
              <w:t>条件</w:t>
            </w:r>
          </w:p>
        </w:tc>
        <w:tc>
          <w:tcPr>
            <w:tcW w:w="7562" w:type="dxa"/>
          </w:tcPr>
          <w:p w:rsidR="00872301" w:rsidRPr="00C652FA" w:rsidRDefault="00872301" w:rsidP="00AC3D27">
            <w:r>
              <w:rPr>
                <w:rFonts w:hint="eastAsia"/>
              </w:rPr>
              <w:t>已登录</w:t>
            </w:r>
          </w:p>
        </w:tc>
      </w:tr>
      <w:tr w:rsidR="00872301" w:rsidRPr="00C652FA" w:rsidTr="00AC3D27">
        <w:tc>
          <w:tcPr>
            <w:tcW w:w="8946" w:type="dxa"/>
            <w:gridSpan w:val="2"/>
          </w:tcPr>
          <w:p w:rsidR="00872301" w:rsidRPr="00C652FA" w:rsidRDefault="00872301" w:rsidP="00AC3D27">
            <w:pPr>
              <w:rPr>
                <w:b/>
              </w:rPr>
            </w:pPr>
            <w:r w:rsidRPr="00C652FA">
              <w:rPr>
                <w:rFonts w:hint="eastAsia"/>
                <w:b/>
              </w:rPr>
              <w:t>输入</w:t>
            </w:r>
          </w:p>
        </w:tc>
      </w:tr>
      <w:tr w:rsidR="00872301" w:rsidRPr="00C652FA" w:rsidTr="00AC3D27">
        <w:tc>
          <w:tcPr>
            <w:tcW w:w="8946" w:type="dxa"/>
            <w:gridSpan w:val="2"/>
          </w:tcPr>
          <w:p w:rsidR="00872301" w:rsidRPr="00C652FA" w:rsidRDefault="00872301" w:rsidP="00AC3D27">
            <w:r>
              <w:rPr>
                <w:rFonts w:hint="eastAsia"/>
              </w:rPr>
              <w:t>查询条件包括关键字</w:t>
            </w:r>
          </w:p>
        </w:tc>
      </w:tr>
      <w:tr w:rsidR="00872301" w:rsidRPr="00C652FA" w:rsidTr="00AC3D27">
        <w:tc>
          <w:tcPr>
            <w:tcW w:w="8946" w:type="dxa"/>
            <w:gridSpan w:val="2"/>
          </w:tcPr>
          <w:p w:rsidR="00872301" w:rsidRPr="00C652FA" w:rsidRDefault="00872301" w:rsidP="00AC3D27">
            <w:pPr>
              <w:rPr>
                <w:b/>
              </w:rPr>
            </w:pPr>
            <w:r w:rsidRPr="00C652FA">
              <w:rPr>
                <w:rFonts w:hint="eastAsia"/>
                <w:b/>
              </w:rPr>
              <w:t>处理</w:t>
            </w:r>
          </w:p>
        </w:tc>
      </w:tr>
      <w:tr w:rsidR="00872301" w:rsidRPr="00C652FA" w:rsidTr="00AC3D27">
        <w:tc>
          <w:tcPr>
            <w:tcW w:w="8946" w:type="dxa"/>
            <w:gridSpan w:val="2"/>
          </w:tcPr>
          <w:p w:rsidR="00872301" w:rsidRDefault="00872301" w:rsidP="00AC3D27">
            <w:r>
              <w:rPr>
                <w:rFonts w:hint="eastAsia"/>
              </w:rPr>
              <w:t>银行用户录入关键字，进行查询操作；</w:t>
            </w:r>
          </w:p>
          <w:p w:rsidR="00872301" w:rsidRPr="00B036AE" w:rsidRDefault="00872301" w:rsidP="00AC3D27">
            <w:r w:rsidRPr="00B036AE">
              <w:rPr>
                <w:rFonts w:hint="eastAsia"/>
              </w:rPr>
              <w:t>系统返回符合查询条件的地方性、区域性法律法规</w:t>
            </w:r>
            <w:r w:rsidR="00E57476">
              <w:rPr>
                <w:rFonts w:hint="eastAsia"/>
              </w:rPr>
              <w:t>信息</w:t>
            </w:r>
            <w:r w:rsidRPr="00B036AE">
              <w:rPr>
                <w:rFonts w:hint="eastAsia"/>
              </w:rPr>
              <w:t>，并列表显示；</w:t>
            </w:r>
          </w:p>
          <w:p w:rsidR="00872301" w:rsidRDefault="00872301" w:rsidP="00AC3D27">
            <w:r>
              <w:rPr>
                <w:rFonts w:hint="eastAsia"/>
              </w:rPr>
              <w:lastRenderedPageBreak/>
              <w:t>银行用户通过</w:t>
            </w:r>
            <w:r w:rsidRPr="002D612B">
              <w:rPr>
                <w:rFonts w:hint="eastAsia"/>
              </w:rPr>
              <w:t>列表选择，</w:t>
            </w:r>
            <w:r>
              <w:rPr>
                <w:rFonts w:hint="eastAsia"/>
              </w:rPr>
              <w:t>进入法律法规详细显示页面。</w:t>
            </w:r>
          </w:p>
          <w:p w:rsidR="00234579" w:rsidRPr="00B036AE" w:rsidRDefault="00234579" w:rsidP="00234579">
            <w:r w:rsidRPr="00234579">
              <w:rPr>
                <w:rFonts w:hint="eastAsia"/>
              </w:rPr>
              <w:t>如法律法规包含文件附件，提供查看或下载附件操作。</w:t>
            </w:r>
          </w:p>
        </w:tc>
      </w:tr>
      <w:tr w:rsidR="00872301" w:rsidRPr="00C652FA" w:rsidTr="00AC3D27">
        <w:tc>
          <w:tcPr>
            <w:tcW w:w="8946" w:type="dxa"/>
            <w:gridSpan w:val="2"/>
          </w:tcPr>
          <w:p w:rsidR="00872301" w:rsidRPr="00C652FA" w:rsidRDefault="00872301" w:rsidP="00AC3D27">
            <w:pPr>
              <w:rPr>
                <w:b/>
              </w:rPr>
            </w:pPr>
            <w:r w:rsidRPr="00C652FA">
              <w:rPr>
                <w:rFonts w:hint="eastAsia"/>
                <w:b/>
              </w:rPr>
              <w:lastRenderedPageBreak/>
              <w:t>输出</w:t>
            </w:r>
          </w:p>
        </w:tc>
      </w:tr>
      <w:tr w:rsidR="00872301" w:rsidRPr="00C652FA" w:rsidTr="00AC3D27">
        <w:tc>
          <w:tcPr>
            <w:tcW w:w="8946" w:type="dxa"/>
            <w:gridSpan w:val="2"/>
          </w:tcPr>
          <w:p w:rsidR="00872301" w:rsidRPr="00142124" w:rsidRDefault="00872301" w:rsidP="00AC3D27">
            <w:r w:rsidRPr="00142124">
              <w:rPr>
                <w:rFonts w:hint="eastAsia"/>
              </w:rPr>
              <w:t>返回结果列表，列表显示包括标题、内容概要、发布日期；</w:t>
            </w:r>
          </w:p>
          <w:p w:rsidR="00872301" w:rsidRPr="00C652FA" w:rsidRDefault="00872301" w:rsidP="00AC3D27">
            <w:r w:rsidRPr="00142124">
              <w:rPr>
                <w:rFonts w:hint="eastAsia"/>
              </w:rPr>
              <w:t>返回详细显示页面。</w:t>
            </w:r>
          </w:p>
        </w:tc>
      </w:tr>
      <w:tr w:rsidR="00872301" w:rsidRPr="00C652FA" w:rsidTr="00AC3D27">
        <w:tc>
          <w:tcPr>
            <w:tcW w:w="8946" w:type="dxa"/>
            <w:gridSpan w:val="2"/>
          </w:tcPr>
          <w:p w:rsidR="00872301" w:rsidRPr="00C652FA" w:rsidRDefault="00872301" w:rsidP="00AC3D27">
            <w:pPr>
              <w:rPr>
                <w:b/>
              </w:rPr>
            </w:pPr>
            <w:r w:rsidRPr="00C652FA">
              <w:rPr>
                <w:rFonts w:hint="eastAsia"/>
                <w:b/>
              </w:rPr>
              <w:t>错误提示</w:t>
            </w:r>
          </w:p>
        </w:tc>
      </w:tr>
      <w:tr w:rsidR="00872301" w:rsidRPr="00C652FA" w:rsidTr="00AC3D27">
        <w:tc>
          <w:tcPr>
            <w:tcW w:w="8946" w:type="dxa"/>
            <w:gridSpan w:val="2"/>
          </w:tcPr>
          <w:p w:rsidR="00872301" w:rsidRPr="00C652FA" w:rsidRDefault="00872301" w:rsidP="00AC3D27">
            <w:r w:rsidRPr="000A12C0">
              <w:rPr>
                <w:rFonts w:hint="eastAsia"/>
              </w:rPr>
              <w:t>查询时</w:t>
            </w:r>
            <w:r w:rsidR="00D51D35">
              <w:rPr>
                <w:rFonts w:hint="eastAsia"/>
              </w:rPr>
              <w:t>如有错误，系统提示</w:t>
            </w:r>
            <w:r w:rsidRPr="000A12C0">
              <w:rPr>
                <w:rFonts w:hint="eastAsia"/>
              </w:rPr>
              <w:t>“查询失败”。</w:t>
            </w:r>
          </w:p>
        </w:tc>
      </w:tr>
      <w:tr w:rsidR="00872301" w:rsidRPr="00C652FA" w:rsidTr="00AC3D27">
        <w:tc>
          <w:tcPr>
            <w:tcW w:w="8946" w:type="dxa"/>
            <w:gridSpan w:val="2"/>
          </w:tcPr>
          <w:p w:rsidR="00872301" w:rsidRPr="00C652FA" w:rsidRDefault="00872301" w:rsidP="00AC3D27">
            <w:pPr>
              <w:rPr>
                <w:b/>
              </w:rPr>
            </w:pPr>
            <w:r w:rsidRPr="00C652FA">
              <w:rPr>
                <w:rFonts w:hint="eastAsia"/>
                <w:b/>
              </w:rPr>
              <w:t>备注</w:t>
            </w:r>
          </w:p>
        </w:tc>
      </w:tr>
      <w:tr w:rsidR="00872301" w:rsidRPr="00C652FA" w:rsidTr="00AC3D27">
        <w:tc>
          <w:tcPr>
            <w:tcW w:w="8946" w:type="dxa"/>
            <w:gridSpan w:val="2"/>
          </w:tcPr>
          <w:p w:rsidR="00872301" w:rsidRPr="002D612B" w:rsidRDefault="00872301" w:rsidP="00AC3D27">
            <w:r w:rsidRPr="002D612B">
              <w:rPr>
                <w:rFonts w:hint="eastAsia"/>
              </w:rPr>
              <w:t>法律法规分为全国性法律法规（总局）及地方性法律法规（北京）二类。</w:t>
            </w:r>
          </w:p>
          <w:p w:rsidR="00872301" w:rsidRPr="002D612B" w:rsidRDefault="00872301" w:rsidP="00AC3D27">
            <w:r w:rsidRPr="002D612B">
              <w:rPr>
                <w:rFonts w:hint="eastAsia"/>
                <w:b/>
              </w:rPr>
              <w:t>全国性法律法规（总局）</w:t>
            </w:r>
            <w:r w:rsidRPr="002D612B">
              <w:rPr>
                <w:rFonts w:hint="eastAsia"/>
              </w:rPr>
              <w:t>通过外部链接方式进入国家外汇管理局网站中政策法规栏（</w:t>
            </w:r>
            <w:hyperlink r:id="rId20" w:history="1">
              <w:r w:rsidRPr="002D612B">
                <w:rPr>
                  <w:rStyle w:val="a9"/>
                </w:rPr>
                <w:t>http://www.safe.gov.cn/wps/portal/sy/zcfg</w:t>
              </w:r>
            </w:hyperlink>
            <w:r w:rsidRPr="002D612B">
              <w:rPr>
                <w:rFonts w:hint="eastAsia"/>
              </w:rPr>
              <w:t>）。</w:t>
            </w:r>
          </w:p>
          <w:p w:rsidR="00872301" w:rsidRPr="00B036AE" w:rsidRDefault="00872301" w:rsidP="00AC3D27">
            <w:r>
              <w:rPr>
                <w:rFonts w:hint="eastAsia"/>
              </w:rPr>
              <w:t>仅对</w:t>
            </w:r>
            <w:r w:rsidRPr="002D612B">
              <w:rPr>
                <w:rFonts w:hint="eastAsia"/>
              </w:rPr>
              <w:t>对所在地区（北京）发布的</w:t>
            </w:r>
            <w:r w:rsidRPr="002D612B">
              <w:rPr>
                <w:rFonts w:hint="eastAsia"/>
                <w:b/>
              </w:rPr>
              <w:t>地方性、区域性法律法规</w:t>
            </w:r>
            <w:r w:rsidRPr="002D612B">
              <w:rPr>
                <w:rFonts w:hint="eastAsia"/>
              </w:rPr>
              <w:t>进行查询，查询条件支持对标题和内容的模糊检索。</w:t>
            </w:r>
          </w:p>
        </w:tc>
      </w:tr>
    </w:tbl>
    <w:p w:rsidR="00234579" w:rsidRPr="00A364D7" w:rsidRDefault="00234579" w:rsidP="00A364D7"/>
    <w:p w:rsidR="00234579" w:rsidRPr="00234579" w:rsidRDefault="00234579" w:rsidP="00A364D7">
      <w:pPr>
        <w:pStyle w:val="5"/>
      </w:pPr>
      <w:r w:rsidRPr="00234579">
        <w:rPr>
          <w:rFonts w:hint="eastAsia"/>
        </w:rPr>
        <w:t>查看附件</w:t>
      </w:r>
    </w:p>
    <w:tbl>
      <w:tblPr>
        <w:tblStyle w:val="ab"/>
        <w:tblW w:w="0" w:type="auto"/>
        <w:tblLook w:val="04A0" w:firstRow="1" w:lastRow="0" w:firstColumn="1" w:lastColumn="0" w:noHBand="0" w:noVBand="1"/>
      </w:tblPr>
      <w:tblGrid>
        <w:gridCol w:w="1384"/>
        <w:gridCol w:w="7562"/>
      </w:tblGrid>
      <w:tr w:rsidR="00234579" w:rsidRPr="00234579" w:rsidTr="006C773E">
        <w:tc>
          <w:tcPr>
            <w:tcW w:w="1384" w:type="dxa"/>
          </w:tcPr>
          <w:p w:rsidR="00234579" w:rsidRPr="00234579" w:rsidRDefault="00234579" w:rsidP="00234579">
            <w:pPr>
              <w:rPr>
                <w:b/>
              </w:rPr>
            </w:pPr>
            <w:r w:rsidRPr="00234579">
              <w:rPr>
                <w:rFonts w:hint="eastAsia"/>
                <w:b/>
              </w:rPr>
              <w:t>操作人</w:t>
            </w:r>
          </w:p>
        </w:tc>
        <w:tc>
          <w:tcPr>
            <w:tcW w:w="7562" w:type="dxa"/>
          </w:tcPr>
          <w:p w:rsidR="00234579" w:rsidRPr="00234579" w:rsidRDefault="00234579" w:rsidP="00234579">
            <w:r w:rsidRPr="00234579">
              <w:rPr>
                <w:rFonts w:hint="eastAsia"/>
              </w:rPr>
              <w:t>银行用户</w:t>
            </w:r>
          </w:p>
        </w:tc>
      </w:tr>
      <w:tr w:rsidR="00234579" w:rsidRPr="00234579" w:rsidTr="006C773E">
        <w:tc>
          <w:tcPr>
            <w:tcW w:w="1384" w:type="dxa"/>
          </w:tcPr>
          <w:p w:rsidR="00234579" w:rsidRPr="00234579" w:rsidRDefault="00234579" w:rsidP="00234579">
            <w:pPr>
              <w:rPr>
                <w:b/>
              </w:rPr>
            </w:pPr>
            <w:r w:rsidRPr="00234579">
              <w:rPr>
                <w:rFonts w:hint="eastAsia"/>
                <w:b/>
              </w:rPr>
              <w:t>条件</w:t>
            </w:r>
          </w:p>
        </w:tc>
        <w:tc>
          <w:tcPr>
            <w:tcW w:w="7562" w:type="dxa"/>
          </w:tcPr>
          <w:p w:rsidR="00234579" w:rsidRPr="00234579" w:rsidRDefault="00234579" w:rsidP="00234579">
            <w:r w:rsidRPr="00234579">
              <w:rPr>
                <w:rFonts w:hint="eastAsia"/>
              </w:rPr>
              <w:t>已登录</w:t>
            </w:r>
          </w:p>
        </w:tc>
      </w:tr>
      <w:tr w:rsidR="00234579" w:rsidRPr="00234579" w:rsidTr="006C773E">
        <w:tc>
          <w:tcPr>
            <w:tcW w:w="8946" w:type="dxa"/>
            <w:gridSpan w:val="2"/>
          </w:tcPr>
          <w:p w:rsidR="00234579" w:rsidRPr="00234579" w:rsidRDefault="00234579" w:rsidP="00234579">
            <w:pPr>
              <w:rPr>
                <w:b/>
              </w:rPr>
            </w:pPr>
            <w:r w:rsidRPr="00234579">
              <w:rPr>
                <w:rFonts w:hint="eastAsia"/>
                <w:b/>
              </w:rPr>
              <w:t>输入</w:t>
            </w:r>
          </w:p>
        </w:tc>
      </w:tr>
      <w:tr w:rsidR="00234579" w:rsidRPr="00234579" w:rsidTr="006C773E">
        <w:tc>
          <w:tcPr>
            <w:tcW w:w="8946" w:type="dxa"/>
            <w:gridSpan w:val="2"/>
          </w:tcPr>
          <w:p w:rsidR="00234579" w:rsidRPr="00234579" w:rsidRDefault="00234579" w:rsidP="00234579">
            <w:r w:rsidRPr="00234579">
              <w:rPr>
                <w:rFonts w:hint="eastAsia"/>
              </w:rPr>
              <w:t>无</w:t>
            </w:r>
          </w:p>
        </w:tc>
      </w:tr>
      <w:tr w:rsidR="00234579" w:rsidRPr="00234579" w:rsidTr="006C773E">
        <w:tc>
          <w:tcPr>
            <w:tcW w:w="8946" w:type="dxa"/>
            <w:gridSpan w:val="2"/>
          </w:tcPr>
          <w:p w:rsidR="00234579" w:rsidRPr="00234579" w:rsidRDefault="00234579" w:rsidP="00234579">
            <w:pPr>
              <w:rPr>
                <w:b/>
              </w:rPr>
            </w:pPr>
            <w:r w:rsidRPr="00234579">
              <w:rPr>
                <w:rFonts w:hint="eastAsia"/>
                <w:b/>
              </w:rPr>
              <w:t>处理</w:t>
            </w:r>
          </w:p>
        </w:tc>
      </w:tr>
      <w:tr w:rsidR="00234579" w:rsidRPr="00234579" w:rsidTr="006C773E">
        <w:tc>
          <w:tcPr>
            <w:tcW w:w="8946" w:type="dxa"/>
            <w:gridSpan w:val="2"/>
          </w:tcPr>
          <w:p w:rsidR="00234579" w:rsidRPr="00234579" w:rsidRDefault="00234579" w:rsidP="00234579">
            <w:r w:rsidRPr="00234579">
              <w:rPr>
                <w:rFonts w:hint="eastAsia"/>
              </w:rPr>
              <w:t>银行用户在办事指南详细显示页面，选择需要查看的文件附件，进入文件附件内容显示页面。</w:t>
            </w:r>
          </w:p>
        </w:tc>
      </w:tr>
      <w:tr w:rsidR="00234579" w:rsidRPr="00234579" w:rsidTr="006C773E">
        <w:tc>
          <w:tcPr>
            <w:tcW w:w="8946" w:type="dxa"/>
            <w:gridSpan w:val="2"/>
          </w:tcPr>
          <w:p w:rsidR="00234579" w:rsidRPr="00234579" w:rsidRDefault="00234579" w:rsidP="00234579">
            <w:pPr>
              <w:rPr>
                <w:b/>
              </w:rPr>
            </w:pPr>
            <w:r w:rsidRPr="00234579">
              <w:rPr>
                <w:rFonts w:hint="eastAsia"/>
                <w:b/>
              </w:rPr>
              <w:t>输出</w:t>
            </w:r>
          </w:p>
        </w:tc>
      </w:tr>
      <w:tr w:rsidR="00234579" w:rsidRPr="00234579" w:rsidTr="006C773E">
        <w:tc>
          <w:tcPr>
            <w:tcW w:w="8946" w:type="dxa"/>
            <w:gridSpan w:val="2"/>
          </w:tcPr>
          <w:p w:rsidR="00234579" w:rsidRPr="00234579" w:rsidRDefault="00234579" w:rsidP="00234579">
            <w:r w:rsidRPr="00234579">
              <w:rPr>
                <w:rFonts w:hint="eastAsia"/>
              </w:rPr>
              <w:t>显示文件附件详细内容。</w:t>
            </w:r>
          </w:p>
        </w:tc>
      </w:tr>
      <w:tr w:rsidR="00234579" w:rsidRPr="00234579" w:rsidTr="006C773E">
        <w:tc>
          <w:tcPr>
            <w:tcW w:w="8946" w:type="dxa"/>
            <w:gridSpan w:val="2"/>
          </w:tcPr>
          <w:p w:rsidR="00234579" w:rsidRPr="00234579" w:rsidRDefault="00234579" w:rsidP="00234579">
            <w:pPr>
              <w:rPr>
                <w:b/>
              </w:rPr>
            </w:pPr>
            <w:r w:rsidRPr="00234579">
              <w:rPr>
                <w:rFonts w:hint="eastAsia"/>
                <w:b/>
              </w:rPr>
              <w:t>错误提示</w:t>
            </w:r>
          </w:p>
        </w:tc>
      </w:tr>
      <w:tr w:rsidR="00234579" w:rsidRPr="00234579" w:rsidTr="006C773E">
        <w:tc>
          <w:tcPr>
            <w:tcW w:w="8946" w:type="dxa"/>
            <w:gridSpan w:val="2"/>
          </w:tcPr>
          <w:p w:rsidR="00234579" w:rsidRPr="00234579" w:rsidRDefault="00234579" w:rsidP="00234579">
            <w:r w:rsidRPr="00234579">
              <w:rPr>
                <w:rFonts w:hint="eastAsia"/>
              </w:rPr>
              <w:t>打开时如有错误，系统提示“打开失败”。</w:t>
            </w:r>
          </w:p>
        </w:tc>
      </w:tr>
      <w:tr w:rsidR="00234579" w:rsidRPr="00234579" w:rsidTr="006C773E">
        <w:tc>
          <w:tcPr>
            <w:tcW w:w="8946" w:type="dxa"/>
            <w:gridSpan w:val="2"/>
          </w:tcPr>
          <w:p w:rsidR="00234579" w:rsidRPr="00234579" w:rsidRDefault="00234579" w:rsidP="00234579">
            <w:pPr>
              <w:rPr>
                <w:b/>
              </w:rPr>
            </w:pPr>
            <w:r w:rsidRPr="00234579">
              <w:rPr>
                <w:rFonts w:hint="eastAsia"/>
                <w:b/>
              </w:rPr>
              <w:t>备注</w:t>
            </w:r>
          </w:p>
        </w:tc>
      </w:tr>
      <w:tr w:rsidR="00234579" w:rsidRPr="00234579" w:rsidTr="006C773E">
        <w:tc>
          <w:tcPr>
            <w:tcW w:w="8946" w:type="dxa"/>
            <w:gridSpan w:val="2"/>
          </w:tcPr>
          <w:p w:rsidR="00234579" w:rsidRPr="00234579" w:rsidRDefault="00234579" w:rsidP="00234579">
            <w:r w:rsidRPr="00234579">
              <w:rPr>
                <w:rFonts w:hint="eastAsia"/>
              </w:rPr>
              <w:lastRenderedPageBreak/>
              <w:t>无</w:t>
            </w:r>
          </w:p>
        </w:tc>
      </w:tr>
    </w:tbl>
    <w:p w:rsidR="00234579" w:rsidRPr="00A364D7" w:rsidRDefault="00234579" w:rsidP="00A364D7"/>
    <w:p w:rsidR="00872301" w:rsidRDefault="00872301" w:rsidP="00872301">
      <w:pPr>
        <w:pStyle w:val="4"/>
      </w:pPr>
      <w:r w:rsidRPr="00AC23D0">
        <w:rPr>
          <w:rFonts w:hint="eastAsia"/>
        </w:rPr>
        <w:t>办事指南查询</w:t>
      </w:r>
    </w:p>
    <w:p w:rsidR="00872301" w:rsidRPr="00B036AE" w:rsidRDefault="00872301" w:rsidP="00A364D7">
      <w:pPr>
        <w:pStyle w:val="5"/>
      </w:pPr>
      <w:r>
        <w:rPr>
          <w:rFonts w:hint="eastAsia"/>
        </w:rPr>
        <w:t>查询</w:t>
      </w:r>
    </w:p>
    <w:tbl>
      <w:tblPr>
        <w:tblStyle w:val="ab"/>
        <w:tblW w:w="0" w:type="auto"/>
        <w:tblLook w:val="04A0" w:firstRow="1" w:lastRow="0" w:firstColumn="1" w:lastColumn="0" w:noHBand="0" w:noVBand="1"/>
      </w:tblPr>
      <w:tblGrid>
        <w:gridCol w:w="1384"/>
        <w:gridCol w:w="7562"/>
      </w:tblGrid>
      <w:tr w:rsidR="00872301" w:rsidRPr="002D612B" w:rsidTr="00AC3D27">
        <w:tc>
          <w:tcPr>
            <w:tcW w:w="1384" w:type="dxa"/>
          </w:tcPr>
          <w:p w:rsidR="00872301" w:rsidRPr="002D612B" w:rsidRDefault="00872301" w:rsidP="00AC3D27">
            <w:pPr>
              <w:rPr>
                <w:b/>
              </w:rPr>
            </w:pPr>
            <w:r w:rsidRPr="002D612B">
              <w:rPr>
                <w:rFonts w:hint="eastAsia"/>
                <w:b/>
              </w:rPr>
              <w:t>操作人</w:t>
            </w:r>
          </w:p>
        </w:tc>
        <w:tc>
          <w:tcPr>
            <w:tcW w:w="7562" w:type="dxa"/>
          </w:tcPr>
          <w:p w:rsidR="00872301" w:rsidRPr="002D612B" w:rsidRDefault="00872301" w:rsidP="00AC3D27">
            <w:r>
              <w:rPr>
                <w:rFonts w:hint="eastAsia"/>
              </w:rPr>
              <w:t>银行</w:t>
            </w:r>
            <w:r w:rsidRPr="002D612B">
              <w:rPr>
                <w:rFonts w:hint="eastAsia"/>
              </w:rPr>
              <w:t>用户</w:t>
            </w:r>
          </w:p>
        </w:tc>
      </w:tr>
      <w:tr w:rsidR="00872301" w:rsidRPr="002D612B" w:rsidTr="00AC3D27">
        <w:tc>
          <w:tcPr>
            <w:tcW w:w="1384" w:type="dxa"/>
          </w:tcPr>
          <w:p w:rsidR="00872301" w:rsidRPr="002D612B" w:rsidRDefault="00872301" w:rsidP="00AC3D27">
            <w:pPr>
              <w:rPr>
                <w:b/>
              </w:rPr>
            </w:pPr>
            <w:r w:rsidRPr="002D612B">
              <w:rPr>
                <w:rFonts w:hint="eastAsia"/>
                <w:b/>
              </w:rPr>
              <w:t>条件</w:t>
            </w:r>
          </w:p>
        </w:tc>
        <w:tc>
          <w:tcPr>
            <w:tcW w:w="7562" w:type="dxa"/>
          </w:tcPr>
          <w:p w:rsidR="00872301" w:rsidRPr="002D612B" w:rsidRDefault="00872301" w:rsidP="00AC3D27">
            <w:r>
              <w:rPr>
                <w:rFonts w:hint="eastAsia"/>
              </w:rPr>
              <w:t>已登录</w:t>
            </w:r>
          </w:p>
        </w:tc>
      </w:tr>
      <w:tr w:rsidR="00872301" w:rsidRPr="002D612B" w:rsidTr="00AC3D27">
        <w:tc>
          <w:tcPr>
            <w:tcW w:w="8946" w:type="dxa"/>
            <w:gridSpan w:val="2"/>
          </w:tcPr>
          <w:p w:rsidR="00872301" w:rsidRPr="002D612B" w:rsidRDefault="00872301" w:rsidP="00AC3D27">
            <w:pPr>
              <w:rPr>
                <w:b/>
              </w:rPr>
            </w:pPr>
            <w:r w:rsidRPr="002D612B">
              <w:rPr>
                <w:rFonts w:hint="eastAsia"/>
                <w:b/>
              </w:rPr>
              <w:t>输入</w:t>
            </w:r>
          </w:p>
        </w:tc>
      </w:tr>
      <w:tr w:rsidR="00872301" w:rsidRPr="002D612B" w:rsidTr="00AC3D27">
        <w:tc>
          <w:tcPr>
            <w:tcW w:w="8946" w:type="dxa"/>
            <w:gridSpan w:val="2"/>
          </w:tcPr>
          <w:p w:rsidR="00872301" w:rsidRPr="002D612B" w:rsidRDefault="00872301" w:rsidP="00AC3D27">
            <w:r w:rsidRPr="002D612B">
              <w:rPr>
                <w:rFonts w:hint="eastAsia"/>
              </w:rPr>
              <w:t>查询条件包括关键字</w:t>
            </w:r>
          </w:p>
        </w:tc>
      </w:tr>
      <w:tr w:rsidR="00872301" w:rsidRPr="002D612B" w:rsidTr="00AC3D27">
        <w:tc>
          <w:tcPr>
            <w:tcW w:w="8946" w:type="dxa"/>
            <w:gridSpan w:val="2"/>
          </w:tcPr>
          <w:p w:rsidR="00872301" w:rsidRPr="002D612B" w:rsidRDefault="00872301" w:rsidP="00AC3D27">
            <w:pPr>
              <w:rPr>
                <w:b/>
              </w:rPr>
            </w:pPr>
            <w:r w:rsidRPr="002D612B">
              <w:rPr>
                <w:rFonts w:hint="eastAsia"/>
                <w:b/>
              </w:rPr>
              <w:t>处理</w:t>
            </w:r>
          </w:p>
        </w:tc>
      </w:tr>
      <w:tr w:rsidR="00872301" w:rsidRPr="002D612B" w:rsidTr="00AC3D27">
        <w:tc>
          <w:tcPr>
            <w:tcW w:w="8946" w:type="dxa"/>
            <w:gridSpan w:val="2"/>
          </w:tcPr>
          <w:p w:rsidR="00872301" w:rsidRPr="002D612B" w:rsidRDefault="00872301" w:rsidP="00AC3D27">
            <w:r>
              <w:rPr>
                <w:rFonts w:hint="eastAsia"/>
              </w:rPr>
              <w:t>银行用户录入</w:t>
            </w:r>
            <w:r w:rsidRPr="002D612B">
              <w:rPr>
                <w:rFonts w:hint="eastAsia"/>
              </w:rPr>
              <w:t>关键字，进行查询操作；</w:t>
            </w:r>
          </w:p>
          <w:p w:rsidR="00872301" w:rsidRPr="002D612B" w:rsidRDefault="00872301" w:rsidP="00AC3D27">
            <w:r w:rsidRPr="002D612B">
              <w:rPr>
                <w:rFonts w:hint="eastAsia"/>
              </w:rPr>
              <w:t>系统返回符合查询条件的</w:t>
            </w:r>
            <w:r>
              <w:rPr>
                <w:rFonts w:hint="eastAsia"/>
              </w:rPr>
              <w:t>办事指南</w:t>
            </w:r>
            <w:r w:rsidR="00E57476">
              <w:rPr>
                <w:rFonts w:hint="eastAsia"/>
              </w:rPr>
              <w:t>信息</w:t>
            </w:r>
            <w:r w:rsidRPr="002D612B">
              <w:rPr>
                <w:rFonts w:hint="eastAsia"/>
              </w:rPr>
              <w:t>，并列表显示；</w:t>
            </w:r>
          </w:p>
          <w:p w:rsidR="00872301" w:rsidRDefault="00872301" w:rsidP="00AC3D27">
            <w:r>
              <w:rPr>
                <w:rFonts w:hint="eastAsia"/>
              </w:rPr>
              <w:t>银行用户通过</w:t>
            </w:r>
            <w:r w:rsidRPr="002D612B">
              <w:rPr>
                <w:rFonts w:hint="eastAsia"/>
              </w:rPr>
              <w:t>列表选择，</w:t>
            </w:r>
            <w:r w:rsidRPr="007B6821">
              <w:rPr>
                <w:rFonts w:hint="eastAsia"/>
              </w:rPr>
              <w:t>进入</w:t>
            </w:r>
            <w:r>
              <w:rPr>
                <w:rFonts w:hint="eastAsia"/>
              </w:rPr>
              <w:t>办事指南</w:t>
            </w:r>
            <w:r w:rsidRPr="007B6821">
              <w:rPr>
                <w:rFonts w:hint="eastAsia"/>
              </w:rPr>
              <w:t>详细显示页面</w:t>
            </w:r>
            <w:r>
              <w:rPr>
                <w:rFonts w:hint="eastAsia"/>
              </w:rPr>
              <w:t>；</w:t>
            </w:r>
          </w:p>
          <w:p w:rsidR="00872301" w:rsidRPr="00B036AE" w:rsidRDefault="00872301" w:rsidP="00AC3D27">
            <w:r>
              <w:rPr>
                <w:rFonts w:hint="eastAsia"/>
              </w:rPr>
              <w:t>如办事指南</w:t>
            </w:r>
            <w:r w:rsidRPr="002D612B">
              <w:rPr>
                <w:rFonts w:hint="eastAsia"/>
              </w:rPr>
              <w:t>包含</w:t>
            </w:r>
            <w:r>
              <w:rPr>
                <w:rFonts w:hint="eastAsia"/>
              </w:rPr>
              <w:t>文件</w:t>
            </w:r>
            <w:r w:rsidRPr="002D612B">
              <w:rPr>
                <w:rFonts w:hint="eastAsia"/>
              </w:rPr>
              <w:t>附件，提供</w:t>
            </w:r>
            <w:r>
              <w:rPr>
                <w:rFonts w:hint="eastAsia"/>
              </w:rPr>
              <w:t>查看</w:t>
            </w:r>
            <w:r w:rsidRPr="002D612B">
              <w:rPr>
                <w:rFonts w:hint="eastAsia"/>
              </w:rPr>
              <w:t>或下载附件操作</w:t>
            </w:r>
            <w:r>
              <w:rPr>
                <w:rFonts w:hint="eastAsia"/>
              </w:rPr>
              <w:t>。</w:t>
            </w:r>
          </w:p>
        </w:tc>
      </w:tr>
      <w:tr w:rsidR="00872301" w:rsidRPr="002D612B" w:rsidTr="00AC3D27">
        <w:tc>
          <w:tcPr>
            <w:tcW w:w="8946" w:type="dxa"/>
            <w:gridSpan w:val="2"/>
          </w:tcPr>
          <w:p w:rsidR="00872301" w:rsidRPr="002D612B" w:rsidRDefault="00872301" w:rsidP="00AC3D27">
            <w:pPr>
              <w:rPr>
                <w:b/>
              </w:rPr>
            </w:pPr>
            <w:r w:rsidRPr="002D612B">
              <w:rPr>
                <w:rFonts w:hint="eastAsia"/>
                <w:b/>
              </w:rPr>
              <w:t>输出</w:t>
            </w:r>
          </w:p>
        </w:tc>
      </w:tr>
      <w:tr w:rsidR="00872301" w:rsidRPr="002D612B" w:rsidTr="00AC3D27">
        <w:tc>
          <w:tcPr>
            <w:tcW w:w="8946" w:type="dxa"/>
            <w:gridSpan w:val="2"/>
          </w:tcPr>
          <w:p w:rsidR="00872301" w:rsidRDefault="00872301" w:rsidP="00AC3D27">
            <w:r w:rsidRPr="002D612B">
              <w:rPr>
                <w:rFonts w:hint="eastAsia"/>
              </w:rPr>
              <w:t>返回结果列表，列表显示包括</w:t>
            </w:r>
            <w:r>
              <w:rPr>
                <w:rFonts w:hint="eastAsia"/>
              </w:rPr>
              <w:t>标题、内容概要、发布日期；</w:t>
            </w:r>
          </w:p>
          <w:p w:rsidR="00872301" w:rsidRPr="00B036AE" w:rsidRDefault="00872301" w:rsidP="00AC3D27">
            <w:r>
              <w:rPr>
                <w:rFonts w:hint="eastAsia"/>
              </w:rPr>
              <w:t>返回详细显示页面。</w:t>
            </w:r>
          </w:p>
        </w:tc>
      </w:tr>
      <w:tr w:rsidR="00872301" w:rsidRPr="002D612B" w:rsidTr="00AC3D27">
        <w:tc>
          <w:tcPr>
            <w:tcW w:w="8946" w:type="dxa"/>
            <w:gridSpan w:val="2"/>
          </w:tcPr>
          <w:p w:rsidR="00872301" w:rsidRPr="002D612B" w:rsidRDefault="00872301" w:rsidP="00AC3D27">
            <w:pPr>
              <w:rPr>
                <w:b/>
              </w:rPr>
            </w:pPr>
            <w:r w:rsidRPr="002D612B">
              <w:rPr>
                <w:rFonts w:hint="eastAsia"/>
                <w:b/>
              </w:rPr>
              <w:t>错误提示</w:t>
            </w:r>
          </w:p>
        </w:tc>
      </w:tr>
      <w:tr w:rsidR="00872301" w:rsidRPr="002D612B" w:rsidTr="00AC3D27">
        <w:tc>
          <w:tcPr>
            <w:tcW w:w="8946" w:type="dxa"/>
            <w:gridSpan w:val="2"/>
          </w:tcPr>
          <w:p w:rsidR="00872301" w:rsidRPr="002D612B" w:rsidRDefault="00872301" w:rsidP="00AC3D27">
            <w:r w:rsidRPr="002D612B">
              <w:rPr>
                <w:rFonts w:hint="eastAsia"/>
              </w:rPr>
              <w:t>查询时</w:t>
            </w:r>
            <w:r w:rsidR="00D51D35">
              <w:rPr>
                <w:rFonts w:hint="eastAsia"/>
              </w:rPr>
              <w:t>如有错误，系统提示</w:t>
            </w:r>
            <w:r w:rsidRPr="002D612B">
              <w:rPr>
                <w:rFonts w:hint="eastAsia"/>
              </w:rPr>
              <w:t>“查询失败”。</w:t>
            </w:r>
          </w:p>
        </w:tc>
      </w:tr>
      <w:tr w:rsidR="00872301" w:rsidRPr="002D612B" w:rsidTr="00AC3D27">
        <w:tc>
          <w:tcPr>
            <w:tcW w:w="8946" w:type="dxa"/>
            <w:gridSpan w:val="2"/>
          </w:tcPr>
          <w:p w:rsidR="00872301" w:rsidRPr="002D612B" w:rsidRDefault="00872301" w:rsidP="00AC3D27">
            <w:pPr>
              <w:rPr>
                <w:b/>
              </w:rPr>
            </w:pPr>
            <w:r w:rsidRPr="002D612B">
              <w:rPr>
                <w:rFonts w:hint="eastAsia"/>
                <w:b/>
              </w:rPr>
              <w:t>备注</w:t>
            </w:r>
          </w:p>
        </w:tc>
      </w:tr>
      <w:tr w:rsidR="00872301" w:rsidRPr="002D612B" w:rsidTr="00AC3D27">
        <w:tc>
          <w:tcPr>
            <w:tcW w:w="8946" w:type="dxa"/>
            <w:gridSpan w:val="2"/>
          </w:tcPr>
          <w:p w:rsidR="00872301" w:rsidRPr="002D612B" w:rsidRDefault="00872301" w:rsidP="00AC3D27">
            <w:r w:rsidRPr="002D612B">
              <w:rPr>
                <w:rFonts w:hint="eastAsia"/>
              </w:rPr>
              <w:t>查询条件支持对标题和内容的模糊检索。</w:t>
            </w:r>
          </w:p>
        </w:tc>
      </w:tr>
    </w:tbl>
    <w:p w:rsidR="00872301" w:rsidRDefault="00872301" w:rsidP="00872301"/>
    <w:p w:rsidR="00872301" w:rsidRPr="00B036AE" w:rsidRDefault="00872301">
      <w:pPr>
        <w:pStyle w:val="5"/>
      </w:pPr>
      <w:r>
        <w:rPr>
          <w:rFonts w:hint="eastAsia"/>
        </w:rPr>
        <w:t>查看附件</w:t>
      </w:r>
    </w:p>
    <w:tbl>
      <w:tblPr>
        <w:tblStyle w:val="ab"/>
        <w:tblW w:w="0" w:type="auto"/>
        <w:tblLook w:val="04A0" w:firstRow="1" w:lastRow="0" w:firstColumn="1" w:lastColumn="0" w:noHBand="0" w:noVBand="1"/>
      </w:tblPr>
      <w:tblGrid>
        <w:gridCol w:w="1384"/>
        <w:gridCol w:w="7562"/>
      </w:tblGrid>
      <w:tr w:rsidR="00872301" w:rsidRPr="002D612B" w:rsidTr="00AC3D27">
        <w:tc>
          <w:tcPr>
            <w:tcW w:w="1384" w:type="dxa"/>
          </w:tcPr>
          <w:p w:rsidR="00872301" w:rsidRPr="002D612B" w:rsidRDefault="00872301" w:rsidP="00AC3D27">
            <w:pPr>
              <w:rPr>
                <w:b/>
              </w:rPr>
            </w:pPr>
            <w:r w:rsidRPr="002D612B">
              <w:rPr>
                <w:rFonts w:hint="eastAsia"/>
                <w:b/>
              </w:rPr>
              <w:t>操作人</w:t>
            </w:r>
          </w:p>
        </w:tc>
        <w:tc>
          <w:tcPr>
            <w:tcW w:w="7562" w:type="dxa"/>
          </w:tcPr>
          <w:p w:rsidR="00872301" w:rsidRPr="002D612B" w:rsidRDefault="005D6480" w:rsidP="00AC3D27">
            <w:r>
              <w:rPr>
                <w:rFonts w:hint="eastAsia"/>
              </w:rPr>
              <w:t>银行</w:t>
            </w:r>
            <w:r w:rsidR="00872301" w:rsidRPr="002D612B">
              <w:rPr>
                <w:rFonts w:hint="eastAsia"/>
              </w:rPr>
              <w:t>用户</w:t>
            </w:r>
          </w:p>
        </w:tc>
      </w:tr>
      <w:tr w:rsidR="00872301" w:rsidRPr="002D612B" w:rsidTr="00AC3D27">
        <w:tc>
          <w:tcPr>
            <w:tcW w:w="1384" w:type="dxa"/>
          </w:tcPr>
          <w:p w:rsidR="00872301" w:rsidRPr="002D612B" w:rsidRDefault="00872301" w:rsidP="00AC3D27">
            <w:pPr>
              <w:rPr>
                <w:b/>
              </w:rPr>
            </w:pPr>
            <w:r w:rsidRPr="002D612B">
              <w:rPr>
                <w:rFonts w:hint="eastAsia"/>
                <w:b/>
              </w:rPr>
              <w:t>条件</w:t>
            </w:r>
          </w:p>
        </w:tc>
        <w:tc>
          <w:tcPr>
            <w:tcW w:w="7562" w:type="dxa"/>
          </w:tcPr>
          <w:p w:rsidR="00872301" w:rsidRPr="002D612B" w:rsidRDefault="00872301" w:rsidP="00AC3D27">
            <w:r w:rsidRPr="002D612B">
              <w:rPr>
                <w:rFonts w:hint="eastAsia"/>
              </w:rPr>
              <w:t>已登录</w:t>
            </w:r>
          </w:p>
        </w:tc>
      </w:tr>
      <w:tr w:rsidR="00872301" w:rsidRPr="002D612B" w:rsidTr="00AC3D27">
        <w:tc>
          <w:tcPr>
            <w:tcW w:w="8946" w:type="dxa"/>
            <w:gridSpan w:val="2"/>
          </w:tcPr>
          <w:p w:rsidR="00872301" w:rsidRPr="002D612B" w:rsidRDefault="00872301" w:rsidP="00AC3D27">
            <w:pPr>
              <w:rPr>
                <w:b/>
              </w:rPr>
            </w:pPr>
            <w:r w:rsidRPr="002D612B">
              <w:rPr>
                <w:rFonts w:hint="eastAsia"/>
                <w:b/>
              </w:rPr>
              <w:t>输入</w:t>
            </w:r>
          </w:p>
        </w:tc>
      </w:tr>
      <w:tr w:rsidR="00872301" w:rsidRPr="002D612B" w:rsidTr="00AC3D27">
        <w:tc>
          <w:tcPr>
            <w:tcW w:w="8946" w:type="dxa"/>
            <w:gridSpan w:val="2"/>
          </w:tcPr>
          <w:p w:rsidR="00872301" w:rsidRPr="002D612B" w:rsidRDefault="00872301" w:rsidP="00AC3D27">
            <w:r>
              <w:rPr>
                <w:rFonts w:hint="eastAsia"/>
              </w:rPr>
              <w:lastRenderedPageBreak/>
              <w:t>无</w:t>
            </w:r>
          </w:p>
        </w:tc>
      </w:tr>
      <w:tr w:rsidR="00872301" w:rsidRPr="002D612B" w:rsidTr="00AC3D27">
        <w:tc>
          <w:tcPr>
            <w:tcW w:w="8946" w:type="dxa"/>
            <w:gridSpan w:val="2"/>
          </w:tcPr>
          <w:p w:rsidR="00872301" w:rsidRPr="002D612B" w:rsidRDefault="00872301" w:rsidP="00AC3D27">
            <w:pPr>
              <w:rPr>
                <w:b/>
              </w:rPr>
            </w:pPr>
            <w:r w:rsidRPr="002D612B">
              <w:rPr>
                <w:rFonts w:hint="eastAsia"/>
                <w:b/>
              </w:rPr>
              <w:t>处理</w:t>
            </w:r>
          </w:p>
        </w:tc>
      </w:tr>
      <w:tr w:rsidR="00872301" w:rsidRPr="002D612B" w:rsidTr="00AC3D27">
        <w:tc>
          <w:tcPr>
            <w:tcW w:w="8946" w:type="dxa"/>
            <w:gridSpan w:val="2"/>
          </w:tcPr>
          <w:p w:rsidR="00872301" w:rsidRPr="00B036AE" w:rsidRDefault="005D6480" w:rsidP="00AC3D27">
            <w:r>
              <w:rPr>
                <w:rFonts w:hint="eastAsia"/>
              </w:rPr>
              <w:t>银行</w:t>
            </w:r>
            <w:r w:rsidR="00872301">
              <w:rPr>
                <w:rFonts w:hint="eastAsia"/>
              </w:rPr>
              <w:t>用户在</w:t>
            </w:r>
            <w:r w:rsidR="00872301" w:rsidRPr="006D722C">
              <w:rPr>
                <w:rFonts w:hint="eastAsia"/>
              </w:rPr>
              <w:t>办事指南详细显示页面</w:t>
            </w:r>
            <w:r w:rsidR="00872301">
              <w:rPr>
                <w:rFonts w:hint="eastAsia"/>
              </w:rPr>
              <w:t>，选择需要查看的文件附件，进入文件附件内容显示</w:t>
            </w:r>
            <w:r w:rsidR="00872301" w:rsidRPr="00195766">
              <w:rPr>
                <w:rFonts w:hint="eastAsia"/>
              </w:rPr>
              <w:t>页面。</w:t>
            </w:r>
          </w:p>
        </w:tc>
      </w:tr>
      <w:tr w:rsidR="00872301" w:rsidRPr="002D612B" w:rsidTr="00AC3D27">
        <w:tc>
          <w:tcPr>
            <w:tcW w:w="8946" w:type="dxa"/>
            <w:gridSpan w:val="2"/>
          </w:tcPr>
          <w:p w:rsidR="00872301" w:rsidRPr="002D612B" w:rsidRDefault="00872301" w:rsidP="00AC3D27">
            <w:pPr>
              <w:rPr>
                <w:b/>
              </w:rPr>
            </w:pPr>
            <w:r w:rsidRPr="002D612B">
              <w:rPr>
                <w:rFonts w:hint="eastAsia"/>
                <w:b/>
              </w:rPr>
              <w:t>输出</w:t>
            </w:r>
          </w:p>
        </w:tc>
      </w:tr>
      <w:tr w:rsidR="00872301" w:rsidRPr="002D612B" w:rsidTr="00AC3D27">
        <w:tc>
          <w:tcPr>
            <w:tcW w:w="8946" w:type="dxa"/>
            <w:gridSpan w:val="2"/>
          </w:tcPr>
          <w:p w:rsidR="00872301" w:rsidRPr="002D612B" w:rsidRDefault="00872301" w:rsidP="00AC3D27">
            <w:r>
              <w:rPr>
                <w:rFonts w:hint="eastAsia"/>
              </w:rPr>
              <w:t>显示文件附件详细内容。</w:t>
            </w:r>
          </w:p>
        </w:tc>
      </w:tr>
      <w:tr w:rsidR="00872301" w:rsidRPr="002D612B" w:rsidTr="00AC3D27">
        <w:tc>
          <w:tcPr>
            <w:tcW w:w="8946" w:type="dxa"/>
            <w:gridSpan w:val="2"/>
          </w:tcPr>
          <w:p w:rsidR="00872301" w:rsidRPr="002D612B" w:rsidRDefault="00872301" w:rsidP="00AC3D27">
            <w:pPr>
              <w:rPr>
                <w:b/>
              </w:rPr>
            </w:pPr>
            <w:r w:rsidRPr="002D612B">
              <w:rPr>
                <w:rFonts w:hint="eastAsia"/>
                <w:b/>
              </w:rPr>
              <w:t>错误提示</w:t>
            </w:r>
          </w:p>
        </w:tc>
      </w:tr>
      <w:tr w:rsidR="00872301" w:rsidRPr="002D612B" w:rsidTr="00AC3D27">
        <w:tc>
          <w:tcPr>
            <w:tcW w:w="8946" w:type="dxa"/>
            <w:gridSpan w:val="2"/>
          </w:tcPr>
          <w:p w:rsidR="00872301" w:rsidRPr="002D612B" w:rsidRDefault="00872301" w:rsidP="00AC3D27">
            <w:r>
              <w:rPr>
                <w:rFonts w:hint="eastAsia"/>
              </w:rPr>
              <w:t>打开</w:t>
            </w:r>
            <w:r w:rsidRPr="002D612B">
              <w:rPr>
                <w:rFonts w:hint="eastAsia"/>
              </w:rPr>
              <w:t>时</w:t>
            </w:r>
            <w:r w:rsidR="00D51D35">
              <w:rPr>
                <w:rFonts w:hint="eastAsia"/>
              </w:rPr>
              <w:t>如有错误，系统提示</w:t>
            </w:r>
            <w:r w:rsidRPr="002D612B">
              <w:rPr>
                <w:rFonts w:hint="eastAsia"/>
              </w:rPr>
              <w:t>“</w:t>
            </w:r>
            <w:r>
              <w:rPr>
                <w:rFonts w:hint="eastAsia"/>
              </w:rPr>
              <w:t>打开</w:t>
            </w:r>
            <w:r w:rsidRPr="002D612B">
              <w:rPr>
                <w:rFonts w:hint="eastAsia"/>
              </w:rPr>
              <w:t>失败”。</w:t>
            </w:r>
          </w:p>
        </w:tc>
      </w:tr>
      <w:tr w:rsidR="00872301" w:rsidRPr="002D612B" w:rsidTr="00AC3D27">
        <w:tc>
          <w:tcPr>
            <w:tcW w:w="8946" w:type="dxa"/>
            <w:gridSpan w:val="2"/>
          </w:tcPr>
          <w:p w:rsidR="00872301" w:rsidRPr="002D612B" w:rsidRDefault="00872301" w:rsidP="00AC3D27">
            <w:pPr>
              <w:rPr>
                <w:b/>
              </w:rPr>
            </w:pPr>
            <w:r w:rsidRPr="002D612B">
              <w:rPr>
                <w:rFonts w:hint="eastAsia"/>
                <w:b/>
              </w:rPr>
              <w:t>备注</w:t>
            </w:r>
          </w:p>
        </w:tc>
      </w:tr>
      <w:tr w:rsidR="00872301" w:rsidRPr="002D612B" w:rsidTr="00AC3D27">
        <w:tc>
          <w:tcPr>
            <w:tcW w:w="8946" w:type="dxa"/>
            <w:gridSpan w:val="2"/>
          </w:tcPr>
          <w:p w:rsidR="00872301" w:rsidRPr="002D612B" w:rsidRDefault="00872301" w:rsidP="00AC3D27">
            <w:r>
              <w:rPr>
                <w:rFonts w:hint="eastAsia"/>
              </w:rPr>
              <w:t>无</w:t>
            </w:r>
          </w:p>
        </w:tc>
      </w:tr>
    </w:tbl>
    <w:p w:rsidR="00872301" w:rsidRPr="00B036AE" w:rsidRDefault="00872301" w:rsidP="00872301"/>
    <w:p w:rsidR="005B3231" w:rsidRPr="00A364D7" w:rsidRDefault="006D0D1C" w:rsidP="00C67B26">
      <w:pPr>
        <w:pStyle w:val="4"/>
      </w:pPr>
      <w:r w:rsidRPr="00A364D7">
        <w:rPr>
          <w:rFonts w:hint="eastAsia"/>
        </w:rPr>
        <w:t>法律法规管理</w:t>
      </w:r>
    </w:p>
    <w:p w:rsidR="005501B2" w:rsidRPr="002C1C64" w:rsidRDefault="005501B2" w:rsidP="00A364D7">
      <w:pPr>
        <w:pStyle w:val="5"/>
      </w:pPr>
      <w:r>
        <w:rPr>
          <w:rFonts w:hint="eastAsia"/>
        </w:rPr>
        <w:t>列表查询</w:t>
      </w:r>
    </w:p>
    <w:tbl>
      <w:tblPr>
        <w:tblStyle w:val="ab"/>
        <w:tblW w:w="0" w:type="auto"/>
        <w:tblLook w:val="04A0" w:firstRow="1" w:lastRow="0" w:firstColumn="1" w:lastColumn="0" w:noHBand="0" w:noVBand="1"/>
      </w:tblPr>
      <w:tblGrid>
        <w:gridCol w:w="1384"/>
        <w:gridCol w:w="7562"/>
      </w:tblGrid>
      <w:tr w:rsidR="00925374" w:rsidRPr="00925374" w:rsidTr="00AC3D27">
        <w:tc>
          <w:tcPr>
            <w:tcW w:w="1384" w:type="dxa"/>
          </w:tcPr>
          <w:p w:rsidR="00925374" w:rsidRPr="00925374" w:rsidRDefault="00925374" w:rsidP="00925374">
            <w:pPr>
              <w:rPr>
                <w:b/>
              </w:rPr>
            </w:pPr>
            <w:r w:rsidRPr="00925374">
              <w:rPr>
                <w:rFonts w:hint="eastAsia"/>
                <w:b/>
              </w:rPr>
              <w:t>操作人</w:t>
            </w:r>
          </w:p>
        </w:tc>
        <w:tc>
          <w:tcPr>
            <w:tcW w:w="7562" w:type="dxa"/>
          </w:tcPr>
          <w:p w:rsidR="00925374" w:rsidRPr="00925374" w:rsidRDefault="00925374" w:rsidP="00925374">
            <w:r w:rsidRPr="00925374">
              <w:rPr>
                <w:rFonts w:hint="eastAsia"/>
              </w:rPr>
              <w:t>银行用户</w:t>
            </w:r>
          </w:p>
        </w:tc>
      </w:tr>
      <w:tr w:rsidR="00925374" w:rsidRPr="00925374" w:rsidTr="00AC3D27">
        <w:tc>
          <w:tcPr>
            <w:tcW w:w="1384" w:type="dxa"/>
          </w:tcPr>
          <w:p w:rsidR="00925374" w:rsidRPr="00925374" w:rsidRDefault="00925374" w:rsidP="00925374">
            <w:pPr>
              <w:rPr>
                <w:b/>
              </w:rPr>
            </w:pPr>
            <w:r w:rsidRPr="00925374">
              <w:rPr>
                <w:rFonts w:hint="eastAsia"/>
                <w:b/>
              </w:rPr>
              <w:t>条件</w:t>
            </w:r>
          </w:p>
        </w:tc>
        <w:tc>
          <w:tcPr>
            <w:tcW w:w="7562" w:type="dxa"/>
          </w:tcPr>
          <w:p w:rsidR="00925374" w:rsidRPr="00925374" w:rsidRDefault="00925374" w:rsidP="00925374">
            <w:r w:rsidRPr="00925374">
              <w:rPr>
                <w:rFonts w:hint="eastAsia"/>
              </w:rPr>
              <w:t>已登录</w:t>
            </w:r>
          </w:p>
        </w:tc>
      </w:tr>
      <w:tr w:rsidR="00925374" w:rsidRPr="00925374" w:rsidTr="00AC3D27">
        <w:tc>
          <w:tcPr>
            <w:tcW w:w="8946" w:type="dxa"/>
            <w:gridSpan w:val="2"/>
          </w:tcPr>
          <w:p w:rsidR="00925374" w:rsidRPr="00925374" w:rsidRDefault="00925374" w:rsidP="00925374">
            <w:pPr>
              <w:rPr>
                <w:b/>
              </w:rPr>
            </w:pPr>
            <w:r w:rsidRPr="00925374">
              <w:rPr>
                <w:rFonts w:hint="eastAsia"/>
                <w:b/>
              </w:rPr>
              <w:t>输入</w:t>
            </w:r>
          </w:p>
        </w:tc>
      </w:tr>
      <w:tr w:rsidR="00925374" w:rsidRPr="00925374" w:rsidTr="00AC3D27">
        <w:tc>
          <w:tcPr>
            <w:tcW w:w="8946" w:type="dxa"/>
            <w:gridSpan w:val="2"/>
          </w:tcPr>
          <w:p w:rsidR="00925374" w:rsidRPr="00925374" w:rsidRDefault="0017763E" w:rsidP="00925374">
            <w:r>
              <w:rPr>
                <w:rFonts w:hint="eastAsia"/>
              </w:rPr>
              <w:t>查询条件包括关键字、</w:t>
            </w:r>
            <w:r w:rsidR="00521966" w:rsidRPr="00521966">
              <w:rPr>
                <w:rFonts w:hint="eastAsia"/>
              </w:rPr>
              <w:t>所属业务项目、</w:t>
            </w:r>
            <w:r w:rsidR="0041422B">
              <w:rPr>
                <w:rFonts w:hint="eastAsia"/>
              </w:rPr>
              <w:t>业务状态</w:t>
            </w:r>
            <w:r>
              <w:rPr>
                <w:rFonts w:hint="eastAsia"/>
              </w:rPr>
              <w:t>、范围标记、发布时间范围</w:t>
            </w:r>
          </w:p>
        </w:tc>
      </w:tr>
      <w:tr w:rsidR="00925374" w:rsidRPr="00925374" w:rsidTr="00AC3D27">
        <w:tc>
          <w:tcPr>
            <w:tcW w:w="8946" w:type="dxa"/>
            <w:gridSpan w:val="2"/>
          </w:tcPr>
          <w:p w:rsidR="00925374" w:rsidRPr="00925374" w:rsidRDefault="00925374" w:rsidP="00925374">
            <w:pPr>
              <w:rPr>
                <w:b/>
              </w:rPr>
            </w:pPr>
            <w:r w:rsidRPr="00925374">
              <w:rPr>
                <w:rFonts w:hint="eastAsia"/>
                <w:b/>
              </w:rPr>
              <w:t>处理</w:t>
            </w:r>
          </w:p>
        </w:tc>
      </w:tr>
      <w:tr w:rsidR="00925374" w:rsidRPr="00925374" w:rsidTr="00AC3D27">
        <w:tc>
          <w:tcPr>
            <w:tcW w:w="8946" w:type="dxa"/>
            <w:gridSpan w:val="2"/>
          </w:tcPr>
          <w:p w:rsidR="00925374" w:rsidRDefault="0017763E" w:rsidP="00925374">
            <w:r>
              <w:rPr>
                <w:rFonts w:hint="eastAsia"/>
              </w:rPr>
              <w:t>默认系统显示全部按时间倒序排列的法律法规列表。</w:t>
            </w:r>
          </w:p>
          <w:p w:rsidR="0017763E" w:rsidRDefault="0017763E" w:rsidP="00925374">
            <w:r>
              <w:rPr>
                <w:rFonts w:hint="eastAsia"/>
              </w:rPr>
              <w:t>银行用户录入查询条件，进行查询操作；</w:t>
            </w:r>
          </w:p>
          <w:p w:rsidR="0017763E" w:rsidRPr="0017763E" w:rsidRDefault="0017763E" w:rsidP="0017763E">
            <w:r w:rsidRPr="0017763E">
              <w:rPr>
                <w:rFonts w:hint="eastAsia"/>
              </w:rPr>
              <w:t>系统返回符合查询条件的地方性、区域性法律法规</w:t>
            </w:r>
            <w:r w:rsidR="00E57476">
              <w:rPr>
                <w:rFonts w:hint="eastAsia"/>
              </w:rPr>
              <w:t>信息</w:t>
            </w:r>
            <w:r w:rsidRPr="0017763E">
              <w:rPr>
                <w:rFonts w:hint="eastAsia"/>
              </w:rPr>
              <w:t>，并列表显示；</w:t>
            </w:r>
          </w:p>
          <w:p w:rsidR="0017763E" w:rsidRPr="0017763E" w:rsidRDefault="0017763E">
            <w:r w:rsidRPr="0017763E">
              <w:rPr>
                <w:rFonts w:hint="eastAsia"/>
              </w:rPr>
              <w:t>银行用户通过列表选择，</w:t>
            </w:r>
            <w:r>
              <w:rPr>
                <w:rFonts w:hint="eastAsia"/>
              </w:rPr>
              <w:t>可进行添加、删除、修改、导出、发布操作；同时，</w:t>
            </w:r>
            <w:r w:rsidRPr="0017763E">
              <w:rPr>
                <w:rFonts w:hint="eastAsia"/>
              </w:rPr>
              <w:t>进入法律法规详细显示页面</w:t>
            </w:r>
            <w:r>
              <w:rPr>
                <w:rFonts w:hint="eastAsia"/>
              </w:rPr>
              <w:t>，</w:t>
            </w:r>
            <w:r w:rsidRPr="0017763E">
              <w:rPr>
                <w:rFonts w:hint="eastAsia"/>
              </w:rPr>
              <w:t>根据</w:t>
            </w:r>
            <w:r w:rsidR="0041422B">
              <w:rPr>
                <w:rFonts w:hint="eastAsia"/>
              </w:rPr>
              <w:t>业务状态</w:t>
            </w:r>
            <w:r w:rsidRPr="0017763E">
              <w:rPr>
                <w:rFonts w:hint="eastAsia"/>
              </w:rPr>
              <w:t>控制可进行的操作。</w:t>
            </w:r>
          </w:p>
        </w:tc>
      </w:tr>
      <w:tr w:rsidR="00925374" w:rsidRPr="00925374" w:rsidTr="00AC3D27">
        <w:tc>
          <w:tcPr>
            <w:tcW w:w="8946" w:type="dxa"/>
            <w:gridSpan w:val="2"/>
          </w:tcPr>
          <w:p w:rsidR="00925374" w:rsidRPr="00925374" w:rsidRDefault="00925374" w:rsidP="00925374">
            <w:pPr>
              <w:rPr>
                <w:b/>
              </w:rPr>
            </w:pPr>
            <w:r w:rsidRPr="00925374">
              <w:rPr>
                <w:rFonts w:hint="eastAsia"/>
                <w:b/>
              </w:rPr>
              <w:t>输出</w:t>
            </w:r>
          </w:p>
        </w:tc>
      </w:tr>
      <w:tr w:rsidR="00925374" w:rsidRPr="00925374" w:rsidTr="00AC3D27">
        <w:tc>
          <w:tcPr>
            <w:tcW w:w="8946" w:type="dxa"/>
            <w:gridSpan w:val="2"/>
          </w:tcPr>
          <w:p w:rsidR="00925374" w:rsidRPr="00925374" w:rsidRDefault="0017763E" w:rsidP="00925374">
            <w:r w:rsidRPr="0017763E">
              <w:rPr>
                <w:rFonts w:hint="eastAsia"/>
              </w:rPr>
              <w:t>列表显示包括</w:t>
            </w:r>
            <w:r w:rsidR="00521966" w:rsidRPr="00521966">
              <w:rPr>
                <w:rFonts w:hint="eastAsia"/>
              </w:rPr>
              <w:t>所属业务项目</w:t>
            </w:r>
            <w:r w:rsidRPr="0017763E">
              <w:rPr>
                <w:rFonts w:hint="eastAsia"/>
              </w:rPr>
              <w:t>、标题、内容、</w:t>
            </w:r>
            <w:r w:rsidR="0041422B">
              <w:rPr>
                <w:rFonts w:hint="eastAsia"/>
              </w:rPr>
              <w:t>业务状态</w:t>
            </w:r>
            <w:r w:rsidRPr="0017763E">
              <w:rPr>
                <w:rFonts w:hint="eastAsia"/>
              </w:rPr>
              <w:t>、范围标记、发布时间</w:t>
            </w:r>
            <w:r>
              <w:rPr>
                <w:rFonts w:hint="eastAsia"/>
              </w:rPr>
              <w:t>。</w:t>
            </w:r>
          </w:p>
        </w:tc>
      </w:tr>
      <w:tr w:rsidR="00925374" w:rsidRPr="00925374" w:rsidTr="00AC3D27">
        <w:tc>
          <w:tcPr>
            <w:tcW w:w="8946" w:type="dxa"/>
            <w:gridSpan w:val="2"/>
          </w:tcPr>
          <w:p w:rsidR="00925374" w:rsidRPr="00925374" w:rsidRDefault="00925374" w:rsidP="00925374">
            <w:pPr>
              <w:rPr>
                <w:b/>
              </w:rPr>
            </w:pPr>
            <w:r w:rsidRPr="00925374">
              <w:rPr>
                <w:rFonts w:hint="eastAsia"/>
                <w:b/>
              </w:rPr>
              <w:t>错误提示</w:t>
            </w:r>
          </w:p>
        </w:tc>
      </w:tr>
      <w:tr w:rsidR="00925374" w:rsidRPr="00925374" w:rsidTr="00AC3D27">
        <w:tc>
          <w:tcPr>
            <w:tcW w:w="8946" w:type="dxa"/>
            <w:gridSpan w:val="2"/>
          </w:tcPr>
          <w:p w:rsidR="00925374" w:rsidRPr="00925374" w:rsidRDefault="0017763E" w:rsidP="00925374">
            <w:r w:rsidRPr="0017763E">
              <w:rPr>
                <w:rFonts w:hint="eastAsia"/>
              </w:rPr>
              <w:lastRenderedPageBreak/>
              <w:t>查询时</w:t>
            </w:r>
            <w:r w:rsidR="00D51D35">
              <w:rPr>
                <w:rFonts w:hint="eastAsia"/>
              </w:rPr>
              <w:t>如有错误，系统提示</w:t>
            </w:r>
            <w:r w:rsidRPr="0017763E">
              <w:rPr>
                <w:rFonts w:hint="eastAsia"/>
              </w:rPr>
              <w:t>“查询失败”。</w:t>
            </w:r>
          </w:p>
        </w:tc>
      </w:tr>
      <w:tr w:rsidR="00925374" w:rsidRPr="00925374" w:rsidTr="00AC3D27">
        <w:tc>
          <w:tcPr>
            <w:tcW w:w="8946" w:type="dxa"/>
            <w:gridSpan w:val="2"/>
          </w:tcPr>
          <w:p w:rsidR="00925374" w:rsidRPr="00925374" w:rsidRDefault="00925374" w:rsidP="00925374">
            <w:pPr>
              <w:rPr>
                <w:b/>
              </w:rPr>
            </w:pPr>
            <w:r w:rsidRPr="00925374">
              <w:rPr>
                <w:rFonts w:hint="eastAsia"/>
                <w:b/>
              </w:rPr>
              <w:t>备注</w:t>
            </w:r>
          </w:p>
        </w:tc>
      </w:tr>
      <w:tr w:rsidR="00925374" w:rsidRPr="00925374" w:rsidTr="00AC3D27">
        <w:tc>
          <w:tcPr>
            <w:tcW w:w="8946" w:type="dxa"/>
            <w:gridSpan w:val="2"/>
          </w:tcPr>
          <w:p w:rsidR="00925374" w:rsidRPr="00925374" w:rsidRDefault="0017763E" w:rsidP="00925374">
            <w:r w:rsidRPr="0017763E">
              <w:rPr>
                <w:rFonts w:hint="eastAsia"/>
              </w:rPr>
              <w:t>查询条件支持对标题和内容的模糊检索。</w:t>
            </w:r>
          </w:p>
        </w:tc>
      </w:tr>
    </w:tbl>
    <w:p w:rsidR="00925374" w:rsidRPr="00925374" w:rsidRDefault="00925374" w:rsidP="00A364D7"/>
    <w:p w:rsidR="00453BDA" w:rsidRDefault="000931FC" w:rsidP="00A364D7">
      <w:pPr>
        <w:pStyle w:val="5"/>
      </w:pPr>
      <w:r>
        <w:rPr>
          <w:rFonts w:hint="eastAsia"/>
        </w:rPr>
        <w:t>添加</w:t>
      </w:r>
    </w:p>
    <w:tbl>
      <w:tblPr>
        <w:tblStyle w:val="ab"/>
        <w:tblW w:w="0" w:type="auto"/>
        <w:tblLook w:val="04A0" w:firstRow="1" w:lastRow="0" w:firstColumn="1" w:lastColumn="0" w:noHBand="0" w:noVBand="1"/>
      </w:tblPr>
      <w:tblGrid>
        <w:gridCol w:w="1384"/>
        <w:gridCol w:w="7562"/>
      </w:tblGrid>
      <w:tr w:rsidR="00925374" w:rsidRPr="00925374" w:rsidTr="00AC3D27">
        <w:tc>
          <w:tcPr>
            <w:tcW w:w="1384" w:type="dxa"/>
          </w:tcPr>
          <w:p w:rsidR="00925374" w:rsidRPr="00925374" w:rsidRDefault="00925374" w:rsidP="00925374">
            <w:pPr>
              <w:rPr>
                <w:b/>
              </w:rPr>
            </w:pPr>
            <w:r w:rsidRPr="00925374">
              <w:rPr>
                <w:rFonts w:hint="eastAsia"/>
                <w:b/>
              </w:rPr>
              <w:t>操作人</w:t>
            </w:r>
          </w:p>
        </w:tc>
        <w:tc>
          <w:tcPr>
            <w:tcW w:w="7562" w:type="dxa"/>
          </w:tcPr>
          <w:p w:rsidR="00925374" w:rsidRPr="00925374" w:rsidRDefault="00925374" w:rsidP="00925374">
            <w:r w:rsidRPr="00925374">
              <w:rPr>
                <w:rFonts w:hint="eastAsia"/>
              </w:rPr>
              <w:t>银行用户</w:t>
            </w:r>
          </w:p>
        </w:tc>
      </w:tr>
      <w:tr w:rsidR="00925374" w:rsidRPr="00925374" w:rsidTr="00AC3D27">
        <w:tc>
          <w:tcPr>
            <w:tcW w:w="1384" w:type="dxa"/>
          </w:tcPr>
          <w:p w:rsidR="00925374" w:rsidRPr="00925374" w:rsidRDefault="00925374" w:rsidP="00925374">
            <w:pPr>
              <w:rPr>
                <w:b/>
              </w:rPr>
            </w:pPr>
            <w:r w:rsidRPr="00925374">
              <w:rPr>
                <w:rFonts w:hint="eastAsia"/>
                <w:b/>
              </w:rPr>
              <w:t>条件</w:t>
            </w:r>
          </w:p>
        </w:tc>
        <w:tc>
          <w:tcPr>
            <w:tcW w:w="7562" w:type="dxa"/>
          </w:tcPr>
          <w:p w:rsidR="00925374" w:rsidRPr="00925374" w:rsidRDefault="00291780" w:rsidP="00925374">
            <w:r>
              <w:rPr>
                <w:rFonts w:hint="eastAsia"/>
              </w:rPr>
              <w:t>已登录</w:t>
            </w:r>
          </w:p>
        </w:tc>
      </w:tr>
      <w:tr w:rsidR="00925374" w:rsidRPr="00925374" w:rsidTr="00AC3D27">
        <w:tc>
          <w:tcPr>
            <w:tcW w:w="8946" w:type="dxa"/>
            <w:gridSpan w:val="2"/>
          </w:tcPr>
          <w:p w:rsidR="00925374" w:rsidRPr="00925374" w:rsidRDefault="00925374" w:rsidP="00925374">
            <w:pPr>
              <w:rPr>
                <w:b/>
              </w:rPr>
            </w:pPr>
            <w:r w:rsidRPr="00925374">
              <w:rPr>
                <w:rFonts w:hint="eastAsia"/>
                <w:b/>
              </w:rPr>
              <w:t>输入</w:t>
            </w:r>
          </w:p>
        </w:tc>
      </w:tr>
      <w:tr w:rsidR="00925374" w:rsidRPr="00925374" w:rsidTr="00AC3D27">
        <w:tc>
          <w:tcPr>
            <w:tcW w:w="8946" w:type="dxa"/>
            <w:gridSpan w:val="2"/>
          </w:tcPr>
          <w:p w:rsidR="00925374" w:rsidRPr="00925374" w:rsidRDefault="00521966" w:rsidP="00925374">
            <w:r w:rsidRPr="00521966">
              <w:rPr>
                <w:rFonts w:hint="eastAsia"/>
              </w:rPr>
              <w:t>所属业务项目</w:t>
            </w:r>
            <w:r w:rsidR="0017763E" w:rsidRPr="0017763E">
              <w:rPr>
                <w:rFonts w:hint="eastAsia"/>
              </w:rPr>
              <w:t>、标题、内容、</w:t>
            </w:r>
            <w:r w:rsidR="0041422B">
              <w:rPr>
                <w:rFonts w:hint="eastAsia"/>
              </w:rPr>
              <w:t>业务状态</w:t>
            </w:r>
            <w:r w:rsidR="0017763E" w:rsidRPr="0017763E">
              <w:rPr>
                <w:rFonts w:hint="eastAsia"/>
              </w:rPr>
              <w:t>、范围标记、发布时间等内容。</w:t>
            </w:r>
            <w:r w:rsidR="0041422B">
              <w:rPr>
                <w:rFonts w:hint="eastAsia"/>
              </w:rPr>
              <w:t>业务状态</w:t>
            </w:r>
            <w:r w:rsidR="0017763E" w:rsidRPr="0017763E">
              <w:rPr>
                <w:rFonts w:hint="eastAsia"/>
              </w:rPr>
              <w:t>默认</w:t>
            </w:r>
            <w:proofErr w:type="gramStart"/>
            <w:r w:rsidR="0017763E" w:rsidRPr="0017763E">
              <w:rPr>
                <w:rFonts w:hint="eastAsia"/>
              </w:rPr>
              <w:t>“</w:t>
            </w:r>
            <w:proofErr w:type="gramEnd"/>
            <w:r w:rsidR="0017763E" w:rsidRPr="0017763E">
              <w:rPr>
                <w:rFonts w:hint="eastAsia"/>
              </w:rPr>
              <w:t>未发布</w:t>
            </w:r>
            <w:proofErr w:type="gramStart"/>
            <w:r w:rsidR="0017763E" w:rsidRPr="0017763E">
              <w:rPr>
                <w:rFonts w:hint="eastAsia"/>
              </w:rPr>
              <w:t>“</w:t>
            </w:r>
            <w:proofErr w:type="gramEnd"/>
            <w:r w:rsidR="0017763E" w:rsidRPr="0017763E">
              <w:rPr>
                <w:rFonts w:hint="eastAsia"/>
              </w:rPr>
              <w:t>，范围标记包括“全部”、“内部”。</w:t>
            </w:r>
          </w:p>
        </w:tc>
      </w:tr>
      <w:tr w:rsidR="00925374" w:rsidRPr="00925374" w:rsidTr="00AC3D27">
        <w:tc>
          <w:tcPr>
            <w:tcW w:w="8946" w:type="dxa"/>
            <w:gridSpan w:val="2"/>
          </w:tcPr>
          <w:p w:rsidR="00925374" w:rsidRPr="00925374" w:rsidRDefault="00925374" w:rsidP="00925374">
            <w:pPr>
              <w:rPr>
                <w:b/>
              </w:rPr>
            </w:pPr>
            <w:r w:rsidRPr="00925374">
              <w:rPr>
                <w:rFonts w:hint="eastAsia"/>
                <w:b/>
              </w:rPr>
              <w:t>处理</w:t>
            </w:r>
          </w:p>
        </w:tc>
      </w:tr>
      <w:tr w:rsidR="00925374" w:rsidRPr="00925374" w:rsidTr="00AC3D27">
        <w:tc>
          <w:tcPr>
            <w:tcW w:w="8946" w:type="dxa"/>
            <w:gridSpan w:val="2"/>
          </w:tcPr>
          <w:p w:rsidR="0017763E" w:rsidRDefault="0017763E">
            <w:r>
              <w:rPr>
                <w:rFonts w:hint="eastAsia"/>
              </w:rPr>
              <w:t>银行用户在</w:t>
            </w:r>
            <w:r w:rsidRPr="0017763E">
              <w:rPr>
                <w:rFonts w:hint="eastAsia"/>
              </w:rPr>
              <w:t>法律法规</w:t>
            </w:r>
            <w:r>
              <w:rPr>
                <w:rFonts w:hint="eastAsia"/>
              </w:rPr>
              <w:t>查询列表页，进行添加操作，进入法律法规编辑页面；</w:t>
            </w:r>
          </w:p>
          <w:p w:rsidR="0017763E" w:rsidRPr="0017763E" w:rsidRDefault="0017763E">
            <w:r w:rsidRPr="0017763E">
              <w:rPr>
                <w:rFonts w:hint="eastAsia"/>
              </w:rPr>
              <w:t>录入</w:t>
            </w:r>
            <w:r>
              <w:rPr>
                <w:rFonts w:hint="eastAsia"/>
              </w:rPr>
              <w:t>法律法规信息。</w:t>
            </w:r>
          </w:p>
        </w:tc>
      </w:tr>
      <w:tr w:rsidR="00925374" w:rsidRPr="00925374" w:rsidTr="00AC3D27">
        <w:tc>
          <w:tcPr>
            <w:tcW w:w="8946" w:type="dxa"/>
            <w:gridSpan w:val="2"/>
          </w:tcPr>
          <w:p w:rsidR="00925374" w:rsidRPr="00925374" w:rsidRDefault="00925374" w:rsidP="00925374">
            <w:pPr>
              <w:rPr>
                <w:b/>
              </w:rPr>
            </w:pPr>
            <w:r w:rsidRPr="00925374">
              <w:rPr>
                <w:rFonts w:hint="eastAsia"/>
                <w:b/>
              </w:rPr>
              <w:t>输出</w:t>
            </w:r>
          </w:p>
        </w:tc>
      </w:tr>
      <w:tr w:rsidR="00925374" w:rsidRPr="00925374" w:rsidTr="00AC3D27">
        <w:tc>
          <w:tcPr>
            <w:tcW w:w="8946" w:type="dxa"/>
            <w:gridSpan w:val="2"/>
          </w:tcPr>
          <w:p w:rsidR="00925374" w:rsidRPr="00925374" w:rsidRDefault="0017763E" w:rsidP="00925374">
            <w:r>
              <w:rPr>
                <w:rFonts w:hint="eastAsia"/>
              </w:rPr>
              <w:t>无</w:t>
            </w:r>
          </w:p>
        </w:tc>
      </w:tr>
      <w:tr w:rsidR="00925374" w:rsidRPr="00925374" w:rsidTr="00AC3D27">
        <w:tc>
          <w:tcPr>
            <w:tcW w:w="8946" w:type="dxa"/>
            <w:gridSpan w:val="2"/>
          </w:tcPr>
          <w:p w:rsidR="00925374" w:rsidRPr="00925374" w:rsidRDefault="00925374" w:rsidP="00925374">
            <w:pPr>
              <w:rPr>
                <w:b/>
              </w:rPr>
            </w:pPr>
            <w:r w:rsidRPr="00925374">
              <w:rPr>
                <w:rFonts w:hint="eastAsia"/>
                <w:b/>
              </w:rPr>
              <w:t>错误提示</w:t>
            </w:r>
          </w:p>
        </w:tc>
      </w:tr>
      <w:tr w:rsidR="00925374" w:rsidRPr="00925374" w:rsidTr="00AC3D27">
        <w:tc>
          <w:tcPr>
            <w:tcW w:w="8946" w:type="dxa"/>
            <w:gridSpan w:val="2"/>
          </w:tcPr>
          <w:p w:rsidR="00925374" w:rsidRPr="00925374" w:rsidRDefault="0017763E" w:rsidP="00925374">
            <w:r>
              <w:rPr>
                <w:rFonts w:hint="eastAsia"/>
              </w:rPr>
              <w:t>无</w:t>
            </w:r>
          </w:p>
        </w:tc>
      </w:tr>
      <w:tr w:rsidR="00925374" w:rsidRPr="00925374" w:rsidTr="00AC3D27">
        <w:tc>
          <w:tcPr>
            <w:tcW w:w="8946" w:type="dxa"/>
            <w:gridSpan w:val="2"/>
          </w:tcPr>
          <w:p w:rsidR="00925374" w:rsidRPr="00925374" w:rsidRDefault="00925374" w:rsidP="00925374">
            <w:pPr>
              <w:rPr>
                <w:b/>
              </w:rPr>
            </w:pPr>
            <w:r w:rsidRPr="00925374">
              <w:rPr>
                <w:rFonts w:hint="eastAsia"/>
                <w:b/>
              </w:rPr>
              <w:t>备注</w:t>
            </w:r>
          </w:p>
        </w:tc>
      </w:tr>
      <w:tr w:rsidR="00925374" w:rsidRPr="00925374" w:rsidTr="00AC3D27">
        <w:tc>
          <w:tcPr>
            <w:tcW w:w="8946" w:type="dxa"/>
            <w:gridSpan w:val="2"/>
          </w:tcPr>
          <w:p w:rsidR="00925374" w:rsidRPr="00925374" w:rsidRDefault="005B3231" w:rsidP="00925374">
            <w:r w:rsidRPr="005B3231">
              <w:rPr>
                <w:rFonts w:hint="eastAsia"/>
              </w:rPr>
              <w:t>范围标记为“全部”的法律法规面向企业和银行，“内部”的仅面向银行</w:t>
            </w:r>
            <w:r>
              <w:rPr>
                <w:rFonts w:hint="eastAsia"/>
              </w:rPr>
              <w:t>。</w:t>
            </w:r>
          </w:p>
        </w:tc>
      </w:tr>
    </w:tbl>
    <w:p w:rsidR="00925374" w:rsidRPr="00925374" w:rsidRDefault="00925374" w:rsidP="00A364D7"/>
    <w:p w:rsidR="0017763E" w:rsidRDefault="0017763E" w:rsidP="00A364D7">
      <w:pPr>
        <w:pStyle w:val="5"/>
      </w:pPr>
      <w:r>
        <w:rPr>
          <w:rFonts w:hint="eastAsia"/>
        </w:rPr>
        <w:t>删除</w:t>
      </w:r>
    </w:p>
    <w:tbl>
      <w:tblPr>
        <w:tblStyle w:val="ab"/>
        <w:tblW w:w="0" w:type="auto"/>
        <w:tblLook w:val="04A0" w:firstRow="1" w:lastRow="0" w:firstColumn="1" w:lastColumn="0" w:noHBand="0" w:noVBand="1"/>
      </w:tblPr>
      <w:tblGrid>
        <w:gridCol w:w="1384"/>
        <w:gridCol w:w="7562"/>
      </w:tblGrid>
      <w:tr w:rsidR="0017763E" w:rsidRPr="0017763E" w:rsidTr="00AC3D27">
        <w:tc>
          <w:tcPr>
            <w:tcW w:w="1384" w:type="dxa"/>
          </w:tcPr>
          <w:p w:rsidR="0017763E" w:rsidRPr="0017763E" w:rsidRDefault="0017763E" w:rsidP="00AC3D27">
            <w:pPr>
              <w:rPr>
                <w:b/>
              </w:rPr>
            </w:pPr>
            <w:r w:rsidRPr="0017763E">
              <w:rPr>
                <w:rFonts w:hint="eastAsia"/>
                <w:b/>
              </w:rPr>
              <w:t>操作人</w:t>
            </w:r>
          </w:p>
        </w:tc>
        <w:tc>
          <w:tcPr>
            <w:tcW w:w="7562" w:type="dxa"/>
          </w:tcPr>
          <w:p w:rsidR="0017763E" w:rsidRPr="0017763E" w:rsidRDefault="0017763E" w:rsidP="00AC3D27">
            <w:r w:rsidRPr="0017763E">
              <w:rPr>
                <w:rFonts w:hint="eastAsia"/>
              </w:rPr>
              <w:t>银行用户</w:t>
            </w:r>
          </w:p>
        </w:tc>
      </w:tr>
      <w:tr w:rsidR="0017763E" w:rsidRPr="0017763E" w:rsidTr="00AC3D27">
        <w:tc>
          <w:tcPr>
            <w:tcW w:w="1384" w:type="dxa"/>
          </w:tcPr>
          <w:p w:rsidR="0017763E" w:rsidRPr="0017763E" w:rsidRDefault="0017763E" w:rsidP="00AC3D27">
            <w:pPr>
              <w:rPr>
                <w:b/>
              </w:rPr>
            </w:pPr>
            <w:r w:rsidRPr="0017763E">
              <w:rPr>
                <w:rFonts w:hint="eastAsia"/>
                <w:b/>
              </w:rPr>
              <w:t>条件</w:t>
            </w:r>
          </w:p>
        </w:tc>
        <w:tc>
          <w:tcPr>
            <w:tcW w:w="7562" w:type="dxa"/>
          </w:tcPr>
          <w:p w:rsidR="0017763E" w:rsidRPr="0017763E" w:rsidRDefault="00291780" w:rsidP="00AC3D27">
            <w:r>
              <w:rPr>
                <w:rFonts w:hint="eastAsia"/>
              </w:rPr>
              <w:t>已登录</w:t>
            </w:r>
          </w:p>
        </w:tc>
      </w:tr>
      <w:tr w:rsidR="0017763E" w:rsidRPr="0017763E" w:rsidTr="00AC3D27">
        <w:tc>
          <w:tcPr>
            <w:tcW w:w="8946" w:type="dxa"/>
            <w:gridSpan w:val="2"/>
          </w:tcPr>
          <w:p w:rsidR="0017763E" w:rsidRPr="0017763E" w:rsidRDefault="0017763E" w:rsidP="00AC3D27">
            <w:pPr>
              <w:rPr>
                <w:b/>
              </w:rPr>
            </w:pPr>
            <w:r w:rsidRPr="0017763E">
              <w:rPr>
                <w:rFonts w:hint="eastAsia"/>
                <w:b/>
              </w:rPr>
              <w:t>输入</w:t>
            </w:r>
          </w:p>
        </w:tc>
      </w:tr>
      <w:tr w:rsidR="0017763E" w:rsidRPr="0017763E" w:rsidTr="00AC3D27">
        <w:tc>
          <w:tcPr>
            <w:tcW w:w="8946" w:type="dxa"/>
            <w:gridSpan w:val="2"/>
          </w:tcPr>
          <w:p w:rsidR="0017763E" w:rsidRPr="0017763E" w:rsidRDefault="005501B2" w:rsidP="00AC3D27">
            <w:r>
              <w:rPr>
                <w:rFonts w:hint="eastAsia"/>
              </w:rPr>
              <w:t>无</w:t>
            </w:r>
          </w:p>
        </w:tc>
      </w:tr>
      <w:tr w:rsidR="0017763E" w:rsidRPr="0017763E" w:rsidTr="00AC3D27">
        <w:tc>
          <w:tcPr>
            <w:tcW w:w="8946" w:type="dxa"/>
            <w:gridSpan w:val="2"/>
          </w:tcPr>
          <w:p w:rsidR="0017763E" w:rsidRPr="0017763E" w:rsidRDefault="0017763E" w:rsidP="00AC3D27">
            <w:pPr>
              <w:rPr>
                <w:b/>
              </w:rPr>
            </w:pPr>
            <w:r w:rsidRPr="0017763E">
              <w:rPr>
                <w:rFonts w:hint="eastAsia"/>
                <w:b/>
              </w:rPr>
              <w:t>处理</w:t>
            </w:r>
          </w:p>
        </w:tc>
      </w:tr>
      <w:tr w:rsidR="0017763E" w:rsidRPr="0017763E" w:rsidTr="00AC3D27">
        <w:tc>
          <w:tcPr>
            <w:tcW w:w="8946" w:type="dxa"/>
            <w:gridSpan w:val="2"/>
          </w:tcPr>
          <w:p w:rsidR="0017763E" w:rsidRDefault="0017763E" w:rsidP="00AC3D27">
            <w:r w:rsidRPr="0017763E">
              <w:rPr>
                <w:rFonts w:hint="eastAsia"/>
              </w:rPr>
              <w:t>银行用户在法律法规查询列表页，</w:t>
            </w:r>
            <w:r>
              <w:rPr>
                <w:rFonts w:hint="eastAsia"/>
              </w:rPr>
              <w:t>选择需要删除的</w:t>
            </w:r>
            <w:r w:rsidRPr="0017763E">
              <w:rPr>
                <w:rFonts w:hint="eastAsia"/>
              </w:rPr>
              <w:t>法律法规</w:t>
            </w:r>
            <w:r>
              <w:rPr>
                <w:rFonts w:hint="eastAsia"/>
              </w:rPr>
              <w:t>，</w:t>
            </w:r>
            <w:r w:rsidRPr="0017763E">
              <w:rPr>
                <w:rFonts w:hint="eastAsia"/>
              </w:rPr>
              <w:t>进行</w:t>
            </w:r>
            <w:r>
              <w:rPr>
                <w:rFonts w:hint="eastAsia"/>
              </w:rPr>
              <w:t>删除</w:t>
            </w:r>
            <w:r w:rsidRPr="0017763E">
              <w:rPr>
                <w:rFonts w:hint="eastAsia"/>
              </w:rPr>
              <w:t>操作</w:t>
            </w:r>
            <w:r>
              <w:rPr>
                <w:rFonts w:hint="eastAsia"/>
              </w:rPr>
              <w:t>；</w:t>
            </w:r>
          </w:p>
          <w:p w:rsidR="0017763E" w:rsidRPr="0017763E" w:rsidRDefault="0017763E" w:rsidP="00AC3D27">
            <w:r>
              <w:rPr>
                <w:rFonts w:hint="eastAsia"/>
              </w:rPr>
              <w:lastRenderedPageBreak/>
              <w:t>系统根据选择，删除存储的</w:t>
            </w:r>
            <w:r w:rsidR="00582F85">
              <w:rPr>
                <w:rFonts w:hint="eastAsia"/>
              </w:rPr>
              <w:t>信息</w:t>
            </w:r>
            <w:r>
              <w:rPr>
                <w:rFonts w:hint="eastAsia"/>
              </w:rPr>
              <w:t>。</w:t>
            </w:r>
          </w:p>
        </w:tc>
      </w:tr>
      <w:tr w:rsidR="0017763E" w:rsidRPr="0017763E" w:rsidTr="00AC3D27">
        <w:tc>
          <w:tcPr>
            <w:tcW w:w="8946" w:type="dxa"/>
            <w:gridSpan w:val="2"/>
          </w:tcPr>
          <w:p w:rsidR="0017763E" w:rsidRPr="0017763E" w:rsidRDefault="0017763E" w:rsidP="00AC3D27">
            <w:pPr>
              <w:rPr>
                <w:b/>
              </w:rPr>
            </w:pPr>
            <w:r w:rsidRPr="0017763E">
              <w:rPr>
                <w:rFonts w:hint="eastAsia"/>
                <w:b/>
              </w:rPr>
              <w:lastRenderedPageBreak/>
              <w:t>输出</w:t>
            </w:r>
          </w:p>
        </w:tc>
      </w:tr>
      <w:tr w:rsidR="0017763E" w:rsidRPr="0017763E" w:rsidTr="00AC3D27">
        <w:tc>
          <w:tcPr>
            <w:tcW w:w="8946" w:type="dxa"/>
            <w:gridSpan w:val="2"/>
          </w:tcPr>
          <w:p w:rsidR="0017763E" w:rsidRPr="0017763E" w:rsidRDefault="0017763E" w:rsidP="00AC3D27">
            <w:r>
              <w:rPr>
                <w:rFonts w:hint="eastAsia"/>
              </w:rPr>
              <w:t>如删除成功，系统提示“删除完成”。</w:t>
            </w:r>
          </w:p>
        </w:tc>
      </w:tr>
      <w:tr w:rsidR="0017763E" w:rsidRPr="0017763E" w:rsidTr="00AC3D27">
        <w:tc>
          <w:tcPr>
            <w:tcW w:w="8946" w:type="dxa"/>
            <w:gridSpan w:val="2"/>
          </w:tcPr>
          <w:p w:rsidR="0017763E" w:rsidRPr="0017763E" w:rsidRDefault="0017763E" w:rsidP="00AC3D27">
            <w:pPr>
              <w:rPr>
                <w:b/>
              </w:rPr>
            </w:pPr>
            <w:r w:rsidRPr="0017763E">
              <w:rPr>
                <w:rFonts w:hint="eastAsia"/>
                <w:b/>
              </w:rPr>
              <w:t>错误提示</w:t>
            </w:r>
          </w:p>
        </w:tc>
      </w:tr>
      <w:tr w:rsidR="0017763E" w:rsidRPr="0017763E" w:rsidTr="00AC3D27">
        <w:tc>
          <w:tcPr>
            <w:tcW w:w="8946" w:type="dxa"/>
            <w:gridSpan w:val="2"/>
          </w:tcPr>
          <w:p w:rsidR="0017763E" w:rsidRPr="0017763E" w:rsidRDefault="0017763E" w:rsidP="00AC3D27">
            <w:r w:rsidRPr="0017763E">
              <w:rPr>
                <w:rFonts w:hint="eastAsia"/>
              </w:rPr>
              <w:t>删除时</w:t>
            </w:r>
            <w:r w:rsidR="00D51D35">
              <w:rPr>
                <w:rFonts w:hint="eastAsia"/>
              </w:rPr>
              <w:t>如有错误，系统提示</w:t>
            </w:r>
            <w:r w:rsidRPr="0017763E">
              <w:rPr>
                <w:rFonts w:hint="eastAsia"/>
              </w:rPr>
              <w:t>“删除失败”。</w:t>
            </w:r>
          </w:p>
        </w:tc>
      </w:tr>
      <w:tr w:rsidR="0017763E" w:rsidRPr="0017763E" w:rsidTr="00AC3D27">
        <w:tc>
          <w:tcPr>
            <w:tcW w:w="8946" w:type="dxa"/>
            <w:gridSpan w:val="2"/>
          </w:tcPr>
          <w:p w:rsidR="0017763E" w:rsidRPr="0017763E" w:rsidRDefault="0017763E" w:rsidP="00AC3D27">
            <w:pPr>
              <w:rPr>
                <w:b/>
              </w:rPr>
            </w:pPr>
            <w:r w:rsidRPr="0017763E">
              <w:rPr>
                <w:rFonts w:hint="eastAsia"/>
                <w:b/>
              </w:rPr>
              <w:t>备注</w:t>
            </w:r>
          </w:p>
        </w:tc>
      </w:tr>
      <w:tr w:rsidR="0017763E" w:rsidRPr="0017763E" w:rsidTr="00AC3D27">
        <w:tc>
          <w:tcPr>
            <w:tcW w:w="8946" w:type="dxa"/>
            <w:gridSpan w:val="2"/>
          </w:tcPr>
          <w:p w:rsidR="0017763E" w:rsidRPr="0017763E" w:rsidRDefault="0017763E" w:rsidP="00AC3D27">
            <w:r w:rsidRPr="0017763E">
              <w:rPr>
                <w:rFonts w:hint="eastAsia"/>
              </w:rPr>
              <w:t>无</w:t>
            </w:r>
          </w:p>
        </w:tc>
      </w:tr>
    </w:tbl>
    <w:p w:rsidR="001D44D0" w:rsidRDefault="001D44D0" w:rsidP="001D44D0">
      <w:pPr>
        <w:pStyle w:val="5"/>
      </w:pPr>
      <w:r>
        <w:rPr>
          <w:rFonts w:hint="eastAsia"/>
        </w:rPr>
        <w:t>查看附件</w:t>
      </w:r>
    </w:p>
    <w:tbl>
      <w:tblPr>
        <w:tblStyle w:val="ab"/>
        <w:tblW w:w="0" w:type="auto"/>
        <w:tblLook w:val="04A0" w:firstRow="1" w:lastRow="0" w:firstColumn="1" w:lastColumn="0" w:noHBand="0" w:noVBand="1"/>
      </w:tblPr>
      <w:tblGrid>
        <w:gridCol w:w="1384"/>
        <w:gridCol w:w="7562"/>
      </w:tblGrid>
      <w:tr w:rsidR="001D44D0" w:rsidRPr="00437344" w:rsidTr="006C773E">
        <w:tc>
          <w:tcPr>
            <w:tcW w:w="1384" w:type="dxa"/>
          </w:tcPr>
          <w:p w:rsidR="001D44D0" w:rsidRPr="00437344" w:rsidRDefault="001D44D0" w:rsidP="006C773E">
            <w:pPr>
              <w:rPr>
                <w:b/>
              </w:rPr>
            </w:pPr>
            <w:r w:rsidRPr="00437344">
              <w:rPr>
                <w:rFonts w:hint="eastAsia"/>
                <w:b/>
              </w:rPr>
              <w:t>操作人</w:t>
            </w:r>
          </w:p>
        </w:tc>
        <w:tc>
          <w:tcPr>
            <w:tcW w:w="7562" w:type="dxa"/>
          </w:tcPr>
          <w:p w:rsidR="001D44D0" w:rsidRPr="00437344" w:rsidRDefault="001D44D0" w:rsidP="006C773E">
            <w:r w:rsidRPr="00437344">
              <w:rPr>
                <w:rFonts w:hint="eastAsia"/>
              </w:rPr>
              <w:t>银行用户</w:t>
            </w:r>
          </w:p>
        </w:tc>
      </w:tr>
      <w:tr w:rsidR="001D44D0" w:rsidRPr="00437344" w:rsidTr="006C773E">
        <w:tc>
          <w:tcPr>
            <w:tcW w:w="1384" w:type="dxa"/>
          </w:tcPr>
          <w:p w:rsidR="001D44D0" w:rsidRPr="00437344" w:rsidRDefault="001D44D0" w:rsidP="006C773E">
            <w:pPr>
              <w:rPr>
                <w:b/>
              </w:rPr>
            </w:pPr>
            <w:r w:rsidRPr="00437344">
              <w:rPr>
                <w:rFonts w:hint="eastAsia"/>
                <w:b/>
              </w:rPr>
              <w:t>条件</w:t>
            </w:r>
          </w:p>
        </w:tc>
        <w:tc>
          <w:tcPr>
            <w:tcW w:w="7562" w:type="dxa"/>
          </w:tcPr>
          <w:p w:rsidR="001D44D0" w:rsidRPr="00437344" w:rsidRDefault="001D44D0" w:rsidP="006C773E">
            <w:r>
              <w:rPr>
                <w:rFonts w:hint="eastAsia"/>
              </w:rPr>
              <w:t>已登录</w:t>
            </w:r>
          </w:p>
        </w:tc>
      </w:tr>
      <w:tr w:rsidR="001D44D0" w:rsidRPr="00437344" w:rsidTr="006C773E">
        <w:tc>
          <w:tcPr>
            <w:tcW w:w="8946" w:type="dxa"/>
            <w:gridSpan w:val="2"/>
          </w:tcPr>
          <w:p w:rsidR="001D44D0" w:rsidRPr="00437344" w:rsidRDefault="001D44D0" w:rsidP="006C773E">
            <w:pPr>
              <w:rPr>
                <w:b/>
              </w:rPr>
            </w:pPr>
            <w:r w:rsidRPr="00437344">
              <w:rPr>
                <w:rFonts w:hint="eastAsia"/>
                <w:b/>
              </w:rPr>
              <w:t>输入</w:t>
            </w:r>
          </w:p>
        </w:tc>
      </w:tr>
      <w:tr w:rsidR="001D44D0" w:rsidRPr="00437344" w:rsidTr="006C773E">
        <w:tc>
          <w:tcPr>
            <w:tcW w:w="8946" w:type="dxa"/>
            <w:gridSpan w:val="2"/>
          </w:tcPr>
          <w:p w:rsidR="001D44D0" w:rsidRPr="00437344" w:rsidRDefault="001D44D0" w:rsidP="006C773E">
            <w:r w:rsidRPr="00437344">
              <w:rPr>
                <w:rFonts w:hint="eastAsia"/>
              </w:rPr>
              <w:t>无</w:t>
            </w:r>
          </w:p>
        </w:tc>
      </w:tr>
      <w:tr w:rsidR="001D44D0" w:rsidRPr="00437344" w:rsidTr="006C773E">
        <w:tc>
          <w:tcPr>
            <w:tcW w:w="8946" w:type="dxa"/>
            <w:gridSpan w:val="2"/>
          </w:tcPr>
          <w:p w:rsidR="001D44D0" w:rsidRPr="00437344" w:rsidRDefault="001D44D0" w:rsidP="006C773E">
            <w:pPr>
              <w:rPr>
                <w:b/>
              </w:rPr>
            </w:pPr>
            <w:r w:rsidRPr="00437344">
              <w:rPr>
                <w:rFonts w:hint="eastAsia"/>
                <w:b/>
              </w:rPr>
              <w:t>处理</w:t>
            </w:r>
          </w:p>
        </w:tc>
      </w:tr>
      <w:tr w:rsidR="001D44D0" w:rsidRPr="00437344" w:rsidTr="006C773E">
        <w:tc>
          <w:tcPr>
            <w:tcW w:w="8946" w:type="dxa"/>
            <w:gridSpan w:val="2"/>
          </w:tcPr>
          <w:p w:rsidR="001D44D0" w:rsidRPr="00437344" w:rsidRDefault="001D44D0" w:rsidP="00A364D7">
            <w:r w:rsidRPr="00437344">
              <w:rPr>
                <w:rFonts w:hint="eastAsia"/>
              </w:rPr>
              <w:t>银行用户在</w:t>
            </w:r>
            <w:r>
              <w:rPr>
                <w:rFonts w:hint="eastAsia"/>
              </w:rPr>
              <w:t>法律法规</w:t>
            </w:r>
            <w:r w:rsidRPr="0084708D">
              <w:rPr>
                <w:rFonts w:hint="eastAsia"/>
              </w:rPr>
              <w:t>编辑页面</w:t>
            </w:r>
            <w:r w:rsidRPr="00437344">
              <w:rPr>
                <w:rFonts w:hint="eastAsia"/>
              </w:rPr>
              <w:t>，通过附件列表，选择需要查看电子版</w:t>
            </w:r>
            <w:r w:rsidRPr="00437344">
              <w:rPr>
                <w:rFonts w:hint="eastAsia"/>
              </w:rPr>
              <w:t>PDF</w:t>
            </w:r>
            <w:r w:rsidRPr="00437344">
              <w:rPr>
                <w:rFonts w:hint="eastAsia"/>
              </w:rPr>
              <w:t>格式文件的</w:t>
            </w:r>
            <w:r w:rsidRPr="001D44D0">
              <w:rPr>
                <w:rFonts w:hint="eastAsia"/>
              </w:rPr>
              <w:t>法律法规</w:t>
            </w:r>
            <w:r>
              <w:rPr>
                <w:rFonts w:hint="eastAsia"/>
              </w:rPr>
              <w:t>文件</w:t>
            </w:r>
            <w:r w:rsidRPr="00437344">
              <w:rPr>
                <w:rFonts w:hint="eastAsia"/>
              </w:rPr>
              <w:t>附件，并进入文件附件显示页面。</w:t>
            </w:r>
          </w:p>
        </w:tc>
      </w:tr>
      <w:tr w:rsidR="001D44D0" w:rsidRPr="00437344" w:rsidTr="006C773E">
        <w:tc>
          <w:tcPr>
            <w:tcW w:w="8946" w:type="dxa"/>
            <w:gridSpan w:val="2"/>
          </w:tcPr>
          <w:p w:rsidR="001D44D0" w:rsidRPr="00437344" w:rsidRDefault="001D44D0" w:rsidP="006C773E">
            <w:pPr>
              <w:rPr>
                <w:b/>
              </w:rPr>
            </w:pPr>
            <w:r w:rsidRPr="00437344">
              <w:rPr>
                <w:rFonts w:hint="eastAsia"/>
                <w:b/>
              </w:rPr>
              <w:t>输出</w:t>
            </w:r>
          </w:p>
        </w:tc>
      </w:tr>
      <w:tr w:rsidR="001D44D0" w:rsidRPr="00437344" w:rsidTr="006C773E">
        <w:tc>
          <w:tcPr>
            <w:tcW w:w="8946" w:type="dxa"/>
            <w:gridSpan w:val="2"/>
          </w:tcPr>
          <w:p w:rsidR="001D44D0" w:rsidRPr="00437344" w:rsidRDefault="001D44D0" w:rsidP="006C773E">
            <w:r w:rsidRPr="00437344">
              <w:rPr>
                <w:rFonts w:hint="eastAsia"/>
              </w:rPr>
              <w:t>显示电子版</w:t>
            </w:r>
            <w:r w:rsidRPr="00437344">
              <w:rPr>
                <w:rFonts w:hint="eastAsia"/>
              </w:rPr>
              <w:t>PDF</w:t>
            </w:r>
            <w:r w:rsidRPr="00437344">
              <w:rPr>
                <w:rFonts w:hint="eastAsia"/>
              </w:rPr>
              <w:t>格式文件详细内容。</w:t>
            </w:r>
          </w:p>
        </w:tc>
      </w:tr>
      <w:tr w:rsidR="001D44D0" w:rsidRPr="00437344" w:rsidTr="006C773E">
        <w:tc>
          <w:tcPr>
            <w:tcW w:w="8946" w:type="dxa"/>
            <w:gridSpan w:val="2"/>
          </w:tcPr>
          <w:p w:rsidR="001D44D0" w:rsidRPr="00437344" w:rsidRDefault="001D44D0" w:rsidP="006C773E">
            <w:pPr>
              <w:rPr>
                <w:b/>
              </w:rPr>
            </w:pPr>
            <w:r w:rsidRPr="00437344">
              <w:rPr>
                <w:rFonts w:hint="eastAsia"/>
                <w:b/>
              </w:rPr>
              <w:t>错误提示</w:t>
            </w:r>
          </w:p>
        </w:tc>
      </w:tr>
      <w:tr w:rsidR="001D44D0" w:rsidRPr="00437344" w:rsidTr="006C773E">
        <w:tc>
          <w:tcPr>
            <w:tcW w:w="8946" w:type="dxa"/>
            <w:gridSpan w:val="2"/>
          </w:tcPr>
          <w:p w:rsidR="001D44D0" w:rsidRPr="00437344" w:rsidRDefault="001D44D0" w:rsidP="006C773E">
            <w:r w:rsidRPr="00437344">
              <w:rPr>
                <w:rFonts w:hint="eastAsia"/>
              </w:rPr>
              <w:t>打开时</w:t>
            </w:r>
            <w:r>
              <w:rPr>
                <w:rFonts w:hint="eastAsia"/>
              </w:rPr>
              <w:t>如有错误，系统提示</w:t>
            </w:r>
            <w:r w:rsidRPr="00437344">
              <w:rPr>
                <w:rFonts w:hint="eastAsia"/>
              </w:rPr>
              <w:t>“打开失败”。</w:t>
            </w:r>
          </w:p>
        </w:tc>
      </w:tr>
      <w:tr w:rsidR="001D44D0" w:rsidRPr="00437344" w:rsidTr="006C773E">
        <w:tc>
          <w:tcPr>
            <w:tcW w:w="8946" w:type="dxa"/>
            <w:gridSpan w:val="2"/>
          </w:tcPr>
          <w:p w:rsidR="001D44D0" w:rsidRPr="00437344" w:rsidRDefault="001D44D0" w:rsidP="006C773E">
            <w:pPr>
              <w:rPr>
                <w:b/>
              </w:rPr>
            </w:pPr>
            <w:r w:rsidRPr="00437344">
              <w:rPr>
                <w:rFonts w:hint="eastAsia"/>
                <w:b/>
              </w:rPr>
              <w:t>备注</w:t>
            </w:r>
          </w:p>
        </w:tc>
      </w:tr>
      <w:tr w:rsidR="001D44D0" w:rsidRPr="00437344" w:rsidTr="006C773E">
        <w:tc>
          <w:tcPr>
            <w:tcW w:w="8946" w:type="dxa"/>
            <w:gridSpan w:val="2"/>
          </w:tcPr>
          <w:p w:rsidR="001D44D0" w:rsidRPr="00437344" w:rsidRDefault="001D44D0" w:rsidP="006C773E">
            <w:r w:rsidRPr="00437344">
              <w:rPr>
                <w:rFonts w:hint="eastAsia"/>
              </w:rPr>
              <w:t>无</w:t>
            </w:r>
          </w:p>
        </w:tc>
      </w:tr>
    </w:tbl>
    <w:p w:rsidR="001D44D0" w:rsidRPr="005D69C4" w:rsidRDefault="001D44D0" w:rsidP="001D44D0"/>
    <w:p w:rsidR="001D44D0" w:rsidRDefault="001D44D0" w:rsidP="001D44D0">
      <w:pPr>
        <w:pStyle w:val="5"/>
      </w:pPr>
      <w:r>
        <w:rPr>
          <w:rFonts w:hint="eastAsia"/>
        </w:rPr>
        <w:t>上传附件</w:t>
      </w:r>
    </w:p>
    <w:tbl>
      <w:tblPr>
        <w:tblStyle w:val="ab"/>
        <w:tblW w:w="0" w:type="auto"/>
        <w:tblLook w:val="04A0" w:firstRow="1" w:lastRow="0" w:firstColumn="1" w:lastColumn="0" w:noHBand="0" w:noVBand="1"/>
      </w:tblPr>
      <w:tblGrid>
        <w:gridCol w:w="1384"/>
        <w:gridCol w:w="7562"/>
      </w:tblGrid>
      <w:tr w:rsidR="001D44D0" w:rsidRPr="000821F9" w:rsidTr="006C773E">
        <w:tc>
          <w:tcPr>
            <w:tcW w:w="1384" w:type="dxa"/>
          </w:tcPr>
          <w:p w:rsidR="001D44D0" w:rsidRPr="000821F9" w:rsidRDefault="001D44D0" w:rsidP="006C773E">
            <w:pPr>
              <w:rPr>
                <w:b/>
              </w:rPr>
            </w:pPr>
            <w:r w:rsidRPr="000821F9">
              <w:rPr>
                <w:rFonts w:hint="eastAsia"/>
                <w:b/>
              </w:rPr>
              <w:t>操作人</w:t>
            </w:r>
          </w:p>
        </w:tc>
        <w:tc>
          <w:tcPr>
            <w:tcW w:w="7562" w:type="dxa"/>
          </w:tcPr>
          <w:p w:rsidR="001D44D0" w:rsidRPr="000821F9" w:rsidRDefault="001D44D0" w:rsidP="006C773E">
            <w:r>
              <w:rPr>
                <w:rFonts w:hint="eastAsia"/>
              </w:rPr>
              <w:t>银行</w:t>
            </w:r>
            <w:r w:rsidRPr="000821F9">
              <w:rPr>
                <w:rFonts w:hint="eastAsia"/>
              </w:rPr>
              <w:t>用户</w:t>
            </w:r>
          </w:p>
        </w:tc>
      </w:tr>
      <w:tr w:rsidR="001D44D0" w:rsidRPr="000821F9" w:rsidTr="006C773E">
        <w:tc>
          <w:tcPr>
            <w:tcW w:w="1384" w:type="dxa"/>
          </w:tcPr>
          <w:p w:rsidR="001D44D0" w:rsidRPr="000821F9" w:rsidRDefault="001D44D0" w:rsidP="006C773E">
            <w:pPr>
              <w:rPr>
                <w:b/>
              </w:rPr>
            </w:pPr>
            <w:r w:rsidRPr="000821F9">
              <w:rPr>
                <w:rFonts w:hint="eastAsia"/>
                <w:b/>
              </w:rPr>
              <w:t>条件</w:t>
            </w:r>
          </w:p>
        </w:tc>
        <w:tc>
          <w:tcPr>
            <w:tcW w:w="7562" w:type="dxa"/>
          </w:tcPr>
          <w:p w:rsidR="001D44D0" w:rsidRPr="000821F9" w:rsidRDefault="001D44D0" w:rsidP="006C773E">
            <w:r w:rsidRPr="000821F9">
              <w:rPr>
                <w:rFonts w:hint="eastAsia"/>
              </w:rPr>
              <w:t>已登录，业务申请新建、可编辑状态下</w:t>
            </w:r>
          </w:p>
        </w:tc>
      </w:tr>
      <w:tr w:rsidR="001D44D0" w:rsidRPr="000821F9" w:rsidTr="006C773E">
        <w:tc>
          <w:tcPr>
            <w:tcW w:w="8946" w:type="dxa"/>
            <w:gridSpan w:val="2"/>
          </w:tcPr>
          <w:p w:rsidR="001D44D0" w:rsidRPr="000821F9" w:rsidRDefault="001D44D0" w:rsidP="006C773E">
            <w:pPr>
              <w:rPr>
                <w:b/>
              </w:rPr>
            </w:pPr>
            <w:r w:rsidRPr="000821F9">
              <w:rPr>
                <w:rFonts w:hint="eastAsia"/>
                <w:b/>
              </w:rPr>
              <w:t>输入</w:t>
            </w:r>
          </w:p>
        </w:tc>
      </w:tr>
      <w:tr w:rsidR="001D44D0" w:rsidRPr="000821F9" w:rsidTr="006C773E">
        <w:tc>
          <w:tcPr>
            <w:tcW w:w="8946" w:type="dxa"/>
            <w:gridSpan w:val="2"/>
          </w:tcPr>
          <w:p w:rsidR="001D44D0" w:rsidRPr="000821F9" w:rsidRDefault="001D44D0" w:rsidP="006C773E">
            <w:r w:rsidRPr="000821F9">
              <w:rPr>
                <w:rFonts w:hint="eastAsia"/>
              </w:rPr>
              <w:t>电子版</w:t>
            </w:r>
            <w:r w:rsidRPr="000821F9">
              <w:rPr>
                <w:rFonts w:hint="eastAsia"/>
              </w:rPr>
              <w:t>PDF</w:t>
            </w:r>
            <w:r w:rsidRPr="000821F9">
              <w:rPr>
                <w:rFonts w:hint="eastAsia"/>
              </w:rPr>
              <w:t>格式文件的</w:t>
            </w:r>
            <w:r w:rsidRPr="001D44D0">
              <w:rPr>
                <w:rFonts w:hint="eastAsia"/>
              </w:rPr>
              <w:t>法律法规</w:t>
            </w:r>
            <w:r>
              <w:rPr>
                <w:rFonts w:hint="eastAsia"/>
              </w:rPr>
              <w:t>文件</w:t>
            </w:r>
            <w:r w:rsidRPr="000821F9">
              <w:rPr>
                <w:rFonts w:hint="eastAsia"/>
              </w:rPr>
              <w:t>附件</w:t>
            </w:r>
          </w:p>
        </w:tc>
      </w:tr>
      <w:tr w:rsidR="001D44D0" w:rsidRPr="000821F9" w:rsidTr="006C773E">
        <w:tc>
          <w:tcPr>
            <w:tcW w:w="8946" w:type="dxa"/>
            <w:gridSpan w:val="2"/>
          </w:tcPr>
          <w:p w:rsidR="001D44D0" w:rsidRPr="000821F9" w:rsidRDefault="001D44D0" w:rsidP="006C773E">
            <w:pPr>
              <w:rPr>
                <w:b/>
              </w:rPr>
            </w:pPr>
            <w:r w:rsidRPr="000821F9">
              <w:rPr>
                <w:rFonts w:hint="eastAsia"/>
                <w:b/>
              </w:rPr>
              <w:lastRenderedPageBreak/>
              <w:t>处理</w:t>
            </w:r>
          </w:p>
        </w:tc>
      </w:tr>
      <w:tr w:rsidR="001D44D0" w:rsidRPr="000821F9" w:rsidTr="006C773E">
        <w:tc>
          <w:tcPr>
            <w:tcW w:w="8946" w:type="dxa"/>
            <w:gridSpan w:val="2"/>
          </w:tcPr>
          <w:p w:rsidR="001D44D0" w:rsidRPr="000821F9" w:rsidRDefault="001D44D0" w:rsidP="006C773E">
            <w:r>
              <w:rPr>
                <w:rFonts w:hint="eastAsia"/>
              </w:rPr>
              <w:t>银行</w:t>
            </w:r>
            <w:r w:rsidRPr="000821F9">
              <w:rPr>
                <w:rFonts w:hint="eastAsia"/>
              </w:rPr>
              <w:t>用户在</w:t>
            </w:r>
            <w:r w:rsidRPr="001D44D0">
              <w:rPr>
                <w:rFonts w:hint="eastAsia"/>
              </w:rPr>
              <w:t>法律法规</w:t>
            </w:r>
            <w:r>
              <w:rPr>
                <w:rFonts w:hint="eastAsia"/>
              </w:rPr>
              <w:t>编辑</w:t>
            </w:r>
            <w:r w:rsidRPr="000821F9">
              <w:rPr>
                <w:rFonts w:hint="eastAsia"/>
              </w:rPr>
              <w:t>页面，选择本地存储的电子版</w:t>
            </w:r>
            <w:r w:rsidRPr="000821F9">
              <w:rPr>
                <w:rFonts w:hint="eastAsia"/>
              </w:rPr>
              <w:t>PDF</w:t>
            </w:r>
            <w:r w:rsidRPr="000821F9">
              <w:rPr>
                <w:rFonts w:hint="eastAsia"/>
              </w:rPr>
              <w:t>格式文件的</w:t>
            </w:r>
            <w:r w:rsidRPr="001D44D0">
              <w:rPr>
                <w:rFonts w:hint="eastAsia"/>
              </w:rPr>
              <w:t>法律法规</w:t>
            </w:r>
            <w:r>
              <w:rPr>
                <w:rFonts w:hint="eastAsia"/>
              </w:rPr>
              <w:t>文件</w:t>
            </w:r>
            <w:r w:rsidRPr="000821F9">
              <w:rPr>
                <w:rFonts w:hint="eastAsia"/>
              </w:rPr>
              <w:t>附件，并进行上传操作；</w:t>
            </w:r>
          </w:p>
          <w:p w:rsidR="001D44D0" w:rsidRPr="000821F9" w:rsidRDefault="001D44D0" w:rsidP="006C773E">
            <w:r w:rsidRPr="000821F9">
              <w:rPr>
                <w:rFonts w:hint="eastAsia"/>
              </w:rPr>
              <w:t>系统接收成功后存储文件。</w:t>
            </w:r>
          </w:p>
        </w:tc>
      </w:tr>
      <w:tr w:rsidR="001D44D0" w:rsidRPr="000821F9" w:rsidTr="006C773E">
        <w:tc>
          <w:tcPr>
            <w:tcW w:w="8946" w:type="dxa"/>
            <w:gridSpan w:val="2"/>
          </w:tcPr>
          <w:p w:rsidR="001D44D0" w:rsidRPr="000821F9" w:rsidRDefault="001D44D0" w:rsidP="006C773E">
            <w:pPr>
              <w:rPr>
                <w:b/>
              </w:rPr>
            </w:pPr>
            <w:r w:rsidRPr="000821F9">
              <w:rPr>
                <w:rFonts w:hint="eastAsia"/>
                <w:b/>
              </w:rPr>
              <w:t>输出</w:t>
            </w:r>
          </w:p>
        </w:tc>
      </w:tr>
      <w:tr w:rsidR="001D44D0" w:rsidRPr="000821F9" w:rsidTr="006C773E">
        <w:tc>
          <w:tcPr>
            <w:tcW w:w="8946" w:type="dxa"/>
            <w:gridSpan w:val="2"/>
          </w:tcPr>
          <w:p w:rsidR="001D44D0" w:rsidRPr="000821F9" w:rsidRDefault="001D44D0" w:rsidP="006C773E">
            <w:r w:rsidRPr="000821F9">
              <w:rPr>
                <w:rFonts w:hint="eastAsia"/>
              </w:rPr>
              <w:t>如存储成功，系统提示“上传完成”，并更新</w:t>
            </w:r>
            <w:r w:rsidRPr="001D44D0">
              <w:rPr>
                <w:rFonts w:hint="eastAsia"/>
              </w:rPr>
              <w:t>法律法规</w:t>
            </w:r>
            <w:r w:rsidRPr="000821F9">
              <w:rPr>
                <w:rFonts w:hint="eastAsia"/>
              </w:rPr>
              <w:t>附件列表。</w:t>
            </w:r>
          </w:p>
        </w:tc>
      </w:tr>
      <w:tr w:rsidR="001D44D0" w:rsidRPr="000821F9" w:rsidTr="006C773E">
        <w:tc>
          <w:tcPr>
            <w:tcW w:w="8946" w:type="dxa"/>
            <w:gridSpan w:val="2"/>
          </w:tcPr>
          <w:p w:rsidR="001D44D0" w:rsidRPr="000821F9" w:rsidRDefault="001D44D0" w:rsidP="006C773E">
            <w:pPr>
              <w:rPr>
                <w:b/>
              </w:rPr>
            </w:pPr>
            <w:r w:rsidRPr="000821F9">
              <w:rPr>
                <w:rFonts w:hint="eastAsia"/>
                <w:b/>
              </w:rPr>
              <w:t>错误提示</w:t>
            </w:r>
          </w:p>
        </w:tc>
      </w:tr>
      <w:tr w:rsidR="001D44D0" w:rsidRPr="000821F9" w:rsidTr="006C773E">
        <w:tc>
          <w:tcPr>
            <w:tcW w:w="8946" w:type="dxa"/>
            <w:gridSpan w:val="2"/>
          </w:tcPr>
          <w:p w:rsidR="001D44D0" w:rsidRPr="000821F9" w:rsidRDefault="001D44D0" w:rsidP="006C773E">
            <w:r w:rsidRPr="000821F9">
              <w:rPr>
                <w:rFonts w:hint="eastAsia"/>
              </w:rPr>
              <w:t>存储时</w:t>
            </w:r>
            <w:r>
              <w:rPr>
                <w:rFonts w:hint="eastAsia"/>
              </w:rPr>
              <w:t>如有错误，系统提示</w:t>
            </w:r>
            <w:r w:rsidRPr="000821F9">
              <w:rPr>
                <w:rFonts w:hint="eastAsia"/>
              </w:rPr>
              <w:t>“上传失败”。</w:t>
            </w:r>
          </w:p>
        </w:tc>
      </w:tr>
      <w:tr w:rsidR="001D44D0" w:rsidRPr="000821F9" w:rsidTr="006C773E">
        <w:tc>
          <w:tcPr>
            <w:tcW w:w="8946" w:type="dxa"/>
            <w:gridSpan w:val="2"/>
          </w:tcPr>
          <w:p w:rsidR="001D44D0" w:rsidRPr="000821F9" w:rsidRDefault="001D44D0" w:rsidP="006C773E">
            <w:pPr>
              <w:rPr>
                <w:b/>
              </w:rPr>
            </w:pPr>
            <w:r w:rsidRPr="000821F9">
              <w:rPr>
                <w:rFonts w:hint="eastAsia"/>
                <w:b/>
              </w:rPr>
              <w:t>备注</w:t>
            </w:r>
          </w:p>
        </w:tc>
      </w:tr>
      <w:tr w:rsidR="001D44D0" w:rsidRPr="000821F9" w:rsidTr="006C773E">
        <w:tc>
          <w:tcPr>
            <w:tcW w:w="8946" w:type="dxa"/>
            <w:gridSpan w:val="2"/>
          </w:tcPr>
          <w:p w:rsidR="001D44D0" w:rsidRPr="000821F9" w:rsidRDefault="001D44D0" w:rsidP="006C773E">
            <w:r w:rsidRPr="000821F9">
              <w:rPr>
                <w:rFonts w:hint="eastAsia"/>
              </w:rPr>
              <w:t>无</w:t>
            </w:r>
          </w:p>
        </w:tc>
      </w:tr>
    </w:tbl>
    <w:p w:rsidR="001D44D0" w:rsidRPr="005D69C4" w:rsidRDefault="001D44D0" w:rsidP="001D44D0"/>
    <w:p w:rsidR="001D44D0" w:rsidRPr="00437344" w:rsidRDefault="001D44D0" w:rsidP="001D44D0">
      <w:pPr>
        <w:pStyle w:val="5"/>
      </w:pPr>
      <w:r>
        <w:rPr>
          <w:rFonts w:hint="eastAsia"/>
        </w:rPr>
        <w:t>删除附件</w:t>
      </w:r>
    </w:p>
    <w:tbl>
      <w:tblPr>
        <w:tblStyle w:val="ab"/>
        <w:tblW w:w="0" w:type="auto"/>
        <w:tblLook w:val="04A0" w:firstRow="1" w:lastRow="0" w:firstColumn="1" w:lastColumn="0" w:noHBand="0" w:noVBand="1"/>
      </w:tblPr>
      <w:tblGrid>
        <w:gridCol w:w="1384"/>
        <w:gridCol w:w="7562"/>
      </w:tblGrid>
      <w:tr w:rsidR="001D44D0" w:rsidRPr="000821F9" w:rsidTr="006C773E">
        <w:tc>
          <w:tcPr>
            <w:tcW w:w="1384" w:type="dxa"/>
          </w:tcPr>
          <w:p w:rsidR="001D44D0" w:rsidRPr="000821F9" w:rsidRDefault="001D44D0" w:rsidP="006C773E">
            <w:pPr>
              <w:rPr>
                <w:b/>
              </w:rPr>
            </w:pPr>
            <w:r w:rsidRPr="000821F9">
              <w:rPr>
                <w:rFonts w:hint="eastAsia"/>
                <w:b/>
              </w:rPr>
              <w:t>操作人</w:t>
            </w:r>
          </w:p>
        </w:tc>
        <w:tc>
          <w:tcPr>
            <w:tcW w:w="7562" w:type="dxa"/>
          </w:tcPr>
          <w:p w:rsidR="001D44D0" w:rsidRPr="000821F9" w:rsidRDefault="001D44D0" w:rsidP="006C773E">
            <w:r>
              <w:rPr>
                <w:rFonts w:hint="eastAsia"/>
              </w:rPr>
              <w:t>银行</w:t>
            </w:r>
            <w:r w:rsidRPr="000821F9">
              <w:rPr>
                <w:rFonts w:hint="eastAsia"/>
              </w:rPr>
              <w:t>用户</w:t>
            </w:r>
          </w:p>
        </w:tc>
      </w:tr>
      <w:tr w:rsidR="001D44D0" w:rsidRPr="000821F9" w:rsidTr="006C773E">
        <w:tc>
          <w:tcPr>
            <w:tcW w:w="1384" w:type="dxa"/>
          </w:tcPr>
          <w:p w:rsidR="001D44D0" w:rsidRPr="000821F9" w:rsidRDefault="001D44D0" w:rsidP="006C773E">
            <w:pPr>
              <w:rPr>
                <w:b/>
              </w:rPr>
            </w:pPr>
            <w:r w:rsidRPr="000821F9">
              <w:rPr>
                <w:rFonts w:hint="eastAsia"/>
                <w:b/>
              </w:rPr>
              <w:t>条件</w:t>
            </w:r>
          </w:p>
        </w:tc>
        <w:tc>
          <w:tcPr>
            <w:tcW w:w="7562" w:type="dxa"/>
          </w:tcPr>
          <w:p w:rsidR="001D44D0" w:rsidRPr="000821F9" w:rsidRDefault="001D44D0" w:rsidP="006C773E">
            <w:r w:rsidRPr="000821F9">
              <w:rPr>
                <w:rFonts w:hint="eastAsia"/>
              </w:rPr>
              <w:t>已登录，业务申请新建、可编辑状态下</w:t>
            </w:r>
          </w:p>
        </w:tc>
      </w:tr>
      <w:tr w:rsidR="001D44D0" w:rsidRPr="000821F9" w:rsidTr="006C773E">
        <w:tc>
          <w:tcPr>
            <w:tcW w:w="8946" w:type="dxa"/>
            <w:gridSpan w:val="2"/>
          </w:tcPr>
          <w:p w:rsidR="001D44D0" w:rsidRPr="000821F9" w:rsidRDefault="001D44D0" w:rsidP="006C773E">
            <w:pPr>
              <w:rPr>
                <w:b/>
              </w:rPr>
            </w:pPr>
            <w:r w:rsidRPr="000821F9">
              <w:rPr>
                <w:rFonts w:hint="eastAsia"/>
                <w:b/>
              </w:rPr>
              <w:t>输入</w:t>
            </w:r>
          </w:p>
        </w:tc>
      </w:tr>
      <w:tr w:rsidR="001D44D0" w:rsidRPr="000821F9" w:rsidTr="006C773E">
        <w:tc>
          <w:tcPr>
            <w:tcW w:w="8946" w:type="dxa"/>
            <w:gridSpan w:val="2"/>
          </w:tcPr>
          <w:p w:rsidR="001D44D0" w:rsidRPr="000821F9" w:rsidRDefault="001D44D0" w:rsidP="006C773E">
            <w:r w:rsidRPr="000821F9">
              <w:rPr>
                <w:rFonts w:hint="eastAsia"/>
              </w:rPr>
              <w:t>无</w:t>
            </w:r>
          </w:p>
        </w:tc>
      </w:tr>
      <w:tr w:rsidR="001D44D0" w:rsidRPr="000821F9" w:rsidTr="006C773E">
        <w:tc>
          <w:tcPr>
            <w:tcW w:w="8946" w:type="dxa"/>
            <w:gridSpan w:val="2"/>
          </w:tcPr>
          <w:p w:rsidR="001D44D0" w:rsidRPr="000821F9" w:rsidRDefault="001D44D0" w:rsidP="006C773E">
            <w:pPr>
              <w:rPr>
                <w:b/>
              </w:rPr>
            </w:pPr>
            <w:r w:rsidRPr="000821F9">
              <w:rPr>
                <w:rFonts w:hint="eastAsia"/>
                <w:b/>
              </w:rPr>
              <w:t>处理</w:t>
            </w:r>
          </w:p>
        </w:tc>
      </w:tr>
      <w:tr w:rsidR="001D44D0" w:rsidRPr="000821F9" w:rsidTr="006C773E">
        <w:tc>
          <w:tcPr>
            <w:tcW w:w="8946" w:type="dxa"/>
            <w:gridSpan w:val="2"/>
          </w:tcPr>
          <w:p w:rsidR="001D44D0" w:rsidRPr="000821F9" w:rsidRDefault="001D44D0" w:rsidP="006C773E">
            <w:r>
              <w:rPr>
                <w:rFonts w:hint="eastAsia"/>
              </w:rPr>
              <w:t>银行</w:t>
            </w:r>
            <w:r w:rsidRPr="000821F9">
              <w:rPr>
                <w:rFonts w:hint="eastAsia"/>
              </w:rPr>
              <w:t>用户在</w:t>
            </w:r>
            <w:r w:rsidRPr="001D44D0">
              <w:rPr>
                <w:rFonts w:hint="eastAsia"/>
              </w:rPr>
              <w:t>法律法规</w:t>
            </w:r>
            <w:r>
              <w:rPr>
                <w:rFonts w:hint="eastAsia"/>
              </w:rPr>
              <w:t>编辑</w:t>
            </w:r>
            <w:r w:rsidRPr="000821F9">
              <w:rPr>
                <w:rFonts w:hint="eastAsia"/>
              </w:rPr>
              <w:t>页面，通过</w:t>
            </w:r>
            <w:r w:rsidRPr="001D44D0">
              <w:rPr>
                <w:rFonts w:hint="eastAsia"/>
              </w:rPr>
              <w:t>法律法规</w:t>
            </w:r>
            <w:r w:rsidRPr="000821F9">
              <w:rPr>
                <w:rFonts w:hint="eastAsia"/>
              </w:rPr>
              <w:t>的附件列表，选择需要删除的电子版</w:t>
            </w:r>
            <w:r w:rsidRPr="000821F9">
              <w:rPr>
                <w:rFonts w:hint="eastAsia"/>
              </w:rPr>
              <w:t>PDF</w:t>
            </w:r>
            <w:r w:rsidRPr="000821F9">
              <w:rPr>
                <w:rFonts w:hint="eastAsia"/>
              </w:rPr>
              <w:t>格式文件的</w:t>
            </w:r>
            <w:r w:rsidRPr="001D44D0">
              <w:rPr>
                <w:rFonts w:hint="eastAsia"/>
              </w:rPr>
              <w:t>法律法规</w:t>
            </w:r>
            <w:r>
              <w:rPr>
                <w:rFonts w:hint="eastAsia"/>
              </w:rPr>
              <w:t>文件</w:t>
            </w:r>
            <w:r w:rsidRPr="000821F9">
              <w:rPr>
                <w:rFonts w:hint="eastAsia"/>
              </w:rPr>
              <w:t>附件，并进行删除操作；</w:t>
            </w:r>
          </w:p>
          <w:p w:rsidR="001D44D0" w:rsidRPr="000821F9" w:rsidRDefault="001D44D0" w:rsidP="006C773E">
            <w:r w:rsidRPr="000821F9">
              <w:rPr>
                <w:rFonts w:hint="eastAsia"/>
              </w:rPr>
              <w:t>系统根据选择，删除存储的文件。</w:t>
            </w:r>
          </w:p>
        </w:tc>
      </w:tr>
      <w:tr w:rsidR="001D44D0" w:rsidRPr="000821F9" w:rsidTr="006C773E">
        <w:tc>
          <w:tcPr>
            <w:tcW w:w="8946" w:type="dxa"/>
            <w:gridSpan w:val="2"/>
          </w:tcPr>
          <w:p w:rsidR="001D44D0" w:rsidRPr="000821F9" w:rsidRDefault="001D44D0" w:rsidP="006C773E">
            <w:pPr>
              <w:rPr>
                <w:b/>
              </w:rPr>
            </w:pPr>
            <w:r w:rsidRPr="000821F9">
              <w:rPr>
                <w:rFonts w:hint="eastAsia"/>
                <w:b/>
              </w:rPr>
              <w:t>输出</w:t>
            </w:r>
          </w:p>
        </w:tc>
      </w:tr>
      <w:tr w:rsidR="001D44D0" w:rsidRPr="000821F9" w:rsidTr="006C773E">
        <w:tc>
          <w:tcPr>
            <w:tcW w:w="8946" w:type="dxa"/>
            <w:gridSpan w:val="2"/>
          </w:tcPr>
          <w:p w:rsidR="001D44D0" w:rsidRPr="000821F9" w:rsidRDefault="001D44D0" w:rsidP="006C773E">
            <w:r w:rsidRPr="000821F9">
              <w:rPr>
                <w:rFonts w:hint="eastAsia"/>
              </w:rPr>
              <w:t>如删除成功，系统提示“删除完成”，并更新</w:t>
            </w:r>
            <w:r w:rsidRPr="001D44D0">
              <w:rPr>
                <w:rFonts w:hint="eastAsia"/>
              </w:rPr>
              <w:t>法律法规</w:t>
            </w:r>
            <w:r w:rsidRPr="000821F9">
              <w:rPr>
                <w:rFonts w:hint="eastAsia"/>
              </w:rPr>
              <w:t>附件列表。</w:t>
            </w:r>
          </w:p>
        </w:tc>
      </w:tr>
      <w:tr w:rsidR="001D44D0" w:rsidRPr="000821F9" w:rsidTr="006C773E">
        <w:tc>
          <w:tcPr>
            <w:tcW w:w="8946" w:type="dxa"/>
            <w:gridSpan w:val="2"/>
          </w:tcPr>
          <w:p w:rsidR="001D44D0" w:rsidRPr="000821F9" w:rsidRDefault="001D44D0" w:rsidP="006C773E">
            <w:pPr>
              <w:rPr>
                <w:b/>
              </w:rPr>
            </w:pPr>
            <w:r w:rsidRPr="000821F9">
              <w:rPr>
                <w:rFonts w:hint="eastAsia"/>
                <w:b/>
              </w:rPr>
              <w:t>错误提示</w:t>
            </w:r>
          </w:p>
        </w:tc>
      </w:tr>
      <w:tr w:rsidR="001D44D0" w:rsidRPr="000821F9" w:rsidTr="006C773E">
        <w:tc>
          <w:tcPr>
            <w:tcW w:w="8946" w:type="dxa"/>
            <w:gridSpan w:val="2"/>
          </w:tcPr>
          <w:p w:rsidR="001D44D0" w:rsidRPr="000821F9" w:rsidRDefault="001D44D0" w:rsidP="006C773E">
            <w:r w:rsidRPr="000821F9">
              <w:rPr>
                <w:rFonts w:hint="eastAsia"/>
              </w:rPr>
              <w:t>删除时</w:t>
            </w:r>
            <w:r>
              <w:rPr>
                <w:rFonts w:hint="eastAsia"/>
              </w:rPr>
              <w:t>如有错误，系统提示</w:t>
            </w:r>
            <w:r w:rsidRPr="000821F9">
              <w:rPr>
                <w:rFonts w:hint="eastAsia"/>
              </w:rPr>
              <w:t>“删除失败”。</w:t>
            </w:r>
          </w:p>
        </w:tc>
      </w:tr>
      <w:tr w:rsidR="001D44D0" w:rsidRPr="000821F9" w:rsidTr="006C773E">
        <w:tc>
          <w:tcPr>
            <w:tcW w:w="8946" w:type="dxa"/>
            <w:gridSpan w:val="2"/>
          </w:tcPr>
          <w:p w:rsidR="001D44D0" w:rsidRPr="000821F9" w:rsidRDefault="001D44D0" w:rsidP="006C773E">
            <w:pPr>
              <w:rPr>
                <w:b/>
              </w:rPr>
            </w:pPr>
            <w:r w:rsidRPr="000821F9">
              <w:rPr>
                <w:rFonts w:hint="eastAsia"/>
                <w:b/>
              </w:rPr>
              <w:t>备注</w:t>
            </w:r>
          </w:p>
        </w:tc>
      </w:tr>
      <w:tr w:rsidR="001D44D0" w:rsidRPr="000821F9" w:rsidTr="006C773E">
        <w:tc>
          <w:tcPr>
            <w:tcW w:w="8946" w:type="dxa"/>
            <w:gridSpan w:val="2"/>
          </w:tcPr>
          <w:p w:rsidR="001D44D0" w:rsidRPr="000821F9" w:rsidRDefault="001D44D0" w:rsidP="006C773E">
            <w:r w:rsidRPr="000821F9">
              <w:rPr>
                <w:rFonts w:hint="eastAsia"/>
              </w:rPr>
              <w:t>无</w:t>
            </w:r>
          </w:p>
        </w:tc>
      </w:tr>
    </w:tbl>
    <w:p w:rsidR="0017763E" w:rsidRPr="00944DE9" w:rsidRDefault="0017763E" w:rsidP="0017763E"/>
    <w:p w:rsidR="000931FC" w:rsidRDefault="000931FC" w:rsidP="00A364D7">
      <w:pPr>
        <w:pStyle w:val="5"/>
      </w:pPr>
      <w:r>
        <w:rPr>
          <w:rFonts w:hint="eastAsia"/>
        </w:rPr>
        <w:lastRenderedPageBreak/>
        <w:t>修改</w:t>
      </w:r>
    </w:p>
    <w:tbl>
      <w:tblPr>
        <w:tblStyle w:val="ab"/>
        <w:tblW w:w="0" w:type="auto"/>
        <w:tblLook w:val="04A0" w:firstRow="1" w:lastRow="0" w:firstColumn="1" w:lastColumn="0" w:noHBand="0" w:noVBand="1"/>
      </w:tblPr>
      <w:tblGrid>
        <w:gridCol w:w="1384"/>
        <w:gridCol w:w="7562"/>
      </w:tblGrid>
      <w:tr w:rsidR="0017763E" w:rsidRPr="0017763E" w:rsidTr="00AC3D27">
        <w:tc>
          <w:tcPr>
            <w:tcW w:w="1384" w:type="dxa"/>
          </w:tcPr>
          <w:p w:rsidR="0017763E" w:rsidRPr="0017763E" w:rsidRDefault="0017763E" w:rsidP="0017763E">
            <w:pPr>
              <w:rPr>
                <w:b/>
              </w:rPr>
            </w:pPr>
            <w:r w:rsidRPr="0017763E">
              <w:rPr>
                <w:rFonts w:hint="eastAsia"/>
                <w:b/>
              </w:rPr>
              <w:t>操作人</w:t>
            </w:r>
          </w:p>
        </w:tc>
        <w:tc>
          <w:tcPr>
            <w:tcW w:w="7562" w:type="dxa"/>
          </w:tcPr>
          <w:p w:rsidR="0017763E" w:rsidRPr="0017763E" w:rsidRDefault="0017763E" w:rsidP="0017763E">
            <w:r w:rsidRPr="0017763E">
              <w:rPr>
                <w:rFonts w:hint="eastAsia"/>
              </w:rPr>
              <w:t>银行用户</w:t>
            </w:r>
          </w:p>
        </w:tc>
      </w:tr>
      <w:tr w:rsidR="0017763E" w:rsidRPr="0017763E" w:rsidTr="00AC3D27">
        <w:tc>
          <w:tcPr>
            <w:tcW w:w="1384" w:type="dxa"/>
          </w:tcPr>
          <w:p w:rsidR="0017763E" w:rsidRPr="0017763E" w:rsidRDefault="0017763E" w:rsidP="0017763E">
            <w:pPr>
              <w:rPr>
                <w:b/>
              </w:rPr>
            </w:pPr>
            <w:r w:rsidRPr="0017763E">
              <w:rPr>
                <w:rFonts w:hint="eastAsia"/>
                <w:b/>
              </w:rPr>
              <w:t>条件</w:t>
            </w:r>
          </w:p>
        </w:tc>
        <w:tc>
          <w:tcPr>
            <w:tcW w:w="7562" w:type="dxa"/>
          </w:tcPr>
          <w:p w:rsidR="0017763E" w:rsidRPr="0017763E" w:rsidRDefault="00291780" w:rsidP="0017763E">
            <w:r>
              <w:rPr>
                <w:rFonts w:hint="eastAsia"/>
              </w:rPr>
              <w:t>已登录</w:t>
            </w:r>
          </w:p>
        </w:tc>
      </w:tr>
      <w:tr w:rsidR="0017763E" w:rsidRPr="0017763E" w:rsidTr="00AC3D27">
        <w:tc>
          <w:tcPr>
            <w:tcW w:w="8946" w:type="dxa"/>
            <w:gridSpan w:val="2"/>
          </w:tcPr>
          <w:p w:rsidR="0017763E" w:rsidRPr="0017763E" w:rsidRDefault="0017763E" w:rsidP="0017763E">
            <w:pPr>
              <w:rPr>
                <w:b/>
              </w:rPr>
            </w:pPr>
            <w:r w:rsidRPr="0017763E">
              <w:rPr>
                <w:rFonts w:hint="eastAsia"/>
                <w:b/>
              </w:rPr>
              <w:t>输入</w:t>
            </w:r>
          </w:p>
        </w:tc>
      </w:tr>
      <w:tr w:rsidR="0017763E" w:rsidRPr="0017763E" w:rsidTr="00AC3D27">
        <w:tc>
          <w:tcPr>
            <w:tcW w:w="8946" w:type="dxa"/>
            <w:gridSpan w:val="2"/>
          </w:tcPr>
          <w:p w:rsidR="0017763E" w:rsidRPr="0017763E" w:rsidRDefault="00521966">
            <w:r w:rsidRPr="00521966">
              <w:rPr>
                <w:rFonts w:hint="eastAsia"/>
              </w:rPr>
              <w:t>所属业务项目</w:t>
            </w:r>
            <w:r w:rsidR="0017763E" w:rsidRPr="0017763E">
              <w:rPr>
                <w:rFonts w:hint="eastAsia"/>
              </w:rPr>
              <w:t>、标题、内容、</w:t>
            </w:r>
            <w:r w:rsidR="0041422B">
              <w:rPr>
                <w:rFonts w:hint="eastAsia"/>
              </w:rPr>
              <w:t>业务状态</w:t>
            </w:r>
            <w:r w:rsidR="0017763E" w:rsidRPr="0017763E">
              <w:rPr>
                <w:rFonts w:hint="eastAsia"/>
              </w:rPr>
              <w:t>、范围标记、发布时间等内容。</w:t>
            </w:r>
            <w:r w:rsidR="0041422B">
              <w:rPr>
                <w:rFonts w:hint="eastAsia"/>
              </w:rPr>
              <w:t>业务状态</w:t>
            </w:r>
            <w:r w:rsidR="0017763E">
              <w:rPr>
                <w:rFonts w:hint="eastAsia"/>
              </w:rPr>
              <w:t>默认</w:t>
            </w:r>
            <w:proofErr w:type="gramStart"/>
            <w:r w:rsidR="0017763E" w:rsidRPr="0017763E">
              <w:rPr>
                <w:rFonts w:hint="eastAsia"/>
              </w:rPr>
              <w:t>“</w:t>
            </w:r>
            <w:proofErr w:type="gramEnd"/>
            <w:r w:rsidR="0017763E" w:rsidRPr="0017763E">
              <w:rPr>
                <w:rFonts w:hint="eastAsia"/>
              </w:rPr>
              <w:t>未发布</w:t>
            </w:r>
            <w:proofErr w:type="gramStart"/>
            <w:r w:rsidR="0017763E" w:rsidRPr="0017763E">
              <w:rPr>
                <w:rFonts w:hint="eastAsia"/>
              </w:rPr>
              <w:t>“</w:t>
            </w:r>
            <w:proofErr w:type="gramEnd"/>
            <w:r w:rsidR="0017763E" w:rsidRPr="0017763E">
              <w:rPr>
                <w:rFonts w:hint="eastAsia"/>
              </w:rPr>
              <w:t>，范围标记包括“全部”、“内部”。</w:t>
            </w:r>
          </w:p>
        </w:tc>
      </w:tr>
      <w:tr w:rsidR="0017763E" w:rsidRPr="0017763E" w:rsidTr="00AC3D27">
        <w:tc>
          <w:tcPr>
            <w:tcW w:w="8946" w:type="dxa"/>
            <w:gridSpan w:val="2"/>
          </w:tcPr>
          <w:p w:rsidR="0017763E" w:rsidRPr="0017763E" w:rsidRDefault="0017763E" w:rsidP="0017763E">
            <w:pPr>
              <w:rPr>
                <w:b/>
              </w:rPr>
            </w:pPr>
            <w:r w:rsidRPr="0017763E">
              <w:rPr>
                <w:rFonts w:hint="eastAsia"/>
                <w:b/>
              </w:rPr>
              <w:t>处理</w:t>
            </w:r>
          </w:p>
        </w:tc>
      </w:tr>
      <w:tr w:rsidR="0017763E" w:rsidRPr="0017763E" w:rsidTr="00AC3D27">
        <w:tc>
          <w:tcPr>
            <w:tcW w:w="8946" w:type="dxa"/>
            <w:gridSpan w:val="2"/>
          </w:tcPr>
          <w:p w:rsidR="0017763E" w:rsidRPr="0017763E" w:rsidRDefault="0017763E" w:rsidP="0017763E">
            <w:r w:rsidRPr="0017763E">
              <w:rPr>
                <w:rFonts w:hint="eastAsia"/>
              </w:rPr>
              <w:t>银行用户在法律法规查询列表页，进行</w:t>
            </w:r>
            <w:r w:rsidR="00824793">
              <w:rPr>
                <w:rFonts w:hint="eastAsia"/>
              </w:rPr>
              <w:t>修改</w:t>
            </w:r>
            <w:r w:rsidRPr="0017763E">
              <w:rPr>
                <w:rFonts w:hint="eastAsia"/>
              </w:rPr>
              <w:t>操作，进入法律法规编辑页面；</w:t>
            </w:r>
          </w:p>
          <w:p w:rsidR="0017763E" w:rsidRPr="0017763E" w:rsidRDefault="0017763E" w:rsidP="0017763E">
            <w:r w:rsidRPr="0017763E">
              <w:rPr>
                <w:rFonts w:hint="eastAsia"/>
              </w:rPr>
              <w:t>修改法律法规信息</w:t>
            </w:r>
            <w:r>
              <w:rPr>
                <w:rFonts w:hint="eastAsia"/>
              </w:rPr>
              <w:t>。</w:t>
            </w:r>
          </w:p>
        </w:tc>
      </w:tr>
      <w:tr w:rsidR="0017763E" w:rsidRPr="0017763E" w:rsidTr="00AC3D27">
        <w:tc>
          <w:tcPr>
            <w:tcW w:w="8946" w:type="dxa"/>
            <w:gridSpan w:val="2"/>
          </w:tcPr>
          <w:p w:rsidR="0017763E" w:rsidRPr="0017763E" w:rsidRDefault="0017763E" w:rsidP="0017763E">
            <w:pPr>
              <w:rPr>
                <w:b/>
              </w:rPr>
            </w:pPr>
            <w:r w:rsidRPr="0017763E">
              <w:rPr>
                <w:rFonts w:hint="eastAsia"/>
                <w:b/>
              </w:rPr>
              <w:t>输出</w:t>
            </w:r>
          </w:p>
        </w:tc>
      </w:tr>
      <w:tr w:rsidR="0017763E" w:rsidRPr="0017763E" w:rsidTr="00AC3D27">
        <w:tc>
          <w:tcPr>
            <w:tcW w:w="8946" w:type="dxa"/>
            <w:gridSpan w:val="2"/>
          </w:tcPr>
          <w:p w:rsidR="0017763E" w:rsidRPr="0017763E" w:rsidRDefault="0017763E" w:rsidP="0017763E">
            <w:r w:rsidRPr="0017763E">
              <w:rPr>
                <w:rFonts w:hint="eastAsia"/>
              </w:rPr>
              <w:t>无</w:t>
            </w:r>
          </w:p>
        </w:tc>
      </w:tr>
      <w:tr w:rsidR="0017763E" w:rsidRPr="0017763E" w:rsidTr="00AC3D27">
        <w:tc>
          <w:tcPr>
            <w:tcW w:w="8946" w:type="dxa"/>
            <w:gridSpan w:val="2"/>
          </w:tcPr>
          <w:p w:rsidR="0017763E" w:rsidRPr="0017763E" w:rsidRDefault="0017763E" w:rsidP="0017763E">
            <w:pPr>
              <w:rPr>
                <w:b/>
              </w:rPr>
            </w:pPr>
            <w:r w:rsidRPr="0017763E">
              <w:rPr>
                <w:rFonts w:hint="eastAsia"/>
                <w:b/>
              </w:rPr>
              <w:t>错误提示</w:t>
            </w:r>
          </w:p>
        </w:tc>
      </w:tr>
      <w:tr w:rsidR="0017763E" w:rsidRPr="0017763E" w:rsidTr="00AC3D27">
        <w:tc>
          <w:tcPr>
            <w:tcW w:w="8946" w:type="dxa"/>
            <w:gridSpan w:val="2"/>
          </w:tcPr>
          <w:p w:rsidR="0017763E" w:rsidRPr="0017763E" w:rsidRDefault="0017763E" w:rsidP="0017763E">
            <w:r w:rsidRPr="0017763E">
              <w:rPr>
                <w:rFonts w:hint="eastAsia"/>
              </w:rPr>
              <w:t>无</w:t>
            </w:r>
          </w:p>
        </w:tc>
      </w:tr>
      <w:tr w:rsidR="0017763E" w:rsidRPr="0017763E" w:rsidTr="00AC3D27">
        <w:tc>
          <w:tcPr>
            <w:tcW w:w="8946" w:type="dxa"/>
            <w:gridSpan w:val="2"/>
          </w:tcPr>
          <w:p w:rsidR="0017763E" w:rsidRPr="0017763E" w:rsidRDefault="0017763E" w:rsidP="0017763E">
            <w:pPr>
              <w:rPr>
                <w:b/>
              </w:rPr>
            </w:pPr>
            <w:r w:rsidRPr="0017763E">
              <w:rPr>
                <w:rFonts w:hint="eastAsia"/>
                <w:b/>
              </w:rPr>
              <w:t>备注</w:t>
            </w:r>
          </w:p>
        </w:tc>
      </w:tr>
      <w:tr w:rsidR="0017763E" w:rsidRPr="0017763E" w:rsidTr="00AC3D27">
        <w:tc>
          <w:tcPr>
            <w:tcW w:w="8946" w:type="dxa"/>
            <w:gridSpan w:val="2"/>
          </w:tcPr>
          <w:p w:rsidR="0017763E" w:rsidRPr="0017763E" w:rsidRDefault="005B3231" w:rsidP="0017763E">
            <w:r w:rsidRPr="005B3231">
              <w:rPr>
                <w:rFonts w:hint="eastAsia"/>
              </w:rPr>
              <w:t>范围标记为“全部”的法律法规面向企业和银行，“内部”的仅面向银行。</w:t>
            </w:r>
          </w:p>
        </w:tc>
      </w:tr>
    </w:tbl>
    <w:p w:rsidR="00925374" w:rsidRPr="00925374" w:rsidRDefault="00925374" w:rsidP="00A364D7"/>
    <w:p w:rsidR="0017763E" w:rsidRDefault="0017763E" w:rsidP="00A364D7">
      <w:pPr>
        <w:pStyle w:val="5"/>
      </w:pPr>
      <w:r>
        <w:rPr>
          <w:rFonts w:hint="eastAsia"/>
        </w:rPr>
        <w:t>保存</w:t>
      </w:r>
    </w:p>
    <w:tbl>
      <w:tblPr>
        <w:tblStyle w:val="ab"/>
        <w:tblW w:w="0" w:type="auto"/>
        <w:tblLook w:val="04A0" w:firstRow="1" w:lastRow="0" w:firstColumn="1" w:lastColumn="0" w:noHBand="0" w:noVBand="1"/>
      </w:tblPr>
      <w:tblGrid>
        <w:gridCol w:w="1384"/>
        <w:gridCol w:w="7562"/>
      </w:tblGrid>
      <w:tr w:rsidR="0017763E" w:rsidRPr="0017763E" w:rsidTr="00AC3D27">
        <w:tc>
          <w:tcPr>
            <w:tcW w:w="1384" w:type="dxa"/>
          </w:tcPr>
          <w:p w:rsidR="0017763E" w:rsidRPr="0017763E" w:rsidRDefault="0017763E" w:rsidP="00AC3D27">
            <w:pPr>
              <w:rPr>
                <w:b/>
              </w:rPr>
            </w:pPr>
            <w:r w:rsidRPr="0017763E">
              <w:rPr>
                <w:rFonts w:hint="eastAsia"/>
                <w:b/>
              </w:rPr>
              <w:t>操作人</w:t>
            </w:r>
          </w:p>
        </w:tc>
        <w:tc>
          <w:tcPr>
            <w:tcW w:w="7562" w:type="dxa"/>
          </w:tcPr>
          <w:p w:rsidR="0017763E" w:rsidRPr="0017763E" w:rsidRDefault="0017763E" w:rsidP="00AC3D27">
            <w:r w:rsidRPr="0017763E">
              <w:rPr>
                <w:rFonts w:hint="eastAsia"/>
              </w:rPr>
              <w:t>银行用户</w:t>
            </w:r>
          </w:p>
        </w:tc>
      </w:tr>
      <w:tr w:rsidR="0017763E" w:rsidRPr="0017763E" w:rsidTr="00AC3D27">
        <w:tc>
          <w:tcPr>
            <w:tcW w:w="1384" w:type="dxa"/>
          </w:tcPr>
          <w:p w:rsidR="0017763E" w:rsidRPr="0017763E" w:rsidRDefault="0017763E" w:rsidP="00AC3D27">
            <w:pPr>
              <w:rPr>
                <w:b/>
              </w:rPr>
            </w:pPr>
            <w:r w:rsidRPr="0017763E">
              <w:rPr>
                <w:rFonts w:hint="eastAsia"/>
                <w:b/>
              </w:rPr>
              <w:t>条件</w:t>
            </w:r>
          </w:p>
        </w:tc>
        <w:tc>
          <w:tcPr>
            <w:tcW w:w="7562" w:type="dxa"/>
          </w:tcPr>
          <w:p w:rsidR="0017763E" w:rsidRPr="0017763E" w:rsidRDefault="00291780" w:rsidP="00AC3D27">
            <w:r>
              <w:rPr>
                <w:rFonts w:hint="eastAsia"/>
              </w:rPr>
              <w:t>已登录</w:t>
            </w:r>
          </w:p>
        </w:tc>
      </w:tr>
      <w:tr w:rsidR="0017763E" w:rsidRPr="0017763E" w:rsidTr="00AC3D27">
        <w:tc>
          <w:tcPr>
            <w:tcW w:w="8946" w:type="dxa"/>
            <w:gridSpan w:val="2"/>
          </w:tcPr>
          <w:p w:rsidR="0017763E" w:rsidRPr="0017763E" w:rsidRDefault="0017763E" w:rsidP="00AC3D27">
            <w:pPr>
              <w:rPr>
                <w:b/>
              </w:rPr>
            </w:pPr>
            <w:r w:rsidRPr="0017763E">
              <w:rPr>
                <w:rFonts w:hint="eastAsia"/>
                <w:b/>
              </w:rPr>
              <w:t>输入</w:t>
            </w:r>
          </w:p>
        </w:tc>
      </w:tr>
      <w:tr w:rsidR="0017763E" w:rsidRPr="0017763E" w:rsidTr="00AC3D27">
        <w:tc>
          <w:tcPr>
            <w:tcW w:w="8946" w:type="dxa"/>
            <w:gridSpan w:val="2"/>
          </w:tcPr>
          <w:p w:rsidR="0017763E" w:rsidRPr="0017763E" w:rsidRDefault="0017763E" w:rsidP="00AC3D27">
            <w:r>
              <w:rPr>
                <w:rFonts w:hint="eastAsia"/>
              </w:rPr>
              <w:t>无</w:t>
            </w:r>
          </w:p>
        </w:tc>
      </w:tr>
      <w:tr w:rsidR="0017763E" w:rsidRPr="0017763E" w:rsidTr="00AC3D27">
        <w:tc>
          <w:tcPr>
            <w:tcW w:w="8946" w:type="dxa"/>
            <w:gridSpan w:val="2"/>
          </w:tcPr>
          <w:p w:rsidR="0017763E" w:rsidRPr="0017763E" w:rsidRDefault="0017763E" w:rsidP="00AC3D27">
            <w:pPr>
              <w:rPr>
                <w:b/>
              </w:rPr>
            </w:pPr>
            <w:r w:rsidRPr="0017763E">
              <w:rPr>
                <w:rFonts w:hint="eastAsia"/>
                <w:b/>
              </w:rPr>
              <w:t>处理</w:t>
            </w:r>
          </w:p>
        </w:tc>
      </w:tr>
      <w:tr w:rsidR="0017763E" w:rsidRPr="0017763E" w:rsidTr="00AC3D27">
        <w:tc>
          <w:tcPr>
            <w:tcW w:w="8946" w:type="dxa"/>
            <w:gridSpan w:val="2"/>
          </w:tcPr>
          <w:p w:rsidR="0017763E" w:rsidRDefault="0017763E" w:rsidP="00AC3D27">
            <w:r w:rsidRPr="0017763E">
              <w:rPr>
                <w:rFonts w:hint="eastAsia"/>
              </w:rPr>
              <w:t>银行用户在法律法规编辑页面</w:t>
            </w:r>
            <w:r>
              <w:rPr>
                <w:rFonts w:hint="eastAsia"/>
              </w:rPr>
              <w:t>，进行保存操作；</w:t>
            </w:r>
          </w:p>
          <w:p w:rsidR="0017763E" w:rsidRPr="003F574B" w:rsidRDefault="0017763E" w:rsidP="00AC3D27">
            <w:r>
              <w:rPr>
                <w:rFonts w:hint="eastAsia"/>
              </w:rPr>
              <w:t>系统</w:t>
            </w:r>
            <w:r w:rsidR="00582F85">
              <w:rPr>
                <w:rFonts w:hint="eastAsia"/>
              </w:rPr>
              <w:t>存储</w:t>
            </w:r>
            <w:r w:rsidR="00693BA4">
              <w:rPr>
                <w:rFonts w:hint="eastAsia"/>
              </w:rPr>
              <w:t>法律法规</w:t>
            </w:r>
            <w:r w:rsidR="00582F85">
              <w:rPr>
                <w:rFonts w:hint="eastAsia"/>
              </w:rPr>
              <w:t>信息</w:t>
            </w:r>
            <w:r w:rsidRPr="0017763E">
              <w:rPr>
                <w:rFonts w:hint="eastAsia"/>
              </w:rPr>
              <w:t>。</w:t>
            </w:r>
          </w:p>
        </w:tc>
      </w:tr>
      <w:tr w:rsidR="0017763E" w:rsidRPr="0017763E" w:rsidTr="00AC3D27">
        <w:tc>
          <w:tcPr>
            <w:tcW w:w="8946" w:type="dxa"/>
            <w:gridSpan w:val="2"/>
          </w:tcPr>
          <w:p w:rsidR="0017763E" w:rsidRPr="0017763E" w:rsidRDefault="0017763E" w:rsidP="00AC3D27">
            <w:pPr>
              <w:rPr>
                <w:b/>
              </w:rPr>
            </w:pPr>
            <w:r w:rsidRPr="0017763E">
              <w:rPr>
                <w:rFonts w:hint="eastAsia"/>
                <w:b/>
              </w:rPr>
              <w:t>输出</w:t>
            </w:r>
          </w:p>
        </w:tc>
      </w:tr>
      <w:tr w:rsidR="0017763E" w:rsidRPr="0017763E" w:rsidTr="00AC3D27">
        <w:tc>
          <w:tcPr>
            <w:tcW w:w="8946" w:type="dxa"/>
            <w:gridSpan w:val="2"/>
          </w:tcPr>
          <w:p w:rsidR="0017763E" w:rsidRPr="0017763E" w:rsidRDefault="0017763E" w:rsidP="00AC3D27">
            <w:r>
              <w:rPr>
                <w:rFonts w:hint="eastAsia"/>
              </w:rPr>
              <w:t>如保存成功，系统提示“保存</w:t>
            </w:r>
            <w:r w:rsidRPr="0017763E">
              <w:rPr>
                <w:rFonts w:hint="eastAsia"/>
              </w:rPr>
              <w:t>完成”。</w:t>
            </w:r>
          </w:p>
        </w:tc>
      </w:tr>
      <w:tr w:rsidR="0017763E" w:rsidRPr="0017763E" w:rsidTr="00AC3D27">
        <w:tc>
          <w:tcPr>
            <w:tcW w:w="8946" w:type="dxa"/>
            <w:gridSpan w:val="2"/>
          </w:tcPr>
          <w:p w:rsidR="0017763E" w:rsidRPr="0017763E" w:rsidRDefault="0017763E" w:rsidP="00AC3D27">
            <w:pPr>
              <w:rPr>
                <w:b/>
              </w:rPr>
            </w:pPr>
            <w:r w:rsidRPr="0017763E">
              <w:rPr>
                <w:rFonts w:hint="eastAsia"/>
                <w:b/>
              </w:rPr>
              <w:t>错误提示</w:t>
            </w:r>
          </w:p>
        </w:tc>
      </w:tr>
      <w:tr w:rsidR="0017763E" w:rsidRPr="0017763E" w:rsidTr="00AC3D27">
        <w:tc>
          <w:tcPr>
            <w:tcW w:w="8946" w:type="dxa"/>
            <w:gridSpan w:val="2"/>
          </w:tcPr>
          <w:p w:rsidR="0017763E" w:rsidRPr="0017763E" w:rsidRDefault="0017763E" w:rsidP="00AC3D27">
            <w:r>
              <w:rPr>
                <w:rFonts w:hint="eastAsia"/>
              </w:rPr>
              <w:lastRenderedPageBreak/>
              <w:t>保存时</w:t>
            </w:r>
            <w:r w:rsidR="00D51D35">
              <w:rPr>
                <w:rFonts w:hint="eastAsia"/>
              </w:rPr>
              <w:t>如有错误，系统提示</w:t>
            </w:r>
            <w:r>
              <w:rPr>
                <w:rFonts w:hint="eastAsia"/>
              </w:rPr>
              <w:t>“保存</w:t>
            </w:r>
            <w:r w:rsidRPr="0017763E">
              <w:rPr>
                <w:rFonts w:hint="eastAsia"/>
              </w:rPr>
              <w:t>失败”。</w:t>
            </w:r>
          </w:p>
        </w:tc>
      </w:tr>
      <w:tr w:rsidR="0017763E" w:rsidRPr="0017763E" w:rsidTr="00AC3D27">
        <w:tc>
          <w:tcPr>
            <w:tcW w:w="8946" w:type="dxa"/>
            <w:gridSpan w:val="2"/>
          </w:tcPr>
          <w:p w:rsidR="0017763E" w:rsidRPr="0017763E" w:rsidRDefault="0017763E" w:rsidP="00AC3D27">
            <w:pPr>
              <w:rPr>
                <w:b/>
              </w:rPr>
            </w:pPr>
            <w:r w:rsidRPr="0017763E">
              <w:rPr>
                <w:rFonts w:hint="eastAsia"/>
                <w:b/>
              </w:rPr>
              <w:t>备注</w:t>
            </w:r>
          </w:p>
        </w:tc>
      </w:tr>
      <w:tr w:rsidR="0017763E" w:rsidRPr="0017763E" w:rsidTr="00AC3D27">
        <w:tc>
          <w:tcPr>
            <w:tcW w:w="8946" w:type="dxa"/>
            <w:gridSpan w:val="2"/>
          </w:tcPr>
          <w:p w:rsidR="0017763E" w:rsidRPr="0017763E" w:rsidRDefault="0017763E" w:rsidP="00AC3D27">
            <w:r w:rsidRPr="0017763E">
              <w:rPr>
                <w:rFonts w:hint="eastAsia"/>
              </w:rPr>
              <w:t>无</w:t>
            </w:r>
          </w:p>
        </w:tc>
      </w:tr>
    </w:tbl>
    <w:p w:rsidR="0017763E" w:rsidRPr="003F574B" w:rsidRDefault="0017763E" w:rsidP="0017763E"/>
    <w:p w:rsidR="0017763E" w:rsidRDefault="0017763E">
      <w:pPr>
        <w:pStyle w:val="5"/>
      </w:pPr>
      <w:r>
        <w:rPr>
          <w:rFonts w:hint="eastAsia"/>
        </w:rPr>
        <w:t>发布</w:t>
      </w:r>
    </w:p>
    <w:tbl>
      <w:tblPr>
        <w:tblStyle w:val="ab"/>
        <w:tblW w:w="0" w:type="auto"/>
        <w:tblLook w:val="04A0" w:firstRow="1" w:lastRow="0" w:firstColumn="1" w:lastColumn="0" w:noHBand="0" w:noVBand="1"/>
      </w:tblPr>
      <w:tblGrid>
        <w:gridCol w:w="1384"/>
        <w:gridCol w:w="7562"/>
      </w:tblGrid>
      <w:tr w:rsidR="0017763E" w:rsidRPr="0017763E" w:rsidTr="00AC3D27">
        <w:tc>
          <w:tcPr>
            <w:tcW w:w="1384" w:type="dxa"/>
          </w:tcPr>
          <w:p w:rsidR="0017763E" w:rsidRPr="0017763E" w:rsidRDefault="0017763E" w:rsidP="0017763E">
            <w:pPr>
              <w:rPr>
                <w:b/>
              </w:rPr>
            </w:pPr>
            <w:r w:rsidRPr="0017763E">
              <w:rPr>
                <w:rFonts w:hint="eastAsia"/>
                <w:b/>
              </w:rPr>
              <w:t>操作人</w:t>
            </w:r>
          </w:p>
        </w:tc>
        <w:tc>
          <w:tcPr>
            <w:tcW w:w="7562" w:type="dxa"/>
          </w:tcPr>
          <w:p w:rsidR="0017763E" w:rsidRPr="0017763E" w:rsidRDefault="0017763E" w:rsidP="0017763E">
            <w:r w:rsidRPr="0017763E">
              <w:rPr>
                <w:rFonts w:hint="eastAsia"/>
              </w:rPr>
              <w:t>银行用户</w:t>
            </w:r>
          </w:p>
        </w:tc>
      </w:tr>
      <w:tr w:rsidR="0017763E" w:rsidRPr="0017763E" w:rsidTr="00AC3D27">
        <w:tc>
          <w:tcPr>
            <w:tcW w:w="1384" w:type="dxa"/>
          </w:tcPr>
          <w:p w:rsidR="0017763E" w:rsidRPr="0017763E" w:rsidRDefault="0017763E" w:rsidP="0017763E">
            <w:pPr>
              <w:rPr>
                <w:b/>
              </w:rPr>
            </w:pPr>
            <w:r w:rsidRPr="0017763E">
              <w:rPr>
                <w:rFonts w:hint="eastAsia"/>
                <w:b/>
              </w:rPr>
              <w:t>条件</w:t>
            </w:r>
          </w:p>
        </w:tc>
        <w:tc>
          <w:tcPr>
            <w:tcW w:w="7562" w:type="dxa"/>
          </w:tcPr>
          <w:p w:rsidR="0017763E" w:rsidRPr="0017763E" w:rsidRDefault="00291780" w:rsidP="0017763E">
            <w:r>
              <w:rPr>
                <w:rFonts w:hint="eastAsia"/>
              </w:rPr>
              <w:t>已登录</w:t>
            </w:r>
          </w:p>
        </w:tc>
      </w:tr>
      <w:tr w:rsidR="0017763E" w:rsidRPr="0017763E" w:rsidTr="00AC3D27">
        <w:tc>
          <w:tcPr>
            <w:tcW w:w="8946" w:type="dxa"/>
            <w:gridSpan w:val="2"/>
          </w:tcPr>
          <w:p w:rsidR="0017763E" w:rsidRPr="0017763E" w:rsidRDefault="0017763E" w:rsidP="0017763E">
            <w:pPr>
              <w:rPr>
                <w:b/>
              </w:rPr>
            </w:pPr>
            <w:r w:rsidRPr="0017763E">
              <w:rPr>
                <w:rFonts w:hint="eastAsia"/>
                <w:b/>
              </w:rPr>
              <w:t>输入</w:t>
            </w:r>
          </w:p>
        </w:tc>
      </w:tr>
      <w:tr w:rsidR="0017763E" w:rsidRPr="0017763E" w:rsidTr="00AC3D27">
        <w:tc>
          <w:tcPr>
            <w:tcW w:w="8946" w:type="dxa"/>
            <w:gridSpan w:val="2"/>
          </w:tcPr>
          <w:p w:rsidR="0017763E" w:rsidRPr="0017763E" w:rsidRDefault="0017763E" w:rsidP="0017763E">
            <w:r>
              <w:rPr>
                <w:rFonts w:hint="eastAsia"/>
              </w:rPr>
              <w:t>无</w:t>
            </w:r>
          </w:p>
        </w:tc>
      </w:tr>
      <w:tr w:rsidR="0017763E" w:rsidRPr="0017763E" w:rsidTr="00AC3D27">
        <w:tc>
          <w:tcPr>
            <w:tcW w:w="8946" w:type="dxa"/>
            <w:gridSpan w:val="2"/>
          </w:tcPr>
          <w:p w:rsidR="0017763E" w:rsidRPr="0017763E" w:rsidRDefault="0017763E" w:rsidP="0017763E">
            <w:pPr>
              <w:rPr>
                <w:b/>
              </w:rPr>
            </w:pPr>
            <w:r w:rsidRPr="0017763E">
              <w:rPr>
                <w:rFonts w:hint="eastAsia"/>
                <w:b/>
              </w:rPr>
              <w:t>处理</w:t>
            </w:r>
          </w:p>
        </w:tc>
      </w:tr>
      <w:tr w:rsidR="0017763E" w:rsidRPr="0017763E" w:rsidTr="00AC3D27">
        <w:tc>
          <w:tcPr>
            <w:tcW w:w="8946" w:type="dxa"/>
            <w:gridSpan w:val="2"/>
          </w:tcPr>
          <w:p w:rsidR="0017763E" w:rsidRPr="0017763E" w:rsidRDefault="0017763E" w:rsidP="0017763E">
            <w:r w:rsidRPr="0017763E">
              <w:rPr>
                <w:rFonts w:hint="eastAsia"/>
              </w:rPr>
              <w:t>银行用户在法律法规查询列表页，选择需要</w:t>
            </w:r>
            <w:r>
              <w:rPr>
                <w:rFonts w:hint="eastAsia"/>
              </w:rPr>
              <w:t>发布</w:t>
            </w:r>
            <w:r w:rsidRPr="0017763E">
              <w:rPr>
                <w:rFonts w:hint="eastAsia"/>
              </w:rPr>
              <w:t>的法律法规，进行</w:t>
            </w:r>
            <w:r>
              <w:rPr>
                <w:rFonts w:hint="eastAsia"/>
              </w:rPr>
              <w:t>发布</w:t>
            </w:r>
            <w:r w:rsidRPr="0017763E">
              <w:rPr>
                <w:rFonts w:hint="eastAsia"/>
              </w:rPr>
              <w:t>操作；</w:t>
            </w:r>
          </w:p>
          <w:p w:rsidR="0017763E" w:rsidRPr="0017763E" w:rsidRDefault="0017763E">
            <w:r w:rsidRPr="0017763E">
              <w:rPr>
                <w:rFonts w:hint="eastAsia"/>
              </w:rPr>
              <w:t>系统</w:t>
            </w:r>
            <w:r>
              <w:rPr>
                <w:rFonts w:hint="eastAsia"/>
              </w:rPr>
              <w:t>标记选择的</w:t>
            </w:r>
            <w:r w:rsidRPr="0017763E">
              <w:rPr>
                <w:rFonts w:hint="eastAsia"/>
              </w:rPr>
              <w:t>法律法规</w:t>
            </w:r>
            <w:r>
              <w:rPr>
                <w:rFonts w:hint="eastAsia"/>
              </w:rPr>
              <w:t>状态为已发布状态</w:t>
            </w:r>
            <w:r w:rsidRPr="0017763E">
              <w:rPr>
                <w:rFonts w:hint="eastAsia"/>
              </w:rPr>
              <w:t>。</w:t>
            </w:r>
          </w:p>
        </w:tc>
      </w:tr>
      <w:tr w:rsidR="0017763E" w:rsidRPr="0017763E" w:rsidTr="00AC3D27">
        <w:tc>
          <w:tcPr>
            <w:tcW w:w="8946" w:type="dxa"/>
            <w:gridSpan w:val="2"/>
          </w:tcPr>
          <w:p w:rsidR="0017763E" w:rsidRPr="0017763E" w:rsidRDefault="0017763E" w:rsidP="0017763E">
            <w:pPr>
              <w:rPr>
                <w:b/>
              </w:rPr>
            </w:pPr>
            <w:r w:rsidRPr="0017763E">
              <w:rPr>
                <w:rFonts w:hint="eastAsia"/>
                <w:b/>
              </w:rPr>
              <w:t>输出</w:t>
            </w:r>
          </w:p>
        </w:tc>
      </w:tr>
      <w:tr w:rsidR="0017763E" w:rsidRPr="0017763E" w:rsidTr="00AC3D27">
        <w:tc>
          <w:tcPr>
            <w:tcW w:w="8946" w:type="dxa"/>
            <w:gridSpan w:val="2"/>
          </w:tcPr>
          <w:p w:rsidR="0017763E" w:rsidRPr="0017763E" w:rsidRDefault="0017763E" w:rsidP="0017763E">
            <w:r>
              <w:rPr>
                <w:rFonts w:hint="eastAsia"/>
              </w:rPr>
              <w:t>如发布成功，系统提示“发布</w:t>
            </w:r>
            <w:r w:rsidRPr="0017763E">
              <w:rPr>
                <w:rFonts w:hint="eastAsia"/>
              </w:rPr>
              <w:t>完成”。</w:t>
            </w:r>
          </w:p>
        </w:tc>
      </w:tr>
      <w:tr w:rsidR="0017763E" w:rsidRPr="0017763E" w:rsidTr="00AC3D27">
        <w:tc>
          <w:tcPr>
            <w:tcW w:w="8946" w:type="dxa"/>
            <w:gridSpan w:val="2"/>
          </w:tcPr>
          <w:p w:rsidR="0017763E" w:rsidRPr="0017763E" w:rsidRDefault="0017763E" w:rsidP="0017763E">
            <w:pPr>
              <w:rPr>
                <w:b/>
              </w:rPr>
            </w:pPr>
            <w:r w:rsidRPr="0017763E">
              <w:rPr>
                <w:rFonts w:hint="eastAsia"/>
                <w:b/>
              </w:rPr>
              <w:t>错误提示</w:t>
            </w:r>
          </w:p>
        </w:tc>
      </w:tr>
      <w:tr w:rsidR="0017763E" w:rsidRPr="0017763E" w:rsidTr="00AC3D27">
        <w:tc>
          <w:tcPr>
            <w:tcW w:w="8946" w:type="dxa"/>
            <w:gridSpan w:val="2"/>
          </w:tcPr>
          <w:p w:rsidR="0017763E" w:rsidRPr="0017763E" w:rsidRDefault="0017763E" w:rsidP="0017763E">
            <w:r>
              <w:rPr>
                <w:rFonts w:hint="eastAsia"/>
              </w:rPr>
              <w:t>发布时</w:t>
            </w:r>
            <w:r w:rsidR="00D51D35">
              <w:rPr>
                <w:rFonts w:hint="eastAsia"/>
              </w:rPr>
              <w:t>如有错误，系统提示</w:t>
            </w:r>
            <w:r>
              <w:rPr>
                <w:rFonts w:hint="eastAsia"/>
              </w:rPr>
              <w:t>“发布</w:t>
            </w:r>
            <w:r w:rsidRPr="0017763E">
              <w:rPr>
                <w:rFonts w:hint="eastAsia"/>
              </w:rPr>
              <w:t>失败”。</w:t>
            </w:r>
          </w:p>
        </w:tc>
      </w:tr>
      <w:tr w:rsidR="0017763E" w:rsidRPr="0017763E" w:rsidTr="00AC3D27">
        <w:tc>
          <w:tcPr>
            <w:tcW w:w="8946" w:type="dxa"/>
            <w:gridSpan w:val="2"/>
          </w:tcPr>
          <w:p w:rsidR="0017763E" w:rsidRPr="0017763E" w:rsidRDefault="0017763E" w:rsidP="0017763E">
            <w:pPr>
              <w:rPr>
                <w:b/>
              </w:rPr>
            </w:pPr>
            <w:r w:rsidRPr="0017763E">
              <w:rPr>
                <w:rFonts w:hint="eastAsia"/>
                <w:b/>
              </w:rPr>
              <w:t>备注</w:t>
            </w:r>
          </w:p>
        </w:tc>
      </w:tr>
      <w:tr w:rsidR="0017763E" w:rsidRPr="0017763E" w:rsidTr="00AC3D27">
        <w:tc>
          <w:tcPr>
            <w:tcW w:w="8946" w:type="dxa"/>
            <w:gridSpan w:val="2"/>
          </w:tcPr>
          <w:p w:rsidR="0017763E" w:rsidRPr="0017763E" w:rsidRDefault="0041422B">
            <w:r>
              <w:rPr>
                <w:rFonts w:hint="eastAsia"/>
              </w:rPr>
              <w:t>业务状态</w:t>
            </w:r>
            <w:r w:rsidR="005B3231">
              <w:rPr>
                <w:rFonts w:hint="eastAsia"/>
              </w:rPr>
              <w:t>为“已发布”的法律法规面向企业和银行用户可见</w:t>
            </w:r>
            <w:r w:rsidR="005B3231" w:rsidRPr="005B3231">
              <w:rPr>
                <w:rFonts w:hint="eastAsia"/>
              </w:rPr>
              <w:t>。</w:t>
            </w:r>
          </w:p>
        </w:tc>
      </w:tr>
    </w:tbl>
    <w:p w:rsidR="0017763E" w:rsidRDefault="0017763E" w:rsidP="00A364D7"/>
    <w:p w:rsidR="00693BA4" w:rsidRDefault="00693BA4" w:rsidP="00A364D7">
      <w:pPr>
        <w:pStyle w:val="5"/>
      </w:pPr>
      <w:r>
        <w:rPr>
          <w:rFonts w:hint="eastAsia"/>
        </w:rPr>
        <w:t>取消发布</w:t>
      </w:r>
    </w:p>
    <w:tbl>
      <w:tblPr>
        <w:tblStyle w:val="ab"/>
        <w:tblW w:w="0" w:type="auto"/>
        <w:tblLook w:val="04A0" w:firstRow="1" w:lastRow="0" w:firstColumn="1" w:lastColumn="0" w:noHBand="0" w:noVBand="1"/>
      </w:tblPr>
      <w:tblGrid>
        <w:gridCol w:w="1384"/>
        <w:gridCol w:w="7562"/>
      </w:tblGrid>
      <w:tr w:rsidR="00693BA4" w:rsidRPr="0017763E" w:rsidTr="00AC3D27">
        <w:tc>
          <w:tcPr>
            <w:tcW w:w="1384" w:type="dxa"/>
          </w:tcPr>
          <w:p w:rsidR="00693BA4" w:rsidRPr="0017763E" w:rsidRDefault="00693BA4" w:rsidP="00AC3D27">
            <w:pPr>
              <w:rPr>
                <w:b/>
              </w:rPr>
            </w:pPr>
            <w:r w:rsidRPr="0017763E">
              <w:rPr>
                <w:rFonts w:hint="eastAsia"/>
                <w:b/>
              </w:rPr>
              <w:t>操作人</w:t>
            </w:r>
          </w:p>
        </w:tc>
        <w:tc>
          <w:tcPr>
            <w:tcW w:w="7562" w:type="dxa"/>
          </w:tcPr>
          <w:p w:rsidR="00693BA4" w:rsidRPr="0017763E" w:rsidRDefault="00693BA4" w:rsidP="00AC3D27">
            <w:r w:rsidRPr="0017763E">
              <w:rPr>
                <w:rFonts w:hint="eastAsia"/>
              </w:rPr>
              <w:t>银行用户</w:t>
            </w:r>
          </w:p>
        </w:tc>
      </w:tr>
      <w:tr w:rsidR="00693BA4" w:rsidRPr="0017763E" w:rsidTr="00AC3D27">
        <w:tc>
          <w:tcPr>
            <w:tcW w:w="1384" w:type="dxa"/>
          </w:tcPr>
          <w:p w:rsidR="00693BA4" w:rsidRPr="0017763E" w:rsidRDefault="00693BA4" w:rsidP="00AC3D27">
            <w:pPr>
              <w:rPr>
                <w:b/>
              </w:rPr>
            </w:pPr>
            <w:r w:rsidRPr="0017763E">
              <w:rPr>
                <w:rFonts w:hint="eastAsia"/>
                <w:b/>
              </w:rPr>
              <w:t>条件</w:t>
            </w:r>
          </w:p>
        </w:tc>
        <w:tc>
          <w:tcPr>
            <w:tcW w:w="7562" w:type="dxa"/>
          </w:tcPr>
          <w:p w:rsidR="00693BA4" w:rsidRPr="0017763E" w:rsidRDefault="00291780" w:rsidP="00AC3D27">
            <w:r>
              <w:rPr>
                <w:rFonts w:hint="eastAsia"/>
              </w:rPr>
              <w:t>已登录</w:t>
            </w:r>
          </w:p>
        </w:tc>
      </w:tr>
      <w:tr w:rsidR="00693BA4" w:rsidRPr="0017763E" w:rsidTr="00AC3D27">
        <w:tc>
          <w:tcPr>
            <w:tcW w:w="8946" w:type="dxa"/>
            <w:gridSpan w:val="2"/>
          </w:tcPr>
          <w:p w:rsidR="00693BA4" w:rsidRPr="0017763E" w:rsidRDefault="00693BA4" w:rsidP="00AC3D27">
            <w:pPr>
              <w:rPr>
                <w:b/>
              </w:rPr>
            </w:pPr>
            <w:r w:rsidRPr="0017763E">
              <w:rPr>
                <w:rFonts w:hint="eastAsia"/>
                <w:b/>
              </w:rPr>
              <w:t>输入</w:t>
            </w:r>
          </w:p>
        </w:tc>
      </w:tr>
      <w:tr w:rsidR="00693BA4" w:rsidRPr="0017763E" w:rsidTr="00AC3D27">
        <w:tc>
          <w:tcPr>
            <w:tcW w:w="8946" w:type="dxa"/>
            <w:gridSpan w:val="2"/>
          </w:tcPr>
          <w:p w:rsidR="00693BA4" w:rsidRPr="0017763E" w:rsidRDefault="00693BA4" w:rsidP="00AC3D27">
            <w:r>
              <w:rPr>
                <w:rFonts w:hint="eastAsia"/>
              </w:rPr>
              <w:t>无</w:t>
            </w:r>
          </w:p>
        </w:tc>
      </w:tr>
      <w:tr w:rsidR="00693BA4" w:rsidRPr="0017763E" w:rsidTr="00AC3D27">
        <w:tc>
          <w:tcPr>
            <w:tcW w:w="8946" w:type="dxa"/>
            <w:gridSpan w:val="2"/>
          </w:tcPr>
          <w:p w:rsidR="00693BA4" w:rsidRPr="0017763E" w:rsidRDefault="00693BA4" w:rsidP="00AC3D27">
            <w:pPr>
              <w:rPr>
                <w:b/>
              </w:rPr>
            </w:pPr>
            <w:r w:rsidRPr="0017763E">
              <w:rPr>
                <w:rFonts w:hint="eastAsia"/>
                <w:b/>
              </w:rPr>
              <w:t>处理</w:t>
            </w:r>
          </w:p>
        </w:tc>
      </w:tr>
      <w:tr w:rsidR="00693BA4" w:rsidRPr="0017763E" w:rsidTr="00AC3D27">
        <w:tc>
          <w:tcPr>
            <w:tcW w:w="8946" w:type="dxa"/>
            <w:gridSpan w:val="2"/>
          </w:tcPr>
          <w:p w:rsidR="00693BA4" w:rsidRPr="0017763E" w:rsidRDefault="00693BA4" w:rsidP="00AC3D27">
            <w:r w:rsidRPr="0017763E">
              <w:rPr>
                <w:rFonts w:hint="eastAsia"/>
              </w:rPr>
              <w:t>银行用户在法律法规查询列表页，选择需要</w:t>
            </w:r>
            <w:r>
              <w:rPr>
                <w:rFonts w:hint="eastAsia"/>
              </w:rPr>
              <w:t>取消发布</w:t>
            </w:r>
            <w:r w:rsidRPr="0017763E">
              <w:rPr>
                <w:rFonts w:hint="eastAsia"/>
              </w:rPr>
              <w:t>的法律法规，进行</w:t>
            </w:r>
            <w:r>
              <w:rPr>
                <w:rFonts w:hint="eastAsia"/>
              </w:rPr>
              <w:t>取消发布</w:t>
            </w:r>
            <w:r w:rsidRPr="0017763E">
              <w:rPr>
                <w:rFonts w:hint="eastAsia"/>
              </w:rPr>
              <w:t>操作；</w:t>
            </w:r>
          </w:p>
          <w:p w:rsidR="00693BA4" w:rsidRPr="0017763E" w:rsidRDefault="00693BA4" w:rsidP="00AC3D27">
            <w:r w:rsidRPr="0017763E">
              <w:rPr>
                <w:rFonts w:hint="eastAsia"/>
              </w:rPr>
              <w:lastRenderedPageBreak/>
              <w:t>系统</w:t>
            </w:r>
            <w:r>
              <w:rPr>
                <w:rFonts w:hint="eastAsia"/>
              </w:rPr>
              <w:t>标记选择的</w:t>
            </w:r>
            <w:r w:rsidRPr="0017763E">
              <w:rPr>
                <w:rFonts w:hint="eastAsia"/>
              </w:rPr>
              <w:t>法律法规</w:t>
            </w:r>
            <w:r>
              <w:rPr>
                <w:rFonts w:hint="eastAsia"/>
              </w:rPr>
              <w:t>状态为</w:t>
            </w:r>
            <w:proofErr w:type="gramStart"/>
            <w:r>
              <w:rPr>
                <w:rFonts w:hint="eastAsia"/>
              </w:rPr>
              <w:t>未发布</w:t>
            </w:r>
            <w:proofErr w:type="gramEnd"/>
            <w:r>
              <w:rPr>
                <w:rFonts w:hint="eastAsia"/>
              </w:rPr>
              <w:t>状态</w:t>
            </w:r>
            <w:r w:rsidRPr="0017763E">
              <w:rPr>
                <w:rFonts w:hint="eastAsia"/>
              </w:rPr>
              <w:t>。</w:t>
            </w:r>
          </w:p>
        </w:tc>
      </w:tr>
      <w:tr w:rsidR="00693BA4" w:rsidRPr="0017763E" w:rsidTr="00AC3D27">
        <w:tc>
          <w:tcPr>
            <w:tcW w:w="8946" w:type="dxa"/>
            <w:gridSpan w:val="2"/>
          </w:tcPr>
          <w:p w:rsidR="00693BA4" w:rsidRPr="0017763E" w:rsidRDefault="00693BA4" w:rsidP="00AC3D27">
            <w:pPr>
              <w:rPr>
                <w:b/>
              </w:rPr>
            </w:pPr>
            <w:r w:rsidRPr="0017763E">
              <w:rPr>
                <w:rFonts w:hint="eastAsia"/>
                <w:b/>
              </w:rPr>
              <w:lastRenderedPageBreak/>
              <w:t>输出</w:t>
            </w:r>
          </w:p>
        </w:tc>
      </w:tr>
      <w:tr w:rsidR="00693BA4" w:rsidRPr="0017763E" w:rsidTr="00AC3D27">
        <w:tc>
          <w:tcPr>
            <w:tcW w:w="8946" w:type="dxa"/>
            <w:gridSpan w:val="2"/>
          </w:tcPr>
          <w:p w:rsidR="00693BA4" w:rsidRPr="0017763E" w:rsidRDefault="00693BA4" w:rsidP="00AC3D27">
            <w:r>
              <w:rPr>
                <w:rFonts w:hint="eastAsia"/>
              </w:rPr>
              <w:t>如取消发布成功，系统提示“取消发布</w:t>
            </w:r>
            <w:r w:rsidRPr="0017763E">
              <w:rPr>
                <w:rFonts w:hint="eastAsia"/>
              </w:rPr>
              <w:t>完成”。</w:t>
            </w:r>
          </w:p>
        </w:tc>
      </w:tr>
      <w:tr w:rsidR="00693BA4" w:rsidRPr="0017763E" w:rsidTr="00AC3D27">
        <w:tc>
          <w:tcPr>
            <w:tcW w:w="8946" w:type="dxa"/>
            <w:gridSpan w:val="2"/>
          </w:tcPr>
          <w:p w:rsidR="00693BA4" w:rsidRPr="0017763E" w:rsidRDefault="00693BA4" w:rsidP="00AC3D27">
            <w:pPr>
              <w:rPr>
                <w:b/>
              </w:rPr>
            </w:pPr>
            <w:r w:rsidRPr="0017763E">
              <w:rPr>
                <w:rFonts w:hint="eastAsia"/>
                <w:b/>
              </w:rPr>
              <w:t>错误提示</w:t>
            </w:r>
          </w:p>
        </w:tc>
      </w:tr>
      <w:tr w:rsidR="00693BA4" w:rsidRPr="0017763E" w:rsidTr="00AC3D27">
        <w:tc>
          <w:tcPr>
            <w:tcW w:w="8946" w:type="dxa"/>
            <w:gridSpan w:val="2"/>
          </w:tcPr>
          <w:p w:rsidR="00693BA4" w:rsidRPr="0017763E" w:rsidRDefault="00693BA4" w:rsidP="00AC3D27">
            <w:r>
              <w:rPr>
                <w:rFonts w:hint="eastAsia"/>
              </w:rPr>
              <w:t>取消发布时</w:t>
            </w:r>
            <w:r w:rsidR="00D51D35">
              <w:rPr>
                <w:rFonts w:hint="eastAsia"/>
              </w:rPr>
              <w:t>如有错误，系统提示</w:t>
            </w:r>
            <w:r>
              <w:rPr>
                <w:rFonts w:hint="eastAsia"/>
              </w:rPr>
              <w:t>“取消发布</w:t>
            </w:r>
            <w:r w:rsidRPr="0017763E">
              <w:rPr>
                <w:rFonts w:hint="eastAsia"/>
              </w:rPr>
              <w:t>失败”。</w:t>
            </w:r>
          </w:p>
        </w:tc>
      </w:tr>
      <w:tr w:rsidR="00693BA4" w:rsidRPr="0017763E" w:rsidTr="00AC3D27">
        <w:tc>
          <w:tcPr>
            <w:tcW w:w="8946" w:type="dxa"/>
            <w:gridSpan w:val="2"/>
          </w:tcPr>
          <w:p w:rsidR="00693BA4" w:rsidRPr="0017763E" w:rsidRDefault="00693BA4" w:rsidP="00AC3D27">
            <w:pPr>
              <w:rPr>
                <w:b/>
              </w:rPr>
            </w:pPr>
            <w:r w:rsidRPr="0017763E">
              <w:rPr>
                <w:rFonts w:hint="eastAsia"/>
                <w:b/>
              </w:rPr>
              <w:t>备注</w:t>
            </w:r>
          </w:p>
        </w:tc>
      </w:tr>
      <w:tr w:rsidR="005B3231" w:rsidRPr="0017763E" w:rsidTr="00AC3D27">
        <w:tc>
          <w:tcPr>
            <w:tcW w:w="8946" w:type="dxa"/>
            <w:gridSpan w:val="2"/>
          </w:tcPr>
          <w:p w:rsidR="005B3231" w:rsidRPr="00A364D7" w:rsidRDefault="0041422B" w:rsidP="00AC3D27">
            <w:r>
              <w:rPr>
                <w:rFonts w:hint="eastAsia"/>
              </w:rPr>
              <w:t>业务状态</w:t>
            </w:r>
            <w:r w:rsidR="005B3231">
              <w:rPr>
                <w:rFonts w:hint="eastAsia"/>
              </w:rPr>
              <w:t>为“已发布”的法律法规面向企业和银行用户可见</w:t>
            </w:r>
            <w:r w:rsidR="005B3231" w:rsidRPr="005B3231">
              <w:rPr>
                <w:rFonts w:hint="eastAsia"/>
              </w:rPr>
              <w:t>。</w:t>
            </w:r>
          </w:p>
        </w:tc>
      </w:tr>
    </w:tbl>
    <w:p w:rsidR="00693BA4" w:rsidRPr="005D69C4" w:rsidRDefault="00693BA4" w:rsidP="00A364D7"/>
    <w:p w:rsidR="00470574" w:rsidRDefault="006D0D1C">
      <w:pPr>
        <w:pStyle w:val="4"/>
      </w:pPr>
      <w:r>
        <w:rPr>
          <w:rFonts w:hint="eastAsia"/>
        </w:rPr>
        <w:t>办事指南管理</w:t>
      </w:r>
    </w:p>
    <w:p w:rsidR="005501B2" w:rsidRPr="005D69C4" w:rsidRDefault="005501B2" w:rsidP="00A364D7">
      <w:pPr>
        <w:pStyle w:val="5"/>
      </w:pPr>
      <w:r w:rsidRPr="005501B2">
        <w:rPr>
          <w:rFonts w:hint="eastAsia"/>
        </w:rPr>
        <w:t>列表查询</w:t>
      </w:r>
    </w:p>
    <w:tbl>
      <w:tblPr>
        <w:tblStyle w:val="ab"/>
        <w:tblW w:w="0" w:type="auto"/>
        <w:tblLook w:val="04A0" w:firstRow="1" w:lastRow="0" w:firstColumn="1" w:lastColumn="0" w:noHBand="0" w:noVBand="1"/>
      </w:tblPr>
      <w:tblGrid>
        <w:gridCol w:w="1384"/>
        <w:gridCol w:w="7562"/>
      </w:tblGrid>
      <w:tr w:rsidR="00470574" w:rsidRPr="00925374" w:rsidTr="00AC3D27">
        <w:tc>
          <w:tcPr>
            <w:tcW w:w="1384" w:type="dxa"/>
          </w:tcPr>
          <w:p w:rsidR="00470574" w:rsidRPr="00925374" w:rsidRDefault="00470574" w:rsidP="00AC3D27">
            <w:pPr>
              <w:rPr>
                <w:b/>
              </w:rPr>
            </w:pPr>
            <w:r w:rsidRPr="00925374">
              <w:rPr>
                <w:rFonts w:hint="eastAsia"/>
                <w:b/>
              </w:rPr>
              <w:t>操作人</w:t>
            </w:r>
          </w:p>
        </w:tc>
        <w:tc>
          <w:tcPr>
            <w:tcW w:w="7562" w:type="dxa"/>
          </w:tcPr>
          <w:p w:rsidR="00470574" w:rsidRPr="00925374" w:rsidRDefault="00470574" w:rsidP="00AC3D27">
            <w:r w:rsidRPr="00925374">
              <w:rPr>
                <w:rFonts w:hint="eastAsia"/>
              </w:rPr>
              <w:t>银行用户</w:t>
            </w:r>
          </w:p>
        </w:tc>
      </w:tr>
      <w:tr w:rsidR="00470574" w:rsidRPr="00925374" w:rsidTr="00AC3D27">
        <w:tc>
          <w:tcPr>
            <w:tcW w:w="1384" w:type="dxa"/>
          </w:tcPr>
          <w:p w:rsidR="00470574" w:rsidRPr="00925374" w:rsidRDefault="00470574" w:rsidP="00AC3D27">
            <w:pPr>
              <w:rPr>
                <w:b/>
              </w:rPr>
            </w:pPr>
            <w:r w:rsidRPr="00925374">
              <w:rPr>
                <w:rFonts w:hint="eastAsia"/>
                <w:b/>
              </w:rPr>
              <w:t>条件</w:t>
            </w:r>
          </w:p>
        </w:tc>
        <w:tc>
          <w:tcPr>
            <w:tcW w:w="7562" w:type="dxa"/>
          </w:tcPr>
          <w:p w:rsidR="00470574" w:rsidRPr="00925374" w:rsidRDefault="00470574" w:rsidP="00AC3D27">
            <w:r w:rsidRPr="00925374">
              <w:rPr>
                <w:rFonts w:hint="eastAsia"/>
              </w:rPr>
              <w:t>已登录</w:t>
            </w:r>
          </w:p>
        </w:tc>
      </w:tr>
      <w:tr w:rsidR="00470574" w:rsidRPr="00925374" w:rsidTr="00AC3D27">
        <w:tc>
          <w:tcPr>
            <w:tcW w:w="8946" w:type="dxa"/>
            <w:gridSpan w:val="2"/>
          </w:tcPr>
          <w:p w:rsidR="00470574" w:rsidRPr="00925374" w:rsidRDefault="00470574" w:rsidP="00AC3D27">
            <w:pPr>
              <w:rPr>
                <w:b/>
              </w:rPr>
            </w:pPr>
            <w:r w:rsidRPr="00925374">
              <w:rPr>
                <w:rFonts w:hint="eastAsia"/>
                <w:b/>
              </w:rPr>
              <w:t>输入</w:t>
            </w:r>
          </w:p>
        </w:tc>
      </w:tr>
      <w:tr w:rsidR="00470574" w:rsidRPr="00925374" w:rsidTr="00AC3D27">
        <w:tc>
          <w:tcPr>
            <w:tcW w:w="8946" w:type="dxa"/>
            <w:gridSpan w:val="2"/>
          </w:tcPr>
          <w:p w:rsidR="00470574" w:rsidRPr="00925374" w:rsidRDefault="00470574">
            <w:r>
              <w:rPr>
                <w:rFonts w:hint="eastAsia"/>
              </w:rPr>
              <w:t>查询条件包括关键字、</w:t>
            </w:r>
            <w:r w:rsidR="00521966" w:rsidRPr="00521966">
              <w:rPr>
                <w:rFonts w:hint="eastAsia"/>
              </w:rPr>
              <w:t>所属业务项目、</w:t>
            </w:r>
            <w:r w:rsidR="0041422B">
              <w:rPr>
                <w:rFonts w:hint="eastAsia"/>
              </w:rPr>
              <w:t>业务状态</w:t>
            </w:r>
            <w:r>
              <w:rPr>
                <w:rFonts w:hint="eastAsia"/>
              </w:rPr>
              <w:t>、发布时间范围</w:t>
            </w:r>
          </w:p>
        </w:tc>
      </w:tr>
      <w:tr w:rsidR="00470574" w:rsidRPr="00925374" w:rsidTr="00AC3D27">
        <w:tc>
          <w:tcPr>
            <w:tcW w:w="8946" w:type="dxa"/>
            <w:gridSpan w:val="2"/>
          </w:tcPr>
          <w:p w:rsidR="00470574" w:rsidRPr="00925374" w:rsidRDefault="00470574" w:rsidP="00AC3D27">
            <w:pPr>
              <w:rPr>
                <w:b/>
              </w:rPr>
            </w:pPr>
            <w:r w:rsidRPr="00925374">
              <w:rPr>
                <w:rFonts w:hint="eastAsia"/>
                <w:b/>
              </w:rPr>
              <w:t>处理</w:t>
            </w:r>
          </w:p>
        </w:tc>
      </w:tr>
      <w:tr w:rsidR="00470574" w:rsidRPr="00925374" w:rsidTr="00AC3D27">
        <w:tc>
          <w:tcPr>
            <w:tcW w:w="8946" w:type="dxa"/>
            <w:gridSpan w:val="2"/>
          </w:tcPr>
          <w:p w:rsidR="00470574" w:rsidRDefault="00470574" w:rsidP="00AC3D27">
            <w:r>
              <w:rPr>
                <w:rFonts w:hint="eastAsia"/>
              </w:rPr>
              <w:t>默认系统显示全部按时间倒序排列的法律法规列表。</w:t>
            </w:r>
          </w:p>
          <w:p w:rsidR="00470574" w:rsidRDefault="00470574" w:rsidP="00AC3D27">
            <w:r>
              <w:rPr>
                <w:rFonts w:hint="eastAsia"/>
              </w:rPr>
              <w:t>银行用户录入查询条件，进行查询操作；</w:t>
            </w:r>
          </w:p>
          <w:p w:rsidR="00470574" w:rsidRPr="0017763E" w:rsidRDefault="00470574" w:rsidP="00AC3D27">
            <w:r w:rsidRPr="0017763E">
              <w:rPr>
                <w:rFonts w:hint="eastAsia"/>
              </w:rPr>
              <w:t>系统返回符合查询条件的</w:t>
            </w:r>
            <w:r w:rsidR="005501B2" w:rsidRPr="005501B2">
              <w:rPr>
                <w:rFonts w:hint="eastAsia"/>
              </w:rPr>
              <w:t>办事指南</w:t>
            </w:r>
            <w:r w:rsidR="00E57476">
              <w:rPr>
                <w:rFonts w:hint="eastAsia"/>
              </w:rPr>
              <w:t>信息</w:t>
            </w:r>
            <w:r w:rsidRPr="0017763E">
              <w:rPr>
                <w:rFonts w:hint="eastAsia"/>
              </w:rPr>
              <w:t>，并列表显示；</w:t>
            </w:r>
          </w:p>
          <w:p w:rsidR="00470574" w:rsidRPr="00B036AE" w:rsidRDefault="00470574" w:rsidP="00AC3D27">
            <w:r w:rsidRPr="0017763E">
              <w:rPr>
                <w:rFonts w:hint="eastAsia"/>
              </w:rPr>
              <w:t>银行用户通过列表选择，</w:t>
            </w:r>
            <w:r>
              <w:rPr>
                <w:rFonts w:hint="eastAsia"/>
              </w:rPr>
              <w:t>可进行添加、删除、修改、导出、发布操作；同时，</w:t>
            </w:r>
            <w:r w:rsidRPr="0017763E">
              <w:rPr>
                <w:rFonts w:hint="eastAsia"/>
              </w:rPr>
              <w:t>进入</w:t>
            </w:r>
            <w:r w:rsidR="005501B2" w:rsidRPr="005501B2">
              <w:rPr>
                <w:rFonts w:hint="eastAsia"/>
              </w:rPr>
              <w:t>办事指南</w:t>
            </w:r>
            <w:r w:rsidRPr="0017763E">
              <w:rPr>
                <w:rFonts w:hint="eastAsia"/>
              </w:rPr>
              <w:t>详细显示页面</w:t>
            </w:r>
            <w:r>
              <w:rPr>
                <w:rFonts w:hint="eastAsia"/>
              </w:rPr>
              <w:t>，</w:t>
            </w:r>
            <w:r w:rsidRPr="0017763E">
              <w:rPr>
                <w:rFonts w:hint="eastAsia"/>
              </w:rPr>
              <w:t>根据</w:t>
            </w:r>
            <w:r w:rsidR="0041422B">
              <w:rPr>
                <w:rFonts w:hint="eastAsia"/>
              </w:rPr>
              <w:t>业务状态</w:t>
            </w:r>
            <w:r w:rsidRPr="0017763E">
              <w:rPr>
                <w:rFonts w:hint="eastAsia"/>
              </w:rPr>
              <w:t>控制可进行的操作。</w:t>
            </w:r>
          </w:p>
        </w:tc>
      </w:tr>
      <w:tr w:rsidR="00470574" w:rsidRPr="00925374" w:rsidTr="00AC3D27">
        <w:tc>
          <w:tcPr>
            <w:tcW w:w="8946" w:type="dxa"/>
            <w:gridSpan w:val="2"/>
          </w:tcPr>
          <w:p w:rsidR="00470574" w:rsidRPr="00925374" w:rsidRDefault="00470574" w:rsidP="00AC3D27">
            <w:pPr>
              <w:rPr>
                <w:b/>
              </w:rPr>
            </w:pPr>
            <w:r w:rsidRPr="00925374">
              <w:rPr>
                <w:rFonts w:hint="eastAsia"/>
                <w:b/>
              </w:rPr>
              <w:t>输出</w:t>
            </w:r>
          </w:p>
        </w:tc>
      </w:tr>
      <w:tr w:rsidR="00470574" w:rsidRPr="00925374" w:rsidTr="00AC3D27">
        <w:tc>
          <w:tcPr>
            <w:tcW w:w="8946" w:type="dxa"/>
            <w:gridSpan w:val="2"/>
          </w:tcPr>
          <w:p w:rsidR="00470574" w:rsidRPr="00925374" w:rsidRDefault="00470574">
            <w:r w:rsidRPr="0017763E">
              <w:rPr>
                <w:rFonts w:hint="eastAsia"/>
              </w:rPr>
              <w:t>列表显示包括</w:t>
            </w:r>
            <w:r w:rsidR="00521966" w:rsidRPr="00521966">
              <w:rPr>
                <w:rFonts w:hint="eastAsia"/>
              </w:rPr>
              <w:t>所属业务项目、</w:t>
            </w:r>
            <w:r w:rsidRPr="0017763E">
              <w:rPr>
                <w:rFonts w:hint="eastAsia"/>
              </w:rPr>
              <w:t>标题、内容、</w:t>
            </w:r>
            <w:r w:rsidR="0041422B">
              <w:rPr>
                <w:rFonts w:hint="eastAsia"/>
              </w:rPr>
              <w:t>业务状态</w:t>
            </w:r>
            <w:r w:rsidRPr="0017763E">
              <w:rPr>
                <w:rFonts w:hint="eastAsia"/>
              </w:rPr>
              <w:t>、发布时间</w:t>
            </w:r>
            <w:r>
              <w:rPr>
                <w:rFonts w:hint="eastAsia"/>
              </w:rPr>
              <w:t>。</w:t>
            </w:r>
          </w:p>
        </w:tc>
      </w:tr>
      <w:tr w:rsidR="00470574" w:rsidRPr="00925374" w:rsidTr="00AC3D27">
        <w:tc>
          <w:tcPr>
            <w:tcW w:w="8946" w:type="dxa"/>
            <w:gridSpan w:val="2"/>
          </w:tcPr>
          <w:p w:rsidR="00470574" w:rsidRPr="00925374" w:rsidRDefault="00470574" w:rsidP="00AC3D27">
            <w:pPr>
              <w:rPr>
                <w:b/>
              </w:rPr>
            </w:pPr>
            <w:r w:rsidRPr="00925374">
              <w:rPr>
                <w:rFonts w:hint="eastAsia"/>
                <w:b/>
              </w:rPr>
              <w:t>错误提示</w:t>
            </w:r>
          </w:p>
        </w:tc>
      </w:tr>
      <w:tr w:rsidR="00470574" w:rsidRPr="00925374" w:rsidTr="00AC3D27">
        <w:tc>
          <w:tcPr>
            <w:tcW w:w="8946" w:type="dxa"/>
            <w:gridSpan w:val="2"/>
          </w:tcPr>
          <w:p w:rsidR="00470574" w:rsidRPr="00925374" w:rsidRDefault="00470574" w:rsidP="00AC3D27">
            <w:r w:rsidRPr="0017763E">
              <w:rPr>
                <w:rFonts w:hint="eastAsia"/>
              </w:rPr>
              <w:t>查询时</w:t>
            </w:r>
            <w:r w:rsidR="00D51D35">
              <w:rPr>
                <w:rFonts w:hint="eastAsia"/>
              </w:rPr>
              <w:t>如有错误，系统提示</w:t>
            </w:r>
            <w:r w:rsidRPr="0017763E">
              <w:rPr>
                <w:rFonts w:hint="eastAsia"/>
              </w:rPr>
              <w:t>“查询失败”。</w:t>
            </w:r>
          </w:p>
        </w:tc>
      </w:tr>
      <w:tr w:rsidR="00470574" w:rsidRPr="00925374" w:rsidTr="00AC3D27">
        <w:tc>
          <w:tcPr>
            <w:tcW w:w="8946" w:type="dxa"/>
            <w:gridSpan w:val="2"/>
          </w:tcPr>
          <w:p w:rsidR="00470574" w:rsidRPr="00925374" w:rsidRDefault="00470574" w:rsidP="00AC3D27">
            <w:pPr>
              <w:rPr>
                <w:b/>
              </w:rPr>
            </w:pPr>
            <w:r w:rsidRPr="00925374">
              <w:rPr>
                <w:rFonts w:hint="eastAsia"/>
                <w:b/>
              </w:rPr>
              <w:t>备注</w:t>
            </w:r>
          </w:p>
        </w:tc>
      </w:tr>
      <w:tr w:rsidR="00470574" w:rsidRPr="00925374" w:rsidTr="00AC3D27">
        <w:tc>
          <w:tcPr>
            <w:tcW w:w="8946" w:type="dxa"/>
            <w:gridSpan w:val="2"/>
          </w:tcPr>
          <w:p w:rsidR="00470574" w:rsidRPr="00925374" w:rsidRDefault="00470574" w:rsidP="00AC3D27">
            <w:r w:rsidRPr="0017763E">
              <w:rPr>
                <w:rFonts w:hint="eastAsia"/>
              </w:rPr>
              <w:t>查询条件支持对标题和内容的模糊检索。</w:t>
            </w:r>
          </w:p>
        </w:tc>
      </w:tr>
    </w:tbl>
    <w:p w:rsidR="00470574" w:rsidRPr="00B036AE" w:rsidRDefault="00470574" w:rsidP="00470574"/>
    <w:p w:rsidR="00470574" w:rsidRDefault="00470574">
      <w:pPr>
        <w:pStyle w:val="5"/>
      </w:pPr>
      <w:r>
        <w:rPr>
          <w:rFonts w:hint="eastAsia"/>
        </w:rPr>
        <w:t>添加</w:t>
      </w:r>
    </w:p>
    <w:tbl>
      <w:tblPr>
        <w:tblStyle w:val="ab"/>
        <w:tblW w:w="0" w:type="auto"/>
        <w:tblLook w:val="04A0" w:firstRow="1" w:lastRow="0" w:firstColumn="1" w:lastColumn="0" w:noHBand="0" w:noVBand="1"/>
      </w:tblPr>
      <w:tblGrid>
        <w:gridCol w:w="1384"/>
        <w:gridCol w:w="7562"/>
      </w:tblGrid>
      <w:tr w:rsidR="00470574" w:rsidRPr="00925374" w:rsidTr="00AC3D27">
        <w:tc>
          <w:tcPr>
            <w:tcW w:w="1384" w:type="dxa"/>
          </w:tcPr>
          <w:p w:rsidR="00470574" w:rsidRPr="00925374" w:rsidRDefault="00470574" w:rsidP="00AC3D27">
            <w:pPr>
              <w:rPr>
                <w:b/>
              </w:rPr>
            </w:pPr>
            <w:r w:rsidRPr="00925374">
              <w:rPr>
                <w:rFonts w:hint="eastAsia"/>
                <w:b/>
              </w:rPr>
              <w:t>操作人</w:t>
            </w:r>
          </w:p>
        </w:tc>
        <w:tc>
          <w:tcPr>
            <w:tcW w:w="7562" w:type="dxa"/>
          </w:tcPr>
          <w:p w:rsidR="00470574" w:rsidRPr="00925374" w:rsidRDefault="00470574" w:rsidP="00AC3D27">
            <w:r w:rsidRPr="00925374">
              <w:rPr>
                <w:rFonts w:hint="eastAsia"/>
              </w:rPr>
              <w:t>银行用户</w:t>
            </w:r>
          </w:p>
        </w:tc>
      </w:tr>
      <w:tr w:rsidR="00470574" w:rsidRPr="00925374" w:rsidTr="00AC3D27">
        <w:tc>
          <w:tcPr>
            <w:tcW w:w="1384" w:type="dxa"/>
          </w:tcPr>
          <w:p w:rsidR="00470574" w:rsidRPr="00925374" w:rsidRDefault="00470574" w:rsidP="00AC3D27">
            <w:pPr>
              <w:rPr>
                <w:b/>
              </w:rPr>
            </w:pPr>
            <w:r w:rsidRPr="00925374">
              <w:rPr>
                <w:rFonts w:hint="eastAsia"/>
                <w:b/>
              </w:rPr>
              <w:t>条件</w:t>
            </w:r>
          </w:p>
        </w:tc>
        <w:tc>
          <w:tcPr>
            <w:tcW w:w="7562" w:type="dxa"/>
          </w:tcPr>
          <w:p w:rsidR="00470574" w:rsidRPr="00925374" w:rsidRDefault="00291780" w:rsidP="00AC3D27">
            <w:r>
              <w:rPr>
                <w:rFonts w:hint="eastAsia"/>
              </w:rPr>
              <w:t>已登录</w:t>
            </w:r>
          </w:p>
        </w:tc>
      </w:tr>
      <w:tr w:rsidR="00470574" w:rsidRPr="00925374" w:rsidTr="00AC3D27">
        <w:tc>
          <w:tcPr>
            <w:tcW w:w="8946" w:type="dxa"/>
            <w:gridSpan w:val="2"/>
          </w:tcPr>
          <w:p w:rsidR="00470574" w:rsidRPr="00925374" w:rsidRDefault="00470574" w:rsidP="00AC3D27">
            <w:pPr>
              <w:rPr>
                <w:b/>
              </w:rPr>
            </w:pPr>
            <w:r w:rsidRPr="00925374">
              <w:rPr>
                <w:rFonts w:hint="eastAsia"/>
                <w:b/>
              </w:rPr>
              <w:t>输入</w:t>
            </w:r>
          </w:p>
        </w:tc>
      </w:tr>
      <w:tr w:rsidR="00470574" w:rsidRPr="00925374" w:rsidTr="00AC3D27">
        <w:tc>
          <w:tcPr>
            <w:tcW w:w="8946" w:type="dxa"/>
            <w:gridSpan w:val="2"/>
          </w:tcPr>
          <w:p w:rsidR="00470574" w:rsidRPr="00925374" w:rsidRDefault="00521966">
            <w:r w:rsidRPr="00521966">
              <w:rPr>
                <w:rFonts w:hint="eastAsia"/>
              </w:rPr>
              <w:t>所属业务项目</w:t>
            </w:r>
            <w:r w:rsidR="00470574" w:rsidRPr="0017763E">
              <w:rPr>
                <w:rFonts w:hint="eastAsia"/>
              </w:rPr>
              <w:t>、标题、内容、</w:t>
            </w:r>
            <w:r>
              <w:rPr>
                <w:rFonts w:hint="eastAsia"/>
              </w:rPr>
              <w:t>所属业务项目、</w:t>
            </w:r>
            <w:r w:rsidR="0041422B">
              <w:rPr>
                <w:rFonts w:hint="eastAsia"/>
              </w:rPr>
              <w:t>业务状态</w:t>
            </w:r>
            <w:r w:rsidR="00470574" w:rsidRPr="0017763E">
              <w:rPr>
                <w:rFonts w:hint="eastAsia"/>
              </w:rPr>
              <w:t>、发布时间等内容。</w:t>
            </w:r>
            <w:r w:rsidR="0041422B">
              <w:rPr>
                <w:rFonts w:hint="eastAsia"/>
              </w:rPr>
              <w:t>业务状态</w:t>
            </w:r>
            <w:r w:rsidR="00470574" w:rsidRPr="0017763E">
              <w:rPr>
                <w:rFonts w:hint="eastAsia"/>
              </w:rPr>
              <w:t>默认</w:t>
            </w:r>
            <w:r w:rsidR="00470574">
              <w:rPr>
                <w:rFonts w:hint="eastAsia"/>
              </w:rPr>
              <w:t>“未发布”</w:t>
            </w:r>
            <w:r w:rsidR="00470574" w:rsidRPr="0017763E">
              <w:rPr>
                <w:rFonts w:hint="eastAsia"/>
              </w:rPr>
              <w:t>。</w:t>
            </w:r>
          </w:p>
        </w:tc>
      </w:tr>
      <w:tr w:rsidR="00470574" w:rsidRPr="00925374" w:rsidTr="00AC3D27">
        <w:tc>
          <w:tcPr>
            <w:tcW w:w="8946" w:type="dxa"/>
            <w:gridSpan w:val="2"/>
          </w:tcPr>
          <w:p w:rsidR="00470574" w:rsidRPr="00925374" w:rsidRDefault="00470574" w:rsidP="00AC3D27">
            <w:pPr>
              <w:rPr>
                <w:b/>
              </w:rPr>
            </w:pPr>
            <w:r w:rsidRPr="00925374">
              <w:rPr>
                <w:rFonts w:hint="eastAsia"/>
                <w:b/>
              </w:rPr>
              <w:t>处理</w:t>
            </w:r>
          </w:p>
        </w:tc>
      </w:tr>
      <w:tr w:rsidR="00470574" w:rsidRPr="00925374" w:rsidTr="00AC3D27">
        <w:tc>
          <w:tcPr>
            <w:tcW w:w="8946" w:type="dxa"/>
            <w:gridSpan w:val="2"/>
          </w:tcPr>
          <w:p w:rsidR="00470574" w:rsidRDefault="00470574" w:rsidP="00AC3D27">
            <w:r>
              <w:rPr>
                <w:rFonts w:hint="eastAsia"/>
              </w:rPr>
              <w:t>银行用户在</w:t>
            </w:r>
            <w:r w:rsidR="005501B2">
              <w:rPr>
                <w:rFonts w:hint="eastAsia"/>
              </w:rPr>
              <w:t>办事指南</w:t>
            </w:r>
            <w:r>
              <w:rPr>
                <w:rFonts w:hint="eastAsia"/>
              </w:rPr>
              <w:t>查询列表页，进行添加操作，进入</w:t>
            </w:r>
            <w:r w:rsidR="005501B2">
              <w:rPr>
                <w:rFonts w:hint="eastAsia"/>
              </w:rPr>
              <w:t>办事指南</w:t>
            </w:r>
            <w:r>
              <w:rPr>
                <w:rFonts w:hint="eastAsia"/>
              </w:rPr>
              <w:t>编辑页面；</w:t>
            </w:r>
          </w:p>
          <w:p w:rsidR="00470574" w:rsidRPr="00B036AE" w:rsidRDefault="00470574">
            <w:r w:rsidRPr="0017763E">
              <w:rPr>
                <w:rFonts w:hint="eastAsia"/>
              </w:rPr>
              <w:t>录入</w:t>
            </w:r>
            <w:r w:rsidR="005501B2">
              <w:rPr>
                <w:rFonts w:hint="eastAsia"/>
              </w:rPr>
              <w:t>办事指南</w:t>
            </w:r>
            <w:r>
              <w:rPr>
                <w:rFonts w:hint="eastAsia"/>
              </w:rPr>
              <w:t>信息</w:t>
            </w:r>
            <w:r w:rsidR="00437344" w:rsidRPr="00437344">
              <w:rPr>
                <w:rFonts w:hint="eastAsia"/>
              </w:rPr>
              <w:t>，查看、上传或删除电子版</w:t>
            </w:r>
            <w:r w:rsidR="00437344" w:rsidRPr="00437344">
              <w:rPr>
                <w:rFonts w:hint="eastAsia"/>
              </w:rPr>
              <w:t>PDF</w:t>
            </w:r>
            <w:r w:rsidR="00437344" w:rsidRPr="00437344">
              <w:rPr>
                <w:rFonts w:hint="eastAsia"/>
              </w:rPr>
              <w:t>格式文件的办事指南</w:t>
            </w:r>
            <w:r w:rsidR="0084708D">
              <w:rPr>
                <w:rFonts w:hint="eastAsia"/>
              </w:rPr>
              <w:t>文件</w:t>
            </w:r>
            <w:r w:rsidR="00437344" w:rsidRPr="00437344">
              <w:rPr>
                <w:rFonts w:hint="eastAsia"/>
              </w:rPr>
              <w:t>附件。</w:t>
            </w:r>
          </w:p>
        </w:tc>
      </w:tr>
      <w:tr w:rsidR="00470574" w:rsidRPr="00925374" w:rsidTr="00AC3D27">
        <w:tc>
          <w:tcPr>
            <w:tcW w:w="8946" w:type="dxa"/>
            <w:gridSpan w:val="2"/>
          </w:tcPr>
          <w:p w:rsidR="00470574" w:rsidRPr="00925374" w:rsidRDefault="00470574" w:rsidP="00AC3D27">
            <w:pPr>
              <w:rPr>
                <w:b/>
              </w:rPr>
            </w:pPr>
            <w:r w:rsidRPr="00925374">
              <w:rPr>
                <w:rFonts w:hint="eastAsia"/>
                <w:b/>
              </w:rPr>
              <w:t>输出</w:t>
            </w:r>
          </w:p>
        </w:tc>
      </w:tr>
      <w:tr w:rsidR="00470574" w:rsidRPr="00925374" w:rsidTr="00AC3D27">
        <w:tc>
          <w:tcPr>
            <w:tcW w:w="8946" w:type="dxa"/>
            <w:gridSpan w:val="2"/>
          </w:tcPr>
          <w:p w:rsidR="00470574" w:rsidRPr="00925374" w:rsidRDefault="00470574" w:rsidP="00AC3D27">
            <w:r>
              <w:rPr>
                <w:rFonts w:hint="eastAsia"/>
              </w:rPr>
              <w:t>无</w:t>
            </w:r>
          </w:p>
        </w:tc>
      </w:tr>
      <w:tr w:rsidR="00470574" w:rsidRPr="00925374" w:rsidTr="00AC3D27">
        <w:tc>
          <w:tcPr>
            <w:tcW w:w="8946" w:type="dxa"/>
            <w:gridSpan w:val="2"/>
          </w:tcPr>
          <w:p w:rsidR="00470574" w:rsidRPr="00925374" w:rsidRDefault="00470574" w:rsidP="00AC3D27">
            <w:pPr>
              <w:rPr>
                <w:b/>
              </w:rPr>
            </w:pPr>
            <w:r w:rsidRPr="00925374">
              <w:rPr>
                <w:rFonts w:hint="eastAsia"/>
                <w:b/>
              </w:rPr>
              <w:t>错误提示</w:t>
            </w:r>
          </w:p>
        </w:tc>
      </w:tr>
      <w:tr w:rsidR="00470574" w:rsidRPr="00925374" w:rsidTr="00AC3D27">
        <w:tc>
          <w:tcPr>
            <w:tcW w:w="8946" w:type="dxa"/>
            <w:gridSpan w:val="2"/>
          </w:tcPr>
          <w:p w:rsidR="00470574" w:rsidRPr="00925374" w:rsidRDefault="00470574" w:rsidP="00AC3D27">
            <w:r>
              <w:rPr>
                <w:rFonts w:hint="eastAsia"/>
              </w:rPr>
              <w:t>无</w:t>
            </w:r>
          </w:p>
        </w:tc>
      </w:tr>
      <w:tr w:rsidR="00470574" w:rsidRPr="00925374" w:rsidTr="00AC3D27">
        <w:tc>
          <w:tcPr>
            <w:tcW w:w="8946" w:type="dxa"/>
            <w:gridSpan w:val="2"/>
          </w:tcPr>
          <w:p w:rsidR="00470574" w:rsidRPr="00925374" w:rsidRDefault="00470574" w:rsidP="00AC3D27">
            <w:pPr>
              <w:rPr>
                <w:b/>
              </w:rPr>
            </w:pPr>
            <w:r w:rsidRPr="00925374">
              <w:rPr>
                <w:rFonts w:hint="eastAsia"/>
                <w:b/>
              </w:rPr>
              <w:t>备注</w:t>
            </w:r>
          </w:p>
        </w:tc>
      </w:tr>
      <w:tr w:rsidR="00470574" w:rsidRPr="00925374" w:rsidTr="00AC3D27">
        <w:tc>
          <w:tcPr>
            <w:tcW w:w="8946" w:type="dxa"/>
            <w:gridSpan w:val="2"/>
          </w:tcPr>
          <w:p w:rsidR="00470574" w:rsidRPr="00925374" w:rsidRDefault="005501B2" w:rsidP="00AC3D27">
            <w:r>
              <w:rPr>
                <w:rFonts w:hint="eastAsia"/>
              </w:rPr>
              <w:t>无</w:t>
            </w:r>
          </w:p>
        </w:tc>
      </w:tr>
    </w:tbl>
    <w:p w:rsidR="00470574" w:rsidRPr="00B036AE" w:rsidRDefault="00470574" w:rsidP="00470574"/>
    <w:p w:rsidR="00470574" w:rsidRDefault="00470574" w:rsidP="00A364D7">
      <w:pPr>
        <w:pStyle w:val="5"/>
      </w:pPr>
      <w:r>
        <w:rPr>
          <w:rFonts w:hint="eastAsia"/>
        </w:rPr>
        <w:t>删除</w:t>
      </w:r>
    </w:p>
    <w:tbl>
      <w:tblPr>
        <w:tblStyle w:val="ab"/>
        <w:tblW w:w="0" w:type="auto"/>
        <w:tblLook w:val="04A0" w:firstRow="1" w:lastRow="0" w:firstColumn="1" w:lastColumn="0" w:noHBand="0" w:noVBand="1"/>
      </w:tblPr>
      <w:tblGrid>
        <w:gridCol w:w="1384"/>
        <w:gridCol w:w="7562"/>
      </w:tblGrid>
      <w:tr w:rsidR="00470574" w:rsidRPr="0017763E" w:rsidTr="00AC3D27">
        <w:tc>
          <w:tcPr>
            <w:tcW w:w="1384" w:type="dxa"/>
          </w:tcPr>
          <w:p w:rsidR="00470574" w:rsidRPr="0017763E" w:rsidRDefault="00470574" w:rsidP="00AC3D27">
            <w:pPr>
              <w:rPr>
                <w:b/>
              </w:rPr>
            </w:pPr>
            <w:r w:rsidRPr="0017763E">
              <w:rPr>
                <w:rFonts w:hint="eastAsia"/>
                <w:b/>
              </w:rPr>
              <w:t>操作人</w:t>
            </w:r>
          </w:p>
        </w:tc>
        <w:tc>
          <w:tcPr>
            <w:tcW w:w="7562" w:type="dxa"/>
          </w:tcPr>
          <w:p w:rsidR="00470574" w:rsidRPr="0017763E" w:rsidRDefault="00470574" w:rsidP="00AC3D27">
            <w:r w:rsidRPr="0017763E">
              <w:rPr>
                <w:rFonts w:hint="eastAsia"/>
              </w:rPr>
              <w:t>银行用户</w:t>
            </w:r>
          </w:p>
        </w:tc>
      </w:tr>
      <w:tr w:rsidR="00470574" w:rsidRPr="0017763E" w:rsidTr="00AC3D27">
        <w:tc>
          <w:tcPr>
            <w:tcW w:w="1384" w:type="dxa"/>
          </w:tcPr>
          <w:p w:rsidR="00470574" w:rsidRPr="0017763E" w:rsidRDefault="00470574" w:rsidP="00AC3D27">
            <w:pPr>
              <w:rPr>
                <w:b/>
              </w:rPr>
            </w:pPr>
            <w:r w:rsidRPr="0017763E">
              <w:rPr>
                <w:rFonts w:hint="eastAsia"/>
                <w:b/>
              </w:rPr>
              <w:t>条件</w:t>
            </w:r>
          </w:p>
        </w:tc>
        <w:tc>
          <w:tcPr>
            <w:tcW w:w="7562" w:type="dxa"/>
          </w:tcPr>
          <w:p w:rsidR="00470574" w:rsidRPr="0017763E" w:rsidRDefault="00291780" w:rsidP="00AC3D27">
            <w:r>
              <w:rPr>
                <w:rFonts w:hint="eastAsia"/>
              </w:rPr>
              <w:t>已登录</w:t>
            </w:r>
          </w:p>
        </w:tc>
      </w:tr>
      <w:tr w:rsidR="00470574" w:rsidRPr="0017763E" w:rsidTr="00AC3D27">
        <w:tc>
          <w:tcPr>
            <w:tcW w:w="8946" w:type="dxa"/>
            <w:gridSpan w:val="2"/>
          </w:tcPr>
          <w:p w:rsidR="00470574" w:rsidRPr="0017763E" w:rsidRDefault="00470574" w:rsidP="00AC3D27">
            <w:pPr>
              <w:rPr>
                <w:b/>
              </w:rPr>
            </w:pPr>
            <w:r w:rsidRPr="0017763E">
              <w:rPr>
                <w:rFonts w:hint="eastAsia"/>
                <w:b/>
              </w:rPr>
              <w:t>输入</w:t>
            </w:r>
          </w:p>
        </w:tc>
      </w:tr>
      <w:tr w:rsidR="00470574" w:rsidRPr="0017763E" w:rsidTr="00AC3D27">
        <w:tc>
          <w:tcPr>
            <w:tcW w:w="8946" w:type="dxa"/>
            <w:gridSpan w:val="2"/>
          </w:tcPr>
          <w:p w:rsidR="00470574" w:rsidRPr="0017763E" w:rsidRDefault="005501B2" w:rsidP="00AC3D27">
            <w:r>
              <w:rPr>
                <w:rFonts w:hint="eastAsia"/>
              </w:rPr>
              <w:t>无</w:t>
            </w:r>
          </w:p>
        </w:tc>
      </w:tr>
      <w:tr w:rsidR="00470574" w:rsidRPr="0017763E" w:rsidTr="00AC3D27">
        <w:tc>
          <w:tcPr>
            <w:tcW w:w="8946" w:type="dxa"/>
            <w:gridSpan w:val="2"/>
          </w:tcPr>
          <w:p w:rsidR="00470574" w:rsidRPr="0017763E" w:rsidRDefault="00470574" w:rsidP="00AC3D27">
            <w:pPr>
              <w:rPr>
                <w:b/>
              </w:rPr>
            </w:pPr>
            <w:r w:rsidRPr="0017763E">
              <w:rPr>
                <w:rFonts w:hint="eastAsia"/>
                <w:b/>
              </w:rPr>
              <w:t>处理</w:t>
            </w:r>
          </w:p>
        </w:tc>
      </w:tr>
      <w:tr w:rsidR="00470574" w:rsidRPr="0017763E" w:rsidTr="00AC3D27">
        <w:tc>
          <w:tcPr>
            <w:tcW w:w="8946" w:type="dxa"/>
            <w:gridSpan w:val="2"/>
          </w:tcPr>
          <w:p w:rsidR="00470574" w:rsidRDefault="00470574" w:rsidP="00AC3D27">
            <w:r w:rsidRPr="0017763E">
              <w:rPr>
                <w:rFonts w:hint="eastAsia"/>
              </w:rPr>
              <w:t>银行用户在</w:t>
            </w:r>
            <w:r w:rsidR="005501B2">
              <w:rPr>
                <w:rFonts w:hint="eastAsia"/>
              </w:rPr>
              <w:t>办事指南</w:t>
            </w:r>
            <w:r w:rsidRPr="0017763E">
              <w:rPr>
                <w:rFonts w:hint="eastAsia"/>
              </w:rPr>
              <w:t>查询列表页，</w:t>
            </w:r>
            <w:r>
              <w:rPr>
                <w:rFonts w:hint="eastAsia"/>
              </w:rPr>
              <w:t>选择需要删除的</w:t>
            </w:r>
            <w:r w:rsidR="005501B2" w:rsidRPr="005501B2">
              <w:rPr>
                <w:rFonts w:hint="eastAsia"/>
              </w:rPr>
              <w:t>办事指南</w:t>
            </w:r>
            <w:r>
              <w:rPr>
                <w:rFonts w:hint="eastAsia"/>
              </w:rPr>
              <w:t>，</w:t>
            </w:r>
            <w:r w:rsidRPr="0017763E">
              <w:rPr>
                <w:rFonts w:hint="eastAsia"/>
              </w:rPr>
              <w:t>进行</w:t>
            </w:r>
            <w:r>
              <w:rPr>
                <w:rFonts w:hint="eastAsia"/>
              </w:rPr>
              <w:t>删除</w:t>
            </w:r>
            <w:r w:rsidRPr="0017763E">
              <w:rPr>
                <w:rFonts w:hint="eastAsia"/>
              </w:rPr>
              <w:t>操作</w:t>
            </w:r>
            <w:r>
              <w:rPr>
                <w:rFonts w:hint="eastAsia"/>
              </w:rPr>
              <w:t>；</w:t>
            </w:r>
          </w:p>
          <w:p w:rsidR="00470574" w:rsidRPr="0017763E" w:rsidRDefault="00470574" w:rsidP="00AC3D27">
            <w:r>
              <w:rPr>
                <w:rFonts w:hint="eastAsia"/>
              </w:rPr>
              <w:t>系统根据选择，删除存储的</w:t>
            </w:r>
            <w:r w:rsidR="00582F85">
              <w:rPr>
                <w:rFonts w:hint="eastAsia"/>
              </w:rPr>
              <w:t>信息</w:t>
            </w:r>
            <w:r>
              <w:rPr>
                <w:rFonts w:hint="eastAsia"/>
              </w:rPr>
              <w:t>。</w:t>
            </w:r>
          </w:p>
        </w:tc>
      </w:tr>
      <w:tr w:rsidR="00470574" w:rsidRPr="0017763E" w:rsidTr="00AC3D27">
        <w:tc>
          <w:tcPr>
            <w:tcW w:w="8946" w:type="dxa"/>
            <w:gridSpan w:val="2"/>
          </w:tcPr>
          <w:p w:rsidR="00470574" w:rsidRPr="0017763E" w:rsidRDefault="00470574" w:rsidP="00AC3D27">
            <w:pPr>
              <w:rPr>
                <w:b/>
              </w:rPr>
            </w:pPr>
            <w:r w:rsidRPr="0017763E">
              <w:rPr>
                <w:rFonts w:hint="eastAsia"/>
                <w:b/>
              </w:rPr>
              <w:t>输出</w:t>
            </w:r>
          </w:p>
        </w:tc>
      </w:tr>
      <w:tr w:rsidR="00470574" w:rsidRPr="0017763E" w:rsidTr="00AC3D27">
        <w:tc>
          <w:tcPr>
            <w:tcW w:w="8946" w:type="dxa"/>
            <w:gridSpan w:val="2"/>
          </w:tcPr>
          <w:p w:rsidR="00470574" w:rsidRPr="0017763E" w:rsidRDefault="00470574" w:rsidP="00AC3D27">
            <w:r>
              <w:rPr>
                <w:rFonts w:hint="eastAsia"/>
              </w:rPr>
              <w:t>如删除成功，系统提示“删除完成”。</w:t>
            </w:r>
          </w:p>
        </w:tc>
      </w:tr>
      <w:tr w:rsidR="00470574" w:rsidRPr="0017763E" w:rsidTr="00AC3D27">
        <w:tc>
          <w:tcPr>
            <w:tcW w:w="8946" w:type="dxa"/>
            <w:gridSpan w:val="2"/>
          </w:tcPr>
          <w:p w:rsidR="00470574" w:rsidRPr="0017763E" w:rsidRDefault="00470574" w:rsidP="00AC3D27">
            <w:pPr>
              <w:rPr>
                <w:b/>
              </w:rPr>
            </w:pPr>
            <w:r w:rsidRPr="0017763E">
              <w:rPr>
                <w:rFonts w:hint="eastAsia"/>
                <w:b/>
              </w:rPr>
              <w:lastRenderedPageBreak/>
              <w:t>错误提示</w:t>
            </w:r>
          </w:p>
        </w:tc>
      </w:tr>
      <w:tr w:rsidR="00470574" w:rsidRPr="0017763E" w:rsidTr="00AC3D27">
        <w:tc>
          <w:tcPr>
            <w:tcW w:w="8946" w:type="dxa"/>
            <w:gridSpan w:val="2"/>
          </w:tcPr>
          <w:p w:rsidR="00470574" w:rsidRPr="0017763E" w:rsidRDefault="00470574" w:rsidP="00AC3D27">
            <w:r w:rsidRPr="0017763E">
              <w:rPr>
                <w:rFonts w:hint="eastAsia"/>
              </w:rPr>
              <w:t>删除时</w:t>
            </w:r>
            <w:r w:rsidR="00D51D35">
              <w:rPr>
                <w:rFonts w:hint="eastAsia"/>
              </w:rPr>
              <w:t>如有错误，系统提示</w:t>
            </w:r>
            <w:r w:rsidRPr="0017763E">
              <w:rPr>
                <w:rFonts w:hint="eastAsia"/>
              </w:rPr>
              <w:t>“删除失败”。</w:t>
            </w:r>
          </w:p>
        </w:tc>
      </w:tr>
      <w:tr w:rsidR="00470574" w:rsidRPr="0017763E" w:rsidTr="00AC3D27">
        <w:tc>
          <w:tcPr>
            <w:tcW w:w="8946" w:type="dxa"/>
            <w:gridSpan w:val="2"/>
          </w:tcPr>
          <w:p w:rsidR="00470574" w:rsidRPr="0017763E" w:rsidRDefault="00470574" w:rsidP="00AC3D27">
            <w:pPr>
              <w:rPr>
                <w:b/>
              </w:rPr>
            </w:pPr>
            <w:r w:rsidRPr="0017763E">
              <w:rPr>
                <w:rFonts w:hint="eastAsia"/>
                <w:b/>
              </w:rPr>
              <w:t>备注</w:t>
            </w:r>
          </w:p>
        </w:tc>
      </w:tr>
      <w:tr w:rsidR="00470574" w:rsidRPr="0017763E" w:rsidTr="00AC3D27">
        <w:tc>
          <w:tcPr>
            <w:tcW w:w="8946" w:type="dxa"/>
            <w:gridSpan w:val="2"/>
          </w:tcPr>
          <w:p w:rsidR="00470574" w:rsidRPr="0017763E" w:rsidRDefault="00470574" w:rsidP="00AC3D27">
            <w:r w:rsidRPr="0017763E">
              <w:rPr>
                <w:rFonts w:hint="eastAsia"/>
              </w:rPr>
              <w:t>无</w:t>
            </w:r>
          </w:p>
        </w:tc>
      </w:tr>
    </w:tbl>
    <w:p w:rsidR="00470574" w:rsidRPr="00944DE9" w:rsidRDefault="00470574" w:rsidP="00470574"/>
    <w:p w:rsidR="00470574" w:rsidRDefault="00470574">
      <w:pPr>
        <w:pStyle w:val="5"/>
      </w:pPr>
      <w:r>
        <w:rPr>
          <w:rFonts w:hint="eastAsia"/>
        </w:rPr>
        <w:t>修改</w:t>
      </w:r>
    </w:p>
    <w:tbl>
      <w:tblPr>
        <w:tblStyle w:val="ab"/>
        <w:tblW w:w="0" w:type="auto"/>
        <w:tblLook w:val="04A0" w:firstRow="1" w:lastRow="0" w:firstColumn="1" w:lastColumn="0" w:noHBand="0" w:noVBand="1"/>
      </w:tblPr>
      <w:tblGrid>
        <w:gridCol w:w="1384"/>
        <w:gridCol w:w="7562"/>
      </w:tblGrid>
      <w:tr w:rsidR="005501B2" w:rsidRPr="005501B2" w:rsidTr="00AC3D27">
        <w:tc>
          <w:tcPr>
            <w:tcW w:w="1384" w:type="dxa"/>
          </w:tcPr>
          <w:p w:rsidR="005501B2" w:rsidRPr="005501B2" w:rsidRDefault="005501B2" w:rsidP="005501B2">
            <w:pPr>
              <w:rPr>
                <w:b/>
              </w:rPr>
            </w:pPr>
            <w:r w:rsidRPr="005501B2">
              <w:rPr>
                <w:rFonts w:hint="eastAsia"/>
                <w:b/>
              </w:rPr>
              <w:t>操作人</w:t>
            </w:r>
          </w:p>
        </w:tc>
        <w:tc>
          <w:tcPr>
            <w:tcW w:w="7562" w:type="dxa"/>
          </w:tcPr>
          <w:p w:rsidR="005501B2" w:rsidRPr="005501B2" w:rsidRDefault="005501B2" w:rsidP="005501B2">
            <w:r w:rsidRPr="005501B2">
              <w:rPr>
                <w:rFonts w:hint="eastAsia"/>
              </w:rPr>
              <w:t>银行用户</w:t>
            </w:r>
          </w:p>
        </w:tc>
      </w:tr>
      <w:tr w:rsidR="005501B2" w:rsidRPr="005501B2" w:rsidTr="00AC3D27">
        <w:tc>
          <w:tcPr>
            <w:tcW w:w="1384" w:type="dxa"/>
          </w:tcPr>
          <w:p w:rsidR="005501B2" w:rsidRPr="005501B2" w:rsidRDefault="005501B2" w:rsidP="005501B2">
            <w:pPr>
              <w:rPr>
                <w:b/>
              </w:rPr>
            </w:pPr>
            <w:r w:rsidRPr="005501B2">
              <w:rPr>
                <w:rFonts w:hint="eastAsia"/>
                <w:b/>
              </w:rPr>
              <w:t>条件</w:t>
            </w:r>
          </w:p>
        </w:tc>
        <w:tc>
          <w:tcPr>
            <w:tcW w:w="7562" w:type="dxa"/>
          </w:tcPr>
          <w:p w:rsidR="005501B2" w:rsidRPr="005501B2" w:rsidRDefault="00291780" w:rsidP="005501B2">
            <w:r>
              <w:rPr>
                <w:rFonts w:hint="eastAsia"/>
              </w:rPr>
              <w:t>已登录</w:t>
            </w:r>
          </w:p>
        </w:tc>
      </w:tr>
      <w:tr w:rsidR="005501B2" w:rsidRPr="005501B2" w:rsidTr="00AC3D27">
        <w:tc>
          <w:tcPr>
            <w:tcW w:w="8946" w:type="dxa"/>
            <w:gridSpan w:val="2"/>
          </w:tcPr>
          <w:p w:rsidR="005501B2" w:rsidRPr="005501B2" w:rsidRDefault="005501B2" w:rsidP="005501B2">
            <w:pPr>
              <w:rPr>
                <w:b/>
              </w:rPr>
            </w:pPr>
            <w:r w:rsidRPr="005501B2">
              <w:rPr>
                <w:rFonts w:hint="eastAsia"/>
                <w:b/>
              </w:rPr>
              <w:t>输入</w:t>
            </w:r>
          </w:p>
        </w:tc>
      </w:tr>
      <w:tr w:rsidR="005501B2" w:rsidRPr="005501B2" w:rsidTr="00AC3D27">
        <w:tc>
          <w:tcPr>
            <w:tcW w:w="8946" w:type="dxa"/>
            <w:gridSpan w:val="2"/>
          </w:tcPr>
          <w:p w:rsidR="005501B2" w:rsidRPr="005501B2" w:rsidRDefault="00521966" w:rsidP="005501B2">
            <w:r w:rsidRPr="00521966">
              <w:rPr>
                <w:rFonts w:hint="eastAsia"/>
              </w:rPr>
              <w:t>所属业务项目</w:t>
            </w:r>
            <w:r w:rsidR="005501B2" w:rsidRPr="005501B2">
              <w:rPr>
                <w:rFonts w:hint="eastAsia"/>
              </w:rPr>
              <w:t>、标题、内容、</w:t>
            </w:r>
            <w:r w:rsidR="0041422B">
              <w:rPr>
                <w:rFonts w:hint="eastAsia"/>
              </w:rPr>
              <w:t>业务状态</w:t>
            </w:r>
            <w:r w:rsidR="005501B2" w:rsidRPr="005501B2">
              <w:rPr>
                <w:rFonts w:hint="eastAsia"/>
              </w:rPr>
              <w:t>、发布时间等内容。</w:t>
            </w:r>
            <w:r w:rsidR="0041422B">
              <w:rPr>
                <w:rFonts w:hint="eastAsia"/>
              </w:rPr>
              <w:t>业务状态</w:t>
            </w:r>
            <w:r w:rsidR="005501B2" w:rsidRPr="005501B2">
              <w:rPr>
                <w:rFonts w:hint="eastAsia"/>
              </w:rPr>
              <w:t>默认“未发布”。</w:t>
            </w:r>
          </w:p>
        </w:tc>
      </w:tr>
      <w:tr w:rsidR="005501B2" w:rsidRPr="005501B2" w:rsidTr="00AC3D27">
        <w:tc>
          <w:tcPr>
            <w:tcW w:w="8946" w:type="dxa"/>
            <w:gridSpan w:val="2"/>
          </w:tcPr>
          <w:p w:rsidR="005501B2" w:rsidRPr="005501B2" w:rsidRDefault="005501B2" w:rsidP="005501B2">
            <w:pPr>
              <w:rPr>
                <w:b/>
              </w:rPr>
            </w:pPr>
            <w:r w:rsidRPr="005501B2">
              <w:rPr>
                <w:rFonts w:hint="eastAsia"/>
                <w:b/>
              </w:rPr>
              <w:t>处理</w:t>
            </w:r>
          </w:p>
        </w:tc>
      </w:tr>
      <w:tr w:rsidR="005501B2" w:rsidRPr="005501B2" w:rsidTr="00AC3D27">
        <w:tc>
          <w:tcPr>
            <w:tcW w:w="8946" w:type="dxa"/>
            <w:gridSpan w:val="2"/>
          </w:tcPr>
          <w:p w:rsidR="005501B2" w:rsidRPr="005501B2" w:rsidRDefault="005501B2" w:rsidP="005501B2">
            <w:r w:rsidRPr="005501B2">
              <w:rPr>
                <w:rFonts w:hint="eastAsia"/>
              </w:rPr>
              <w:t>银行用户在办事指南查询列表页，进行</w:t>
            </w:r>
            <w:r w:rsidR="003D79B1">
              <w:rPr>
                <w:rFonts w:hint="eastAsia"/>
              </w:rPr>
              <w:t>修改</w:t>
            </w:r>
            <w:r w:rsidRPr="005501B2">
              <w:rPr>
                <w:rFonts w:hint="eastAsia"/>
              </w:rPr>
              <w:t>操作，进入办事指南编辑页面；</w:t>
            </w:r>
          </w:p>
          <w:p w:rsidR="005501B2" w:rsidRPr="005501B2" w:rsidRDefault="005501B2" w:rsidP="005501B2">
            <w:r w:rsidRPr="005501B2">
              <w:rPr>
                <w:rFonts w:hint="eastAsia"/>
              </w:rPr>
              <w:t>录入或修改办事指南信息</w:t>
            </w:r>
            <w:r w:rsidR="00437344">
              <w:rPr>
                <w:rFonts w:hint="eastAsia"/>
              </w:rPr>
              <w:t>，</w:t>
            </w:r>
            <w:r w:rsidR="00437344" w:rsidRPr="00437344">
              <w:rPr>
                <w:rFonts w:hint="eastAsia"/>
              </w:rPr>
              <w:t>查看、上传或删除电子版</w:t>
            </w:r>
            <w:r w:rsidR="00437344" w:rsidRPr="00437344">
              <w:rPr>
                <w:rFonts w:hint="eastAsia"/>
              </w:rPr>
              <w:t>PDF</w:t>
            </w:r>
            <w:r w:rsidR="00437344" w:rsidRPr="00437344">
              <w:rPr>
                <w:rFonts w:hint="eastAsia"/>
              </w:rPr>
              <w:t>格式文件</w:t>
            </w:r>
            <w:r w:rsidR="00437344">
              <w:rPr>
                <w:rFonts w:hint="eastAsia"/>
              </w:rPr>
              <w:t>的办事指南</w:t>
            </w:r>
            <w:r w:rsidR="0084708D">
              <w:rPr>
                <w:rFonts w:hint="eastAsia"/>
              </w:rPr>
              <w:t>文件</w:t>
            </w:r>
            <w:r w:rsidR="00437344">
              <w:rPr>
                <w:rFonts w:hint="eastAsia"/>
              </w:rPr>
              <w:t>附件。</w:t>
            </w:r>
          </w:p>
        </w:tc>
      </w:tr>
      <w:tr w:rsidR="005501B2" w:rsidRPr="005501B2" w:rsidTr="00AC3D27">
        <w:tc>
          <w:tcPr>
            <w:tcW w:w="8946" w:type="dxa"/>
            <w:gridSpan w:val="2"/>
          </w:tcPr>
          <w:p w:rsidR="005501B2" w:rsidRPr="005501B2" w:rsidRDefault="005501B2" w:rsidP="005501B2">
            <w:pPr>
              <w:rPr>
                <w:b/>
              </w:rPr>
            </w:pPr>
            <w:r w:rsidRPr="005501B2">
              <w:rPr>
                <w:rFonts w:hint="eastAsia"/>
                <w:b/>
              </w:rPr>
              <w:t>输出</w:t>
            </w:r>
          </w:p>
        </w:tc>
      </w:tr>
      <w:tr w:rsidR="005501B2" w:rsidRPr="005501B2" w:rsidTr="00AC3D27">
        <w:tc>
          <w:tcPr>
            <w:tcW w:w="8946" w:type="dxa"/>
            <w:gridSpan w:val="2"/>
          </w:tcPr>
          <w:p w:rsidR="005501B2" w:rsidRPr="005501B2" w:rsidRDefault="005501B2" w:rsidP="005501B2">
            <w:r w:rsidRPr="005501B2">
              <w:rPr>
                <w:rFonts w:hint="eastAsia"/>
              </w:rPr>
              <w:t>无</w:t>
            </w:r>
          </w:p>
        </w:tc>
      </w:tr>
      <w:tr w:rsidR="005501B2" w:rsidRPr="005501B2" w:rsidTr="00AC3D27">
        <w:tc>
          <w:tcPr>
            <w:tcW w:w="8946" w:type="dxa"/>
            <w:gridSpan w:val="2"/>
          </w:tcPr>
          <w:p w:rsidR="005501B2" w:rsidRPr="005501B2" w:rsidRDefault="005501B2" w:rsidP="005501B2">
            <w:pPr>
              <w:rPr>
                <w:b/>
              </w:rPr>
            </w:pPr>
            <w:r w:rsidRPr="005501B2">
              <w:rPr>
                <w:rFonts w:hint="eastAsia"/>
                <w:b/>
              </w:rPr>
              <w:t>错误提示</w:t>
            </w:r>
          </w:p>
        </w:tc>
      </w:tr>
      <w:tr w:rsidR="005501B2" w:rsidRPr="005501B2" w:rsidTr="00AC3D27">
        <w:tc>
          <w:tcPr>
            <w:tcW w:w="8946" w:type="dxa"/>
            <w:gridSpan w:val="2"/>
          </w:tcPr>
          <w:p w:rsidR="005501B2" w:rsidRPr="005501B2" w:rsidRDefault="005501B2" w:rsidP="005501B2">
            <w:r w:rsidRPr="005501B2">
              <w:rPr>
                <w:rFonts w:hint="eastAsia"/>
              </w:rPr>
              <w:t>无</w:t>
            </w:r>
          </w:p>
        </w:tc>
      </w:tr>
      <w:tr w:rsidR="005501B2" w:rsidRPr="005501B2" w:rsidTr="00AC3D27">
        <w:tc>
          <w:tcPr>
            <w:tcW w:w="8946" w:type="dxa"/>
            <w:gridSpan w:val="2"/>
          </w:tcPr>
          <w:p w:rsidR="005501B2" w:rsidRPr="005501B2" w:rsidRDefault="005501B2" w:rsidP="005501B2">
            <w:pPr>
              <w:rPr>
                <w:b/>
              </w:rPr>
            </w:pPr>
            <w:r w:rsidRPr="005501B2">
              <w:rPr>
                <w:rFonts w:hint="eastAsia"/>
                <w:b/>
              </w:rPr>
              <w:t>备注</w:t>
            </w:r>
          </w:p>
        </w:tc>
      </w:tr>
      <w:tr w:rsidR="005501B2" w:rsidRPr="005501B2" w:rsidTr="00AC3D27">
        <w:tc>
          <w:tcPr>
            <w:tcW w:w="8946" w:type="dxa"/>
            <w:gridSpan w:val="2"/>
          </w:tcPr>
          <w:p w:rsidR="005501B2" w:rsidRPr="005501B2" w:rsidRDefault="005501B2" w:rsidP="005501B2">
            <w:r>
              <w:rPr>
                <w:rFonts w:hint="eastAsia"/>
              </w:rPr>
              <w:t>无</w:t>
            </w:r>
          </w:p>
        </w:tc>
      </w:tr>
    </w:tbl>
    <w:p w:rsidR="001D44D0" w:rsidRDefault="001D44D0" w:rsidP="00A364D7"/>
    <w:p w:rsidR="00437344" w:rsidRDefault="00437344">
      <w:pPr>
        <w:pStyle w:val="5"/>
      </w:pPr>
      <w:r>
        <w:rPr>
          <w:rFonts w:hint="eastAsia"/>
        </w:rPr>
        <w:t>查看附件</w:t>
      </w:r>
    </w:p>
    <w:tbl>
      <w:tblPr>
        <w:tblStyle w:val="ab"/>
        <w:tblW w:w="0" w:type="auto"/>
        <w:tblLook w:val="04A0" w:firstRow="1" w:lastRow="0" w:firstColumn="1" w:lastColumn="0" w:noHBand="0" w:noVBand="1"/>
      </w:tblPr>
      <w:tblGrid>
        <w:gridCol w:w="1384"/>
        <w:gridCol w:w="7562"/>
      </w:tblGrid>
      <w:tr w:rsidR="00437344" w:rsidRPr="00437344" w:rsidTr="00AC3D27">
        <w:tc>
          <w:tcPr>
            <w:tcW w:w="1384" w:type="dxa"/>
          </w:tcPr>
          <w:p w:rsidR="00437344" w:rsidRPr="00437344" w:rsidRDefault="00437344" w:rsidP="00437344">
            <w:pPr>
              <w:rPr>
                <w:b/>
              </w:rPr>
            </w:pPr>
            <w:r w:rsidRPr="00437344">
              <w:rPr>
                <w:rFonts w:hint="eastAsia"/>
                <w:b/>
              </w:rPr>
              <w:t>操作人</w:t>
            </w:r>
          </w:p>
        </w:tc>
        <w:tc>
          <w:tcPr>
            <w:tcW w:w="7562" w:type="dxa"/>
          </w:tcPr>
          <w:p w:rsidR="00437344" w:rsidRPr="00437344" w:rsidRDefault="00437344" w:rsidP="00437344">
            <w:r w:rsidRPr="00437344">
              <w:rPr>
                <w:rFonts w:hint="eastAsia"/>
              </w:rPr>
              <w:t>银行用户</w:t>
            </w:r>
          </w:p>
        </w:tc>
      </w:tr>
      <w:tr w:rsidR="00437344" w:rsidRPr="00437344" w:rsidTr="00AC3D27">
        <w:tc>
          <w:tcPr>
            <w:tcW w:w="1384" w:type="dxa"/>
          </w:tcPr>
          <w:p w:rsidR="00437344" w:rsidRPr="00437344" w:rsidRDefault="00437344" w:rsidP="00437344">
            <w:pPr>
              <w:rPr>
                <w:b/>
              </w:rPr>
            </w:pPr>
            <w:r w:rsidRPr="00437344">
              <w:rPr>
                <w:rFonts w:hint="eastAsia"/>
                <w:b/>
              </w:rPr>
              <w:t>条件</w:t>
            </w:r>
          </w:p>
        </w:tc>
        <w:tc>
          <w:tcPr>
            <w:tcW w:w="7562" w:type="dxa"/>
          </w:tcPr>
          <w:p w:rsidR="00437344" w:rsidRPr="00437344" w:rsidRDefault="00291780" w:rsidP="00437344">
            <w:r>
              <w:rPr>
                <w:rFonts w:hint="eastAsia"/>
              </w:rPr>
              <w:t>已登录</w:t>
            </w:r>
          </w:p>
        </w:tc>
      </w:tr>
      <w:tr w:rsidR="00437344" w:rsidRPr="00437344" w:rsidTr="00AC3D27">
        <w:tc>
          <w:tcPr>
            <w:tcW w:w="8946" w:type="dxa"/>
            <w:gridSpan w:val="2"/>
          </w:tcPr>
          <w:p w:rsidR="00437344" w:rsidRPr="00437344" w:rsidRDefault="00437344" w:rsidP="00437344">
            <w:pPr>
              <w:rPr>
                <w:b/>
              </w:rPr>
            </w:pPr>
            <w:r w:rsidRPr="00437344">
              <w:rPr>
                <w:rFonts w:hint="eastAsia"/>
                <w:b/>
              </w:rPr>
              <w:t>输入</w:t>
            </w:r>
          </w:p>
        </w:tc>
      </w:tr>
      <w:tr w:rsidR="00437344" w:rsidRPr="00437344" w:rsidTr="00AC3D27">
        <w:tc>
          <w:tcPr>
            <w:tcW w:w="8946" w:type="dxa"/>
            <w:gridSpan w:val="2"/>
          </w:tcPr>
          <w:p w:rsidR="00437344" w:rsidRPr="00437344" w:rsidRDefault="00437344" w:rsidP="00437344">
            <w:r w:rsidRPr="00437344">
              <w:rPr>
                <w:rFonts w:hint="eastAsia"/>
              </w:rPr>
              <w:t>无</w:t>
            </w:r>
          </w:p>
        </w:tc>
      </w:tr>
      <w:tr w:rsidR="00437344" w:rsidRPr="00437344" w:rsidTr="00AC3D27">
        <w:tc>
          <w:tcPr>
            <w:tcW w:w="8946" w:type="dxa"/>
            <w:gridSpan w:val="2"/>
          </w:tcPr>
          <w:p w:rsidR="00437344" w:rsidRPr="00437344" w:rsidRDefault="00437344" w:rsidP="00437344">
            <w:pPr>
              <w:rPr>
                <w:b/>
              </w:rPr>
            </w:pPr>
            <w:r w:rsidRPr="00437344">
              <w:rPr>
                <w:rFonts w:hint="eastAsia"/>
                <w:b/>
              </w:rPr>
              <w:t>处理</w:t>
            </w:r>
          </w:p>
        </w:tc>
      </w:tr>
      <w:tr w:rsidR="00437344" w:rsidRPr="00437344" w:rsidTr="00AC3D27">
        <w:tc>
          <w:tcPr>
            <w:tcW w:w="8946" w:type="dxa"/>
            <w:gridSpan w:val="2"/>
          </w:tcPr>
          <w:p w:rsidR="00437344" w:rsidRPr="00437344" w:rsidRDefault="00437344">
            <w:r w:rsidRPr="00437344">
              <w:rPr>
                <w:rFonts w:hint="eastAsia"/>
              </w:rPr>
              <w:lastRenderedPageBreak/>
              <w:t>银行用户在</w:t>
            </w:r>
            <w:r w:rsidR="0084708D" w:rsidRPr="0084708D">
              <w:rPr>
                <w:rFonts w:hint="eastAsia"/>
              </w:rPr>
              <w:t>办事指南编辑页面</w:t>
            </w:r>
            <w:r w:rsidRPr="00437344">
              <w:rPr>
                <w:rFonts w:hint="eastAsia"/>
              </w:rPr>
              <w:t>，通过附件列表，选择需要查看电子版</w:t>
            </w:r>
            <w:r w:rsidRPr="00437344">
              <w:rPr>
                <w:rFonts w:hint="eastAsia"/>
              </w:rPr>
              <w:t>PDF</w:t>
            </w:r>
            <w:r w:rsidRPr="00437344">
              <w:rPr>
                <w:rFonts w:hint="eastAsia"/>
              </w:rPr>
              <w:t>格式文件的</w:t>
            </w:r>
            <w:r w:rsidR="0084708D">
              <w:rPr>
                <w:rFonts w:hint="eastAsia"/>
              </w:rPr>
              <w:t>办事指南文件</w:t>
            </w:r>
            <w:r w:rsidRPr="00437344">
              <w:rPr>
                <w:rFonts w:hint="eastAsia"/>
              </w:rPr>
              <w:t>附件，并进入文件附件显示页面。</w:t>
            </w:r>
          </w:p>
        </w:tc>
      </w:tr>
      <w:tr w:rsidR="00437344" w:rsidRPr="00437344" w:rsidTr="00AC3D27">
        <w:tc>
          <w:tcPr>
            <w:tcW w:w="8946" w:type="dxa"/>
            <w:gridSpan w:val="2"/>
          </w:tcPr>
          <w:p w:rsidR="00437344" w:rsidRPr="00437344" w:rsidRDefault="00437344" w:rsidP="00437344">
            <w:pPr>
              <w:rPr>
                <w:b/>
              </w:rPr>
            </w:pPr>
            <w:r w:rsidRPr="00437344">
              <w:rPr>
                <w:rFonts w:hint="eastAsia"/>
                <w:b/>
              </w:rPr>
              <w:t>输出</w:t>
            </w:r>
          </w:p>
        </w:tc>
      </w:tr>
      <w:tr w:rsidR="00437344" w:rsidRPr="00437344" w:rsidTr="00AC3D27">
        <w:tc>
          <w:tcPr>
            <w:tcW w:w="8946" w:type="dxa"/>
            <w:gridSpan w:val="2"/>
          </w:tcPr>
          <w:p w:rsidR="00437344" w:rsidRPr="00437344" w:rsidRDefault="00437344" w:rsidP="00437344">
            <w:r w:rsidRPr="00437344">
              <w:rPr>
                <w:rFonts w:hint="eastAsia"/>
              </w:rPr>
              <w:t>显示电子版</w:t>
            </w:r>
            <w:r w:rsidRPr="00437344">
              <w:rPr>
                <w:rFonts w:hint="eastAsia"/>
              </w:rPr>
              <w:t>PDF</w:t>
            </w:r>
            <w:r w:rsidRPr="00437344">
              <w:rPr>
                <w:rFonts w:hint="eastAsia"/>
              </w:rPr>
              <w:t>格式文件详细内容。</w:t>
            </w:r>
          </w:p>
        </w:tc>
      </w:tr>
      <w:tr w:rsidR="00437344" w:rsidRPr="00437344" w:rsidTr="00AC3D27">
        <w:tc>
          <w:tcPr>
            <w:tcW w:w="8946" w:type="dxa"/>
            <w:gridSpan w:val="2"/>
          </w:tcPr>
          <w:p w:rsidR="00437344" w:rsidRPr="00437344" w:rsidRDefault="00437344" w:rsidP="00437344">
            <w:pPr>
              <w:rPr>
                <w:b/>
              </w:rPr>
            </w:pPr>
            <w:r w:rsidRPr="00437344">
              <w:rPr>
                <w:rFonts w:hint="eastAsia"/>
                <w:b/>
              </w:rPr>
              <w:t>错误提示</w:t>
            </w:r>
          </w:p>
        </w:tc>
      </w:tr>
      <w:tr w:rsidR="00437344" w:rsidRPr="00437344" w:rsidTr="00AC3D27">
        <w:tc>
          <w:tcPr>
            <w:tcW w:w="8946" w:type="dxa"/>
            <w:gridSpan w:val="2"/>
          </w:tcPr>
          <w:p w:rsidR="00437344" w:rsidRPr="00437344" w:rsidRDefault="00437344" w:rsidP="00437344">
            <w:r w:rsidRPr="00437344">
              <w:rPr>
                <w:rFonts w:hint="eastAsia"/>
              </w:rPr>
              <w:t>打开时</w:t>
            </w:r>
            <w:r w:rsidR="00D51D35">
              <w:rPr>
                <w:rFonts w:hint="eastAsia"/>
              </w:rPr>
              <w:t>如有错误，系统提示</w:t>
            </w:r>
            <w:r w:rsidRPr="00437344">
              <w:rPr>
                <w:rFonts w:hint="eastAsia"/>
              </w:rPr>
              <w:t>“打开失败”。</w:t>
            </w:r>
          </w:p>
        </w:tc>
      </w:tr>
      <w:tr w:rsidR="00437344" w:rsidRPr="00437344" w:rsidTr="00AC3D27">
        <w:tc>
          <w:tcPr>
            <w:tcW w:w="8946" w:type="dxa"/>
            <w:gridSpan w:val="2"/>
          </w:tcPr>
          <w:p w:rsidR="00437344" w:rsidRPr="00437344" w:rsidRDefault="00437344" w:rsidP="00437344">
            <w:pPr>
              <w:rPr>
                <w:b/>
              </w:rPr>
            </w:pPr>
            <w:r w:rsidRPr="00437344">
              <w:rPr>
                <w:rFonts w:hint="eastAsia"/>
                <w:b/>
              </w:rPr>
              <w:t>备注</w:t>
            </w:r>
          </w:p>
        </w:tc>
      </w:tr>
      <w:tr w:rsidR="00437344" w:rsidRPr="00437344" w:rsidTr="00AC3D27">
        <w:tc>
          <w:tcPr>
            <w:tcW w:w="8946" w:type="dxa"/>
            <w:gridSpan w:val="2"/>
          </w:tcPr>
          <w:p w:rsidR="00437344" w:rsidRPr="00437344" w:rsidRDefault="00437344" w:rsidP="00437344">
            <w:r w:rsidRPr="00437344">
              <w:rPr>
                <w:rFonts w:hint="eastAsia"/>
              </w:rPr>
              <w:t>无</w:t>
            </w:r>
          </w:p>
        </w:tc>
      </w:tr>
    </w:tbl>
    <w:p w:rsidR="00437344" w:rsidRPr="005D69C4" w:rsidRDefault="00437344" w:rsidP="00A364D7"/>
    <w:p w:rsidR="00437344" w:rsidRDefault="00437344" w:rsidP="00A364D7">
      <w:pPr>
        <w:pStyle w:val="5"/>
      </w:pPr>
      <w:r>
        <w:rPr>
          <w:rFonts w:hint="eastAsia"/>
        </w:rPr>
        <w:t>上传附件</w:t>
      </w:r>
    </w:p>
    <w:tbl>
      <w:tblPr>
        <w:tblStyle w:val="ab"/>
        <w:tblW w:w="0" w:type="auto"/>
        <w:tblLook w:val="04A0" w:firstRow="1" w:lastRow="0" w:firstColumn="1" w:lastColumn="0" w:noHBand="0" w:noVBand="1"/>
      </w:tblPr>
      <w:tblGrid>
        <w:gridCol w:w="1384"/>
        <w:gridCol w:w="7562"/>
      </w:tblGrid>
      <w:tr w:rsidR="000821F9" w:rsidRPr="000821F9" w:rsidTr="00AC3D27">
        <w:tc>
          <w:tcPr>
            <w:tcW w:w="1384" w:type="dxa"/>
          </w:tcPr>
          <w:p w:rsidR="000821F9" w:rsidRPr="000821F9" w:rsidRDefault="000821F9" w:rsidP="000821F9">
            <w:pPr>
              <w:rPr>
                <w:b/>
              </w:rPr>
            </w:pPr>
            <w:r w:rsidRPr="000821F9">
              <w:rPr>
                <w:rFonts w:hint="eastAsia"/>
                <w:b/>
              </w:rPr>
              <w:t>操作人</w:t>
            </w:r>
          </w:p>
        </w:tc>
        <w:tc>
          <w:tcPr>
            <w:tcW w:w="7562" w:type="dxa"/>
          </w:tcPr>
          <w:p w:rsidR="000821F9" w:rsidRPr="000821F9" w:rsidRDefault="000821F9" w:rsidP="000821F9">
            <w:r>
              <w:rPr>
                <w:rFonts w:hint="eastAsia"/>
              </w:rPr>
              <w:t>银行</w:t>
            </w:r>
            <w:r w:rsidRPr="000821F9">
              <w:rPr>
                <w:rFonts w:hint="eastAsia"/>
              </w:rPr>
              <w:t>用户</w:t>
            </w:r>
          </w:p>
        </w:tc>
      </w:tr>
      <w:tr w:rsidR="000821F9" w:rsidRPr="000821F9" w:rsidTr="00AC3D27">
        <w:tc>
          <w:tcPr>
            <w:tcW w:w="1384" w:type="dxa"/>
          </w:tcPr>
          <w:p w:rsidR="000821F9" w:rsidRPr="000821F9" w:rsidRDefault="000821F9" w:rsidP="000821F9">
            <w:pPr>
              <w:rPr>
                <w:b/>
              </w:rPr>
            </w:pPr>
            <w:r w:rsidRPr="000821F9">
              <w:rPr>
                <w:rFonts w:hint="eastAsia"/>
                <w:b/>
              </w:rPr>
              <w:t>条件</w:t>
            </w:r>
          </w:p>
        </w:tc>
        <w:tc>
          <w:tcPr>
            <w:tcW w:w="7562" w:type="dxa"/>
          </w:tcPr>
          <w:p w:rsidR="000821F9" w:rsidRPr="000821F9" w:rsidRDefault="000821F9" w:rsidP="000821F9">
            <w:r w:rsidRPr="000821F9">
              <w:rPr>
                <w:rFonts w:hint="eastAsia"/>
              </w:rPr>
              <w:t>已登录，业务申请新建、可编辑状态下</w:t>
            </w:r>
          </w:p>
        </w:tc>
      </w:tr>
      <w:tr w:rsidR="000821F9" w:rsidRPr="000821F9" w:rsidTr="00AC3D27">
        <w:tc>
          <w:tcPr>
            <w:tcW w:w="8946" w:type="dxa"/>
            <w:gridSpan w:val="2"/>
          </w:tcPr>
          <w:p w:rsidR="000821F9" w:rsidRPr="000821F9" w:rsidRDefault="000821F9" w:rsidP="000821F9">
            <w:pPr>
              <w:rPr>
                <w:b/>
              </w:rPr>
            </w:pPr>
            <w:r w:rsidRPr="000821F9">
              <w:rPr>
                <w:rFonts w:hint="eastAsia"/>
                <w:b/>
              </w:rPr>
              <w:t>输入</w:t>
            </w:r>
          </w:p>
        </w:tc>
      </w:tr>
      <w:tr w:rsidR="000821F9" w:rsidRPr="000821F9" w:rsidTr="00AC3D27">
        <w:tc>
          <w:tcPr>
            <w:tcW w:w="8946" w:type="dxa"/>
            <w:gridSpan w:val="2"/>
          </w:tcPr>
          <w:p w:rsidR="000821F9" w:rsidRPr="000821F9" w:rsidRDefault="000821F9">
            <w:r w:rsidRPr="000821F9">
              <w:rPr>
                <w:rFonts w:hint="eastAsia"/>
              </w:rPr>
              <w:t>电子版</w:t>
            </w:r>
            <w:r w:rsidRPr="000821F9">
              <w:rPr>
                <w:rFonts w:hint="eastAsia"/>
              </w:rPr>
              <w:t>PDF</w:t>
            </w:r>
            <w:r w:rsidRPr="000821F9">
              <w:rPr>
                <w:rFonts w:hint="eastAsia"/>
              </w:rPr>
              <w:t>格式文件的</w:t>
            </w:r>
            <w:r>
              <w:rPr>
                <w:rFonts w:hint="eastAsia"/>
              </w:rPr>
              <w:t>办事指南文件</w:t>
            </w:r>
            <w:r w:rsidRPr="000821F9">
              <w:rPr>
                <w:rFonts w:hint="eastAsia"/>
              </w:rPr>
              <w:t>附件</w:t>
            </w:r>
          </w:p>
        </w:tc>
      </w:tr>
      <w:tr w:rsidR="000821F9" w:rsidRPr="000821F9" w:rsidTr="00AC3D27">
        <w:tc>
          <w:tcPr>
            <w:tcW w:w="8946" w:type="dxa"/>
            <w:gridSpan w:val="2"/>
          </w:tcPr>
          <w:p w:rsidR="000821F9" w:rsidRPr="000821F9" w:rsidRDefault="000821F9" w:rsidP="000821F9">
            <w:pPr>
              <w:rPr>
                <w:b/>
              </w:rPr>
            </w:pPr>
            <w:r w:rsidRPr="000821F9">
              <w:rPr>
                <w:rFonts w:hint="eastAsia"/>
                <w:b/>
              </w:rPr>
              <w:t>处理</w:t>
            </w:r>
          </w:p>
        </w:tc>
      </w:tr>
      <w:tr w:rsidR="000821F9" w:rsidRPr="000821F9" w:rsidTr="00AC3D27">
        <w:tc>
          <w:tcPr>
            <w:tcW w:w="8946" w:type="dxa"/>
            <w:gridSpan w:val="2"/>
          </w:tcPr>
          <w:p w:rsidR="000821F9" w:rsidRPr="000821F9" w:rsidRDefault="000821F9" w:rsidP="000821F9">
            <w:r>
              <w:rPr>
                <w:rFonts w:hint="eastAsia"/>
              </w:rPr>
              <w:t>银行</w:t>
            </w:r>
            <w:r w:rsidRPr="000821F9">
              <w:rPr>
                <w:rFonts w:hint="eastAsia"/>
              </w:rPr>
              <w:t>用户在</w:t>
            </w:r>
            <w:r>
              <w:rPr>
                <w:rFonts w:hint="eastAsia"/>
              </w:rPr>
              <w:t>办事指南编辑</w:t>
            </w:r>
            <w:r w:rsidRPr="000821F9">
              <w:rPr>
                <w:rFonts w:hint="eastAsia"/>
              </w:rPr>
              <w:t>页面，选择本地存储的电子版</w:t>
            </w:r>
            <w:r w:rsidRPr="000821F9">
              <w:rPr>
                <w:rFonts w:hint="eastAsia"/>
              </w:rPr>
              <w:t>PDF</w:t>
            </w:r>
            <w:r w:rsidRPr="000821F9">
              <w:rPr>
                <w:rFonts w:hint="eastAsia"/>
              </w:rPr>
              <w:t>格式文件的办事指南</w:t>
            </w:r>
            <w:r>
              <w:rPr>
                <w:rFonts w:hint="eastAsia"/>
              </w:rPr>
              <w:t>文件</w:t>
            </w:r>
            <w:r w:rsidRPr="000821F9">
              <w:rPr>
                <w:rFonts w:hint="eastAsia"/>
              </w:rPr>
              <w:t>附件，并进行上传操作；</w:t>
            </w:r>
          </w:p>
          <w:p w:rsidR="000821F9" w:rsidRPr="000821F9" w:rsidRDefault="000821F9" w:rsidP="000821F9">
            <w:r w:rsidRPr="000821F9">
              <w:rPr>
                <w:rFonts w:hint="eastAsia"/>
              </w:rPr>
              <w:t>系统接收成功后存储文件。</w:t>
            </w:r>
          </w:p>
        </w:tc>
      </w:tr>
      <w:tr w:rsidR="000821F9" w:rsidRPr="000821F9" w:rsidTr="00AC3D27">
        <w:tc>
          <w:tcPr>
            <w:tcW w:w="8946" w:type="dxa"/>
            <w:gridSpan w:val="2"/>
          </w:tcPr>
          <w:p w:rsidR="000821F9" w:rsidRPr="000821F9" w:rsidRDefault="000821F9" w:rsidP="000821F9">
            <w:pPr>
              <w:rPr>
                <w:b/>
              </w:rPr>
            </w:pPr>
            <w:r w:rsidRPr="000821F9">
              <w:rPr>
                <w:rFonts w:hint="eastAsia"/>
                <w:b/>
              </w:rPr>
              <w:t>输出</w:t>
            </w:r>
          </w:p>
        </w:tc>
      </w:tr>
      <w:tr w:rsidR="000821F9" w:rsidRPr="000821F9" w:rsidTr="00AC3D27">
        <w:tc>
          <w:tcPr>
            <w:tcW w:w="8946" w:type="dxa"/>
            <w:gridSpan w:val="2"/>
          </w:tcPr>
          <w:p w:rsidR="000821F9" w:rsidRPr="000821F9" w:rsidRDefault="000821F9">
            <w:r w:rsidRPr="000821F9">
              <w:rPr>
                <w:rFonts w:hint="eastAsia"/>
              </w:rPr>
              <w:t>如存储成功，系统提示“上传完成”，并更新</w:t>
            </w:r>
            <w:r>
              <w:rPr>
                <w:rFonts w:hint="eastAsia"/>
              </w:rPr>
              <w:t>办事指南</w:t>
            </w:r>
            <w:r w:rsidRPr="000821F9">
              <w:rPr>
                <w:rFonts w:hint="eastAsia"/>
              </w:rPr>
              <w:t>附件列表。</w:t>
            </w:r>
          </w:p>
        </w:tc>
      </w:tr>
      <w:tr w:rsidR="000821F9" w:rsidRPr="000821F9" w:rsidTr="00AC3D27">
        <w:tc>
          <w:tcPr>
            <w:tcW w:w="8946" w:type="dxa"/>
            <w:gridSpan w:val="2"/>
          </w:tcPr>
          <w:p w:rsidR="000821F9" w:rsidRPr="000821F9" w:rsidRDefault="000821F9" w:rsidP="000821F9">
            <w:pPr>
              <w:rPr>
                <w:b/>
              </w:rPr>
            </w:pPr>
            <w:r w:rsidRPr="000821F9">
              <w:rPr>
                <w:rFonts w:hint="eastAsia"/>
                <w:b/>
              </w:rPr>
              <w:t>错误提示</w:t>
            </w:r>
          </w:p>
        </w:tc>
      </w:tr>
      <w:tr w:rsidR="000821F9" w:rsidRPr="000821F9" w:rsidTr="00AC3D27">
        <w:tc>
          <w:tcPr>
            <w:tcW w:w="8946" w:type="dxa"/>
            <w:gridSpan w:val="2"/>
          </w:tcPr>
          <w:p w:rsidR="000821F9" w:rsidRPr="000821F9" w:rsidRDefault="000821F9" w:rsidP="000821F9">
            <w:r w:rsidRPr="000821F9">
              <w:rPr>
                <w:rFonts w:hint="eastAsia"/>
              </w:rPr>
              <w:t>存储时</w:t>
            </w:r>
            <w:r w:rsidR="00D51D35">
              <w:rPr>
                <w:rFonts w:hint="eastAsia"/>
              </w:rPr>
              <w:t>如有错误，系统提示</w:t>
            </w:r>
            <w:r w:rsidRPr="000821F9">
              <w:rPr>
                <w:rFonts w:hint="eastAsia"/>
              </w:rPr>
              <w:t>“上传失败”。</w:t>
            </w:r>
          </w:p>
        </w:tc>
      </w:tr>
      <w:tr w:rsidR="000821F9" w:rsidRPr="000821F9" w:rsidTr="00AC3D27">
        <w:tc>
          <w:tcPr>
            <w:tcW w:w="8946" w:type="dxa"/>
            <w:gridSpan w:val="2"/>
          </w:tcPr>
          <w:p w:rsidR="000821F9" w:rsidRPr="000821F9" w:rsidRDefault="000821F9" w:rsidP="000821F9">
            <w:pPr>
              <w:rPr>
                <w:b/>
              </w:rPr>
            </w:pPr>
            <w:r w:rsidRPr="000821F9">
              <w:rPr>
                <w:rFonts w:hint="eastAsia"/>
                <w:b/>
              </w:rPr>
              <w:t>备注</w:t>
            </w:r>
          </w:p>
        </w:tc>
      </w:tr>
      <w:tr w:rsidR="000821F9" w:rsidRPr="000821F9" w:rsidTr="00AC3D27">
        <w:tc>
          <w:tcPr>
            <w:tcW w:w="8946" w:type="dxa"/>
            <w:gridSpan w:val="2"/>
          </w:tcPr>
          <w:p w:rsidR="000821F9" w:rsidRPr="000821F9" w:rsidRDefault="000821F9" w:rsidP="000821F9">
            <w:r w:rsidRPr="000821F9">
              <w:rPr>
                <w:rFonts w:hint="eastAsia"/>
              </w:rPr>
              <w:t>无</w:t>
            </w:r>
          </w:p>
        </w:tc>
      </w:tr>
    </w:tbl>
    <w:p w:rsidR="00437344" w:rsidRPr="005D69C4" w:rsidRDefault="00437344" w:rsidP="00A364D7"/>
    <w:p w:rsidR="00437344" w:rsidRPr="00437344" w:rsidRDefault="00437344" w:rsidP="00A364D7">
      <w:pPr>
        <w:pStyle w:val="5"/>
      </w:pPr>
      <w:r>
        <w:rPr>
          <w:rFonts w:hint="eastAsia"/>
        </w:rPr>
        <w:t>删除附件</w:t>
      </w:r>
    </w:p>
    <w:tbl>
      <w:tblPr>
        <w:tblStyle w:val="ab"/>
        <w:tblW w:w="0" w:type="auto"/>
        <w:tblLook w:val="04A0" w:firstRow="1" w:lastRow="0" w:firstColumn="1" w:lastColumn="0" w:noHBand="0" w:noVBand="1"/>
      </w:tblPr>
      <w:tblGrid>
        <w:gridCol w:w="1384"/>
        <w:gridCol w:w="7562"/>
      </w:tblGrid>
      <w:tr w:rsidR="000821F9" w:rsidRPr="000821F9" w:rsidTr="00AC3D27">
        <w:tc>
          <w:tcPr>
            <w:tcW w:w="1384" w:type="dxa"/>
          </w:tcPr>
          <w:p w:rsidR="000821F9" w:rsidRPr="000821F9" w:rsidRDefault="000821F9" w:rsidP="000821F9">
            <w:pPr>
              <w:rPr>
                <w:b/>
              </w:rPr>
            </w:pPr>
            <w:r w:rsidRPr="000821F9">
              <w:rPr>
                <w:rFonts w:hint="eastAsia"/>
                <w:b/>
              </w:rPr>
              <w:t>操作人</w:t>
            </w:r>
          </w:p>
        </w:tc>
        <w:tc>
          <w:tcPr>
            <w:tcW w:w="7562" w:type="dxa"/>
          </w:tcPr>
          <w:p w:rsidR="000821F9" w:rsidRPr="000821F9" w:rsidRDefault="000821F9" w:rsidP="000821F9">
            <w:r>
              <w:rPr>
                <w:rFonts w:hint="eastAsia"/>
              </w:rPr>
              <w:t>银行</w:t>
            </w:r>
            <w:r w:rsidRPr="000821F9">
              <w:rPr>
                <w:rFonts w:hint="eastAsia"/>
              </w:rPr>
              <w:t>用户</w:t>
            </w:r>
          </w:p>
        </w:tc>
      </w:tr>
      <w:tr w:rsidR="000821F9" w:rsidRPr="000821F9" w:rsidTr="00AC3D27">
        <w:tc>
          <w:tcPr>
            <w:tcW w:w="1384" w:type="dxa"/>
          </w:tcPr>
          <w:p w:rsidR="000821F9" w:rsidRPr="000821F9" w:rsidRDefault="000821F9" w:rsidP="000821F9">
            <w:pPr>
              <w:rPr>
                <w:b/>
              </w:rPr>
            </w:pPr>
            <w:r w:rsidRPr="000821F9">
              <w:rPr>
                <w:rFonts w:hint="eastAsia"/>
                <w:b/>
              </w:rPr>
              <w:lastRenderedPageBreak/>
              <w:t>条件</w:t>
            </w:r>
          </w:p>
        </w:tc>
        <w:tc>
          <w:tcPr>
            <w:tcW w:w="7562" w:type="dxa"/>
          </w:tcPr>
          <w:p w:rsidR="000821F9" w:rsidRPr="000821F9" w:rsidRDefault="000821F9" w:rsidP="000821F9">
            <w:r w:rsidRPr="000821F9">
              <w:rPr>
                <w:rFonts w:hint="eastAsia"/>
              </w:rPr>
              <w:t>已登录，业务申请新建、可编辑状态下</w:t>
            </w:r>
          </w:p>
        </w:tc>
      </w:tr>
      <w:tr w:rsidR="000821F9" w:rsidRPr="000821F9" w:rsidTr="00AC3D27">
        <w:tc>
          <w:tcPr>
            <w:tcW w:w="8946" w:type="dxa"/>
            <w:gridSpan w:val="2"/>
          </w:tcPr>
          <w:p w:rsidR="000821F9" w:rsidRPr="000821F9" w:rsidRDefault="000821F9" w:rsidP="000821F9">
            <w:pPr>
              <w:rPr>
                <w:b/>
              </w:rPr>
            </w:pPr>
            <w:r w:rsidRPr="000821F9">
              <w:rPr>
                <w:rFonts w:hint="eastAsia"/>
                <w:b/>
              </w:rPr>
              <w:t>输入</w:t>
            </w:r>
          </w:p>
        </w:tc>
      </w:tr>
      <w:tr w:rsidR="000821F9" w:rsidRPr="000821F9" w:rsidTr="00AC3D27">
        <w:tc>
          <w:tcPr>
            <w:tcW w:w="8946" w:type="dxa"/>
            <w:gridSpan w:val="2"/>
          </w:tcPr>
          <w:p w:rsidR="000821F9" w:rsidRPr="000821F9" w:rsidRDefault="000821F9" w:rsidP="000821F9">
            <w:r w:rsidRPr="000821F9">
              <w:rPr>
                <w:rFonts w:hint="eastAsia"/>
              </w:rPr>
              <w:t>无</w:t>
            </w:r>
          </w:p>
        </w:tc>
      </w:tr>
      <w:tr w:rsidR="000821F9" w:rsidRPr="000821F9" w:rsidTr="00AC3D27">
        <w:tc>
          <w:tcPr>
            <w:tcW w:w="8946" w:type="dxa"/>
            <w:gridSpan w:val="2"/>
          </w:tcPr>
          <w:p w:rsidR="000821F9" w:rsidRPr="000821F9" w:rsidRDefault="000821F9" w:rsidP="000821F9">
            <w:pPr>
              <w:rPr>
                <w:b/>
              </w:rPr>
            </w:pPr>
            <w:r w:rsidRPr="000821F9">
              <w:rPr>
                <w:rFonts w:hint="eastAsia"/>
                <w:b/>
              </w:rPr>
              <w:t>处理</w:t>
            </w:r>
          </w:p>
        </w:tc>
      </w:tr>
      <w:tr w:rsidR="000821F9" w:rsidRPr="000821F9" w:rsidTr="00AC3D27">
        <w:tc>
          <w:tcPr>
            <w:tcW w:w="8946" w:type="dxa"/>
            <w:gridSpan w:val="2"/>
          </w:tcPr>
          <w:p w:rsidR="000821F9" w:rsidRPr="000821F9" w:rsidRDefault="000821F9" w:rsidP="000821F9">
            <w:r>
              <w:rPr>
                <w:rFonts w:hint="eastAsia"/>
              </w:rPr>
              <w:t>银行</w:t>
            </w:r>
            <w:r w:rsidRPr="000821F9">
              <w:rPr>
                <w:rFonts w:hint="eastAsia"/>
              </w:rPr>
              <w:t>用户在</w:t>
            </w:r>
            <w:r>
              <w:rPr>
                <w:rFonts w:hint="eastAsia"/>
              </w:rPr>
              <w:t>办事指南编辑</w:t>
            </w:r>
            <w:r w:rsidRPr="000821F9">
              <w:rPr>
                <w:rFonts w:hint="eastAsia"/>
              </w:rPr>
              <w:t>页面，通过办事指南的附件列表，选择需要删除的电子版</w:t>
            </w:r>
            <w:r w:rsidRPr="000821F9">
              <w:rPr>
                <w:rFonts w:hint="eastAsia"/>
              </w:rPr>
              <w:t>PDF</w:t>
            </w:r>
            <w:r w:rsidRPr="000821F9">
              <w:rPr>
                <w:rFonts w:hint="eastAsia"/>
              </w:rPr>
              <w:t>格式文件的办事指南</w:t>
            </w:r>
            <w:r>
              <w:rPr>
                <w:rFonts w:hint="eastAsia"/>
              </w:rPr>
              <w:t>文件</w:t>
            </w:r>
            <w:r w:rsidRPr="000821F9">
              <w:rPr>
                <w:rFonts w:hint="eastAsia"/>
              </w:rPr>
              <w:t>附件，并进行删除操作；</w:t>
            </w:r>
          </w:p>
          <w:p w:rsidR="000821F9" w:rsidRPr="000821F9" w:rsidRDefault="000821F9" w:rsidP="000821F9">
            <w:r w:rsidRPr="000821F9">
              <w:rPr>
                <w:rFonts w:hint="eastAsia"/>
              </w:rPr>
              <w:t>系统根据选择，删除存储的文件。</w:t>
            </w:r>
          </w:p>
        </w:tc>
      </w:tr>
      <w:tr w:rsidR="000821F9" w:rsidRPr="000821F9" w:rsidTr="00AC3D27">
        <w:tc>
          <w:tcPr>
            <w:tcW w:w="8946" w:type="dxa"/>
            <w:gridSpan w:val="2"/>
          </w:tcPr>
          <w:p w:rsidR="000821F9" w:rsidRPr="000821F9" w:rsidRDefault="000821F9" w:rsidP="000821F9">
            <w:pPr>
              <w:rPr>
                <w:b/>
              </w:rPr>
            </w:pPr>
            <w:r w:rsidRPr="000821F9">
              <w:rPr>
                <w:rFonts w:hint="eastAsia"/>
                <w:b/>
              </w:rPr>
              <w:t>输出</w:t>
            </w:r>
          </w:p>
        </w:tc>
      </w:tr>
      <w:tr w:rsidR="000821F9" w:rsidRPr="000821F9" w:rsidTr="00AC3D27">
        <w:tc>
          <w:tcPr>
            <w:tcW w:w="8946" w:type="dxa"/>
            <w:gridSpan w:val="2"/>
          </w:tcPr>
          <w:p w:rsidR="000821F9" w:rsidRPr="000821F9" w:rsidRDefault="000821F9" w:rsidP="000821F9">
            <w:r w:rsidRPr="000821F9">
              <w:rPr>
                <w:rFonts w:hint="eastAsia"/>
              </w:rPr>
              <w:t>如删除成功，系统提示“删除完成”，并更新</w:t>
            </w:r>
            <w:r w:rsidR="001D44D0" w:rsidRPr="001D44D0">
              <w:rPr>
                <w:rFonts w:hint="eastAsia"/>
              </w:rPr>
              <w:t>办事指南</w:t>
            </w:r>
            <w:r w:rsidRPr="000821F9">
              <w:rPr>
                <w:rFonts w:hint="eastAsia"/>
              </w:rPr>
              <w:t>附件列表。</w:t>
            </w:r>
          </w:p>
        </w:tc>
      </w:tr>
      <w:tr w:rsidR="000821F9" w:rsidRPr="000821F9" w:rsidTr="00AC3D27">
        <w:tc>
          <w:tcPr>
            <w:tcW w:w="8946" w:type="dxa"/>
            <w:gridSpan w:val="2"/>
          </w:tcPr>
          <w:p w:rsidR="000821F9" w:rsidRPr="000821F9" w:rsidRDefault="000821F9" w:rsidP="000821F9">
            <w:pPr>
              <w:rPr>
                <w:b/>
              </w:rPr>
            </w:pPr>
            <w:r w:rsidRPr="000821F9">
              <w:rPr>
                <w:rFonts w:hint="eastAsia"/>
                <w:b/>
              </w:rPr>
              <w:t>错误提示</w:t>
            </w:r>
          </w:p>
        </w:tc>
      </w:tr>
      <w:tr w:rsidR="000821F9" w:rsidRPr="000821F9" w:rsidTr="00AC3D27">
        <w:tc>
          <w:tcPr>
            <w:tcW w:w="8946" w:type="dxa"/>
            <w:gridSpan w:val="2"/>
          </w:tcPr>
          <w:p w:rsidR="000821F9" w:rsidRPr="000821F9" w:rsidRDefault="000821F9" w:rsidP="000821F9">
            <w:r w:rsidRPr="000821F9">
              <w:rPr>
                <w:rFonts w:hint="eastAsia"/>
              </w:rPr>
              <w:t>删除时</w:t>
            </w:r>
            <w:r w:rsidR="00D51D35">
              <w:rPr>
                <w:rFonts w:hint="eastAsia"/>
              </w:rPr>
              <w:t>如有错误，系统提示</w:t>
            </w:r>
            <w:r w:rsidRPr="000821F9">
              <w:rPr>
                <w:rFonts w:hint="eastAsia"/>
              </w:rPr>
              <w:t>“删除失败”。</w:t>
            </w:r>
          </w:p>
        </w:tc>
      </w:tr>
      <w:tr w:rsidR="000821F9" w:rsidRPr="000821F9" w:rsidTr="00AC3D27">
        <w:tc>
          <w:tcPr>
            <w:tcW w:w="8946" w:type="dxa"/>
            <w:gridSpan w:val="2"/>
          </w:tcPr>
          <w:p w:rsidR="000821F9" w:rsidRPr="000821F9" w:rsidRDefault="000821F9" w:rsidP="000821F9">
            <w:pPr>
              <w:rPr>
                <w:b/>
              </w:rPr>
            </w:pPr>
            <w:r w:rsidRPr="000821F9">
              <w:rPr>
                <w:rFonts w:hint="eastAsia"/>
                <w:b/>
              </w:rPr>
              <w:t>备注</w:t>
            </w:r>
          </w:p>
        </w:tc>
      </w:tr>
      <w:tr w:rsidR="000821F9" w:rsidRPr="000821F9" w:rsidTr="00AC3D27">
        <w:tc>
          <w:tcPr>
            <w:tcW w:w="8946" w:type="dxa"/>
            <w:gridSpan w:val="2"/>
          </w:tcPr>
          <w:p w:rsidR="000821F9" w:rsidRPr="000821F9" w:rsidRDefault="000821F9" w:rsidP="000821F9">
            <w:r w:rsidRPr="000821F9">
              <w:rPr>
                <w:rFonts w:hint="eastAsia"/>
              </w:rPr>
              <w:t>无</w:t>
            </w:r>
          </w:p>
        </w:tc>
      </w:tr>
    </w:tbl>
    <w:p w:rsidR="00437344" w:rsidRPr="005D69C4" w:rsidRDefault="00437344" w:rsidP="00A364D7"/>
    <w:p w:rsidR="00470574" w:rsidRDefault="00470574" w:rsidP="00A364D7">
      <w:pPr>
        <w:pStyle w:val="5"/>
      </w:pPr>
      <w:r>
        <w:rPr>
          <w:rFonts w:hint="eastAsia"/>
        </w:rPr>
        <w:t>保存</w:t>
      </w:r>
    </w:p>
    <w:tbl>
      <w:tblPr>
        <w:tblStyle w:val="ab"/>
        <w:tblW w:w="0" w:type="auto"/>
        <w:tblLook w:val="04A0" w:firstRow="1" w:lastRow="0" w:firstColumn="1" w:lastColumn="0" w:noHBand="0" w:noVBand="1"/>
      </w:tblPr>
      <w:tblGrid>
        <w:gridCol w:w="1384"/>
        <w:gridCol w:w="7562"/>
      </w:tblGrid>
      <w:tr w:rsidR="00470574" w:rsidRPr="0017763E" w:rsidTr="00AC3D27">
        <w:tc>
          <w:tcPr>
            <w:tcW w:w="1384" w:type="dxa"/>
          </w:tcPr>
          <w:p w:rsidR="00470574" w:rsidRPr="0017763E" w:rsidRDefault="00470574" w:rsidP="00AC3D27">
            <w:pPr>
              <w:rPr>
                <w:b/>
              </w:rPr>
            </w:pPr>
            <w:r w:rsidRPr="0017763E">
              <w:rPr>
                <w:rFonts w:hint="eastAsia"/>
                <w:b/>
              </w:rPr>
              <w:t>操作人</w:t>
            </w:r>
          </w:p>
        </w:tc>
        <w:tc>
          <w:tcPr>
            <w:tcW w:w="7562" w:type="dxa"/>
          </w:tcPr>
          <w:p w:rsidR="00470574" w:rsidRPr="0017763E" w:rsidRDefault="00470574" w:rsidP="00AC3D27">
            <w:r w:rsidRPr="0017763E">
              <w:rPr>
                <w:rFonts w:hint="eastAsia"/>
              </w:rPr>
              <w:t>银行用户</w:t>
            </w:r>
          </w:p>
        </w:tc>
      </w:tr>
      <w:tr w:rsidR="00470574" w:rsidRPr="0017763E" w:rsidTr="00AC3D27">
        <w:tc>
          <w:tcPr>
            <w:tcW w:w="1384" w:type="dxa"/>
          </w:tcPr>
          <w:p w:rsidR="00470574" w:rsidRPr="0017763E" w:rsidRDefault="00470574" w:rsidP="00AC3D27">
            <w:pPr>
              <w:rPr>
                <w:b/>
              </w:rPr>
            </w:pPr>
            <w:r w:rsidRPr="0017763E">
              <w:rPr>
                <w:rFonts w:hint="eastAsia"/>
                <w:b/>
              </w:rPr>
              <w:t>条件</w:t>
            </w:r>
          </w:p>
        </w:tc>
        <w:tc>
          <w:tcPr>
            <w:tcW w:w="7562" w:type="dxa"/>
          </w:tcPr>
          <w:p w:rsidR="00470574" w:rsidRPr="0017763E" w:rsidRDefault="00291780" w:rsidP="00AC3D27">
            <w:r>
              <w:rPr>
                <w:rFonts w:hint="eastAsia"/>
              </w:rPr>
              <w:t>已登录</w:t>
            </w:r>
          </w:p>
        </w:tc>
      </w:tr>
      <w:tr w:rsidR="00470574" w:rsidRPr="0017763E" w:rsidTr="00AC3D27">
        <w:tc>
          <w:tcPr>
            <w:tcW w:w="8946" w:type="dxa"/>
            <w:gridSpan w:val="2"/>
          </w:tcPr>
          <w:p w:rsidR="00470574" w:rsidRPr="0017763E" w:rsidRDefault="00470574" w:rsidP="00AC3D27">
            <w:pPr>
              <w:rPr>
                <w:b/>
              </w:rPr>
            </w:pPr>
            <w:r w:rsidRPr="0017763E">
              <w:rPr>
                <w:rFonts w:hint="eastAsia"/>
                <w:b/>
              </w:rPr>
              <w:t>输入</w:t>
            </w:r>
          </w:p>
        </w:tc>
      </w:tr>
      <w:tr w:rsidR="00470574" w:rsidRPr="0017763E" w:rsidTr="00AC3D27">
        <w:tc>
          <w:tcPr>
            <w:tcW w:w="8946" w:type="dxa"/>
            <w:gridSpan w:val="2"/>
          </w:tcPr>
          <w:p w:rsidR="00470574" w:rsidRPr="0017763E" w:rsidRDefault="00470574" w:rsidP="00AC3D27">
            <w:r>
              <w:rPr>
                <w:rFonts w:hint="eastAsia"/>
              </w:rPr>
              <w:t>无</w:t>
            </w:r>
          </w:p>
        </w:tc>
      </w:tr>
      <w:tr w:rsidR="00470574" w:rsidRPr="0017763E" w:rsidTr="00AC3D27">
        <w:tc>
          <w:tcPr>
            <w:tcW w:w="8946" w:type="dxa"/>
            <w:gridSpan w:val="2"/>
          </w:tcPr>
          <w:p w:rsidR="00470574" w:rsidRPr="0017763E" w:rsidRDefault="00470574" w:rsidP="00AC3D27">
            <w:pPr>
              <w:rPr>
                <w:b/>
              </w:rPr>
            </w:pPr>
            <w:r w:rsidRPr="0017763E">
              <w:rPr>
                <w:rFonts w:hint="eastAsia"/>
                <w:b/>
              </w:rPr>
              <w:t>处理</w:t>
            </w:r>
          </w:p>
        </w:tc>
      </w:tr>
      <w:tr w:rsidR="00470574" w:rsidRPr="0017763E" w:rsidTr="00AC3D27">
        <w:tc>
          <w:tcPr>
            <w:tcW w:w="8946" w:type="dxa"/>
            <w:gridSpan w:val="2"/>
          </w:tcPr>
          <w:p w:rsidR="00470574" w:rsidRDefault="00470574" w:rsidP="00AC3D27">
            <w:r w:rsidRPr="0017763E">
              <w:rPr>
                <w:rFonts w:hint="eastAsia"/>
              </w:rPr>
              <w:t>银行用户在</w:t>
            </w:r>
            <w:r w:rsidR="005501B2" w:rsidRPr="005501B2">
              <w:rPr>
                <w:rFonts w:hint="eastAsia"/>
              </w:rPr>
              <w:t>办事指南</w:t>
            </w:r>
            <w:r w:rsidRPr="0017763E">
              <w:rPr>
                <w:rFonts w:hint="eastAsia"/>
              </w:rPr>
              <w:t>编辑页面</w:t>
            </w:r>
            <w:r>
              <w:rPr>
                <w:rFonts w:hint="eastAsia"/>
              </w:rPr>
              <w:t>，进行保存操作；</w:t>
            </w:r>
          </w:p>
          <w:p w:rsidR="00470574" w:rsidRPr="003F574B" w:rsidRDefault="00470574" w:rsidP="00AC3D27">
            <w:r>
              <w:rPr>
                <w:rFonts w:hint="eastAsia"/>
              </w:rPr>
              <w:t>系统</w:t>
            </w:r>
            <w:r w:rsidR="00582F85">
              <w:rPr>
                <w:rFonts w:hint="eastAsia"/>
              </w:rPr>
              <w:t>存储</w:t>
            </w:r>
            <w:r w:rsidR="005501B2" w:rsidRPr="005501B2">
              <w:rPr>
                <w:rFonts w:hint="eastAsia"/>
              </w:rPr>
              <w:t>办事指南</w:t>
            </w:r>
            <w:r w:rsidR="00582F85">
              <w:rPr>
                <w:rFonts w:hint="eastAsia"/>
              </w:rPr>
              <w:t>信息</w:t>
            </w:r>
            <w:r w:rsidRPr="0017763E">
              <w:rPr>
                <w:rFonts w:hint="eastAsia"/>
              </w:rPr>
              <w:t>。</w:t>
            </w:r>
          </w:p>
        </w:tc>
      </w:tr>
      <w:tr w:rsidR="00470574" w:rsidRPr="0017763E" w:rsidTr="00AC3D27">
        <w:tc>
          <w:tcPr>
            <w:tcW w:w="8946" w:type="dxa"/>
            <w:gridSpan w:val="2"/>
          </w:tcPr>
          <w:p w:rsidR="00470574" w:rsidRPr="0017763E" w:rsidRDefault="00470574" w:rsidP="00AC3D27">
            <w:pPr>
              <w:rPr>
                <w:b/>
              </w:rPr>
            </w:pPr>
            <w:r w:rsidRPr="0017763E">
              <w:rPr>
                <w:rFonts w:hint="eastAsia"/>
                <w:b/>
              </w:rPr>
              <w:t>输出</w:t>
            </w:r>
          </w:p>
        </w:tc>
      </w:tr>
      <w:tr w:rsidR="00470574" w:rsidRPr="0017763E" w:rsidTr="00AC3D27">
        <w:tc>
          <w:tcPr>
            <w:tcW w:w="8946" w:type="dxa"/>
            <w:gridSpan w:val="2"/>
          </w:tcPr>
          <w:p w:rsidR="00470574" w:rsidRPr="0017763E" w:rsidRDefault="00470574" w:rsidP="00AC3D27">
            <w:r>
              <w:rPr>
                <w:rFonts w:hint="eastAsia"/>
              </w:rPr>
              <w:t>如保存成功，系统提示“保存</w:t>
            </w:r>
            <w:r w:rsidRPr="0017763E">
              <w:rPr>
                <w:rFonts w:hint="eastAsia"/>
              </w:rPr>
              <w:t>完成”。</w:t>
            </w:r>
          </w:p>
        </w:tc>
      </w:tr>
      <w:tr w:rsidR="00470574" w:rsidRPr="0017763E" w:rsidTr="00AC3D27">
        <w:tc>
          <w:tcPr>
            <w:tcW w:w="8946" w:type="dxa"/>
            <w:gridSpan w:val="2"/>
          </w:tcPr>
          <w:p w:rsidR="00470574" w:rsidRPr="0017763E" w:rsidRDefault="00470574" w:rsidP="00AC3D27">
            <w:pPr>
              <w:rPr>
                <w:b/>
              </w:rPr>
            </w:pPr>
            <w:r w:rsidRPr="0017763E">
              <w:rPr>
                <w:rFonts w:hint="eastAsia"/>
                <w:b/>
              </w:rPr>
              <w:t>错误提示</w:t>
            </w:r>
          </w:p>
        </w:tc>
      </w:tr>
      <w:tr w:rsidR="00470574" w:rsidRPr="0017763E" w:rsidTr="00AC3D27">
        <w:tc>
          <w:tcPr>
            <w:tcW w:w="8946" w:type="dxa"/>
            <w:gridSpan w:val="2"/>
          </w:tcPr>
          <w:p w:rsidR="00470574" w:rsidRPr="0017763E" w:rsidRDefault="00470574" w:rsidP="00AC3D27">
            <w:r>
              <w:rPr>
                <w:rFonts w:hint="eastAsia"/>
              </w:rPr>
              <w:t>保存时</w:t>
            </w:r>
            <w:r w:rsidR="00D51D35">
              <w:rPr>
                <w:rFonts w:hint="eastAsia"/>
              </w:rPr>
              <w:t>如有错误，系统提示</w:t>
            </w:r>
            <w:r>
              <w:rPr>
                <w:rFonts w:hint="eastAsia"/>
              </w:rPr>
              <w:t>“保存</w:t>
            </w:r>
            <w:r w:rsidRPr="0017763E">
              <w:rPr>
                <w:rFonts w:hint="eastAsia"/>
              </w:rPr>
              <w:t>失败”。</w:t>
            </w:r>
          </w:p>
        </w:tc>
      </w:tr>
      <w:tr w:rsidR="00470574" w:rsidRPr="0017763E" w:rsidTr="00AC3D27">
        <w:tc>
          <w:tcPr>
            <w:tcW w:w="8946" w:type="dxa"/>
            <w:gridSpan w:val="2"/>
          </w:tcPr>
          <w:p w:rsidR="00470574" w:rsidRPr="0017763E" w:rsidRDefault="00470574" w:rsidP="00AC3D27">
            <w:pPr>
              <w:rPr>
                <w:b/>
              </w:rPr>
            </w:pPr>
            <w:r w:rsidRPr="0017763E">
              <w:rPr>
                <w:rFonts w:hint="eastAsia"/>
                <w:b/>
              </w:rPr>
              <w:t>备注</w:t>
            </w:r>
          </w:p>
        </w:tc>
      </w:tr>
      <w:tr w:rsidR="00470574" w:rsidRPr="0017763E" w:rsidTr="00AC3D27">
        <w:tc>
          <w:tcPr>
            <w:tcW w:w="8946" w:type="dxa"/>
            <w:gridSpan w:val="2"/>
          </w:tcPr>
          <w:p w:rsidR="00470574" w:rsidRPr="0017763E" w:rsidRDefault="00470574" w:rsidP="00AC3D27">
            <w:r w:rsidRPr="0017763E">
              <w:rPr>
                <w:rFonts w:hint="eastAsia"/>
              </w:rPr>
              <w:lastRenderedPageBreak/>
              <w:t>无</w:t>
            </w:r>
          </w:p>
        </w:tc>
      </w:tr>
    </w:tbl>
    <w:p w:rsidR="00470574" w:rsidRPr="003F574B" w:rsidRDefault="00470574" w:rsidP="00470574"/>
    <w:p w:rsidR="00470574" w:rsidRDefault="00470574">
      <w:pPr>
        <w:pStyle w:val="5"/>
      </w:pPr>
      <w:r>
        <w:rPr>
          <w:rFonts w:hint="eastAsia"/>
        </w:rPr>
        <w:t>发布</w:t>
      </w:r>
    </w:p>
    <w:tbl>
      <w:tblPr>
        <w:tblStyle w:val="ab"/>
        <w:tblW w:w="0" w:type="auto"/>
        <w:tblLook w:val="04A0" w:firstRow="1" w:lastRow="0" w:firstColumn="1" w:lastColumn="0" w:noHBand="0" w:noVBand="1"/>
      </w:tblPr>
      <w:tblGrid>
        <w:gridCol w:w="1384"/>
        <w:gridCol w:w="7562"/>
      </w:tblGrid>
      <w:tr w:rsidR="00470574" w:rsidRPr="0017763E" w:rsidTr="00AC3D27">
        <w:tc>
          <w:tcPr>
            <w:tcW w:w="1384" w:type="dxa"/>
          </w:tcPr>
          <w:p w:rsidR="00470574" w:rsidRPr="0017763E" w:rsidRDefault="00470574" w:rsidP="00AC3D27">
            <w:pPr>
              <w:rPr>
                <w:b/>
              </w:rPr>
            </w:pPr>
            <w:r w:rsidRPr="0017763E">
              <w:rPr>
                <w:rFonts w:hint="eastAsia"/>
                <w:b/>
              </w:rPr>
              <w:t>操作人</w:t>
            </w:r>
          </w:p>
        </w:tc>
        <w:tc>
          <w:tcPr>
            <w:tcW w:w="7562" w:type="dxa"/>
          </w:tcPr>
          <w:p w:rsidR="00470574" w:rsidRPr="0017763E" w:rsidRDefault="00470574" w:rsidP="00AC3D27">
            <w:r w:rsidRPr="0017763E">
              <w:rPr>
                <w:rFonts w:hint="eastAsia"/>
              </w:rPr>
              <w:t>银行用户</w:t>
            </w:r>
          </w:p>
        </w:tc>
      </w:tr>
      <w:tr w:rsidR="00470574" w:rsidRPr="0017763E" w:rsidTr="00AC3D27">
        <w:tc>
          <w:tcPr>
            <w:tcW w:w="1384" w:type="dxa"/>
          </w:tcPr>
          <w:p w:rsidR="00470574" w:rsidRPr="0017763E" w:rsidRDefault="00470574" w:rsidP="00AC3D27">
            <w:pPr>
              <w:rPr>
                <w:b/>
              </w:rPr>
            </w:pPr>
            <w:r w:rsidRPr="0017763E">
              <w:rPr>
                <w:rFonts w:hint="eastAsia"/>
                <w:b/>
              </w:rPr>
              <w:t>条件</w:t>
            </w:r>
          </w:p>
        </w:tc>
        <w:tc>
          <w:tcPr>
            <w:tcW w:w="7562" w:type="dxa"/>
          </w:tcPr>
          <w:p w:rsidR="00470574" w:rsidRPr="0017763E" w:rsidRDefault="00291780" w:rsidP="00AC3D27">
            <w:r>
              <w:rPr>
                <w:rFonts w:hint="eastAsia"/>
              </w:rPr>
              <w:t>已登录</w:t>
            </w:r>
          </w:p>
        </w:tc>
      </w:tr>
      <w:tr w:rsidR="00470574" w:rsidRPr="0017763E" w:rsidTr="00AC3D27">
        <w:tc>
          <w:tcPr>
            <w:tcW w:w="8946" w:type="dxa"/>
            <w:gridSpan w:val="2"/>
          </w:tcPr>
          <w:p w:rsidR="00470574" w:rsidRPr="0017763E" w:rsidRDefault="00470574" w:rsidP="00AC3D27">
            <w:pPr>
              <w:rPr>
                <w:b/>
              </w:rPr>
            </w:pPr>
            <w:r w:rsidRPr="0017763E">
              <w:rPr>
                <w:rFonts w:hint="eastAsia"/>
                <w:b/>
              </w:rPr>
              <w:t>输入</w:t>
            </w:r>
          </w:p>
        </w:tc>
      </w:tr>
      <w:tr w:rsidR="00470574" w:rsidRPr="0017763E" w:rsidTr="00AC3D27">
        <w:tc>
          <w:tcPr>
            <w:tcW w:w="8946" w:type="dxa"/>
            <w:gridSpan w:val="2"/>
          </w:tcPr>
          <w:p w:rsidR="00470574" w:rsidRPr="0017763E" w:rsidRDefault="00470574" w:rsidP="00AC3D27">
            <w:r>
              <w:rPr>
                <w:rFonts w:hint="eastAsia"/>
              </w:rPr>
              <w:t>无</w:t>
            </w:r>
          </w:p>
        </w:tc>
      </w:tr>
      <w:tr w:rsidR="00470574" w:rsidRPr="0017763E" w:rsidTr="00AC3D27">
        <w:tc>
          <w:tcPr>
            <w:tcW w:w="8946" w:type="dxa"/>
            <w:gridSpan w:val="2"/>
          </w:tcPr>
          <w:p w:rsidR="00470574" w:rsidRPr="0017763E" w:rsidRDefault="00470574" w:rsidP="00AC3D27">
            <w:pPr>
              <w:rPr>
                <w:b/>
              </w:rPr>
            </w:pPr>
            <w:r w:rsidRPr="0017763E">
              <w:rPr>
                <w:rFonts w:hint="eastAsia"/>
                <w:b/>
              </w:rPr>
              <w:t>处理</w:t>
            </w:r>
          </w:p>
        </w:tc>
      </w:tr>
      <w:tr w:rsidR="00470574" w:rsidRPr="0017763E" w:rsidTr="00AC3D27">
        <w:tc>
          <w:tcPr>
            <w:tcW w:w="8946" w:type="dxa"/>
            <w:gridSpan w:val="2"/>
          </w:tcPr>
          <w:p w:rsidR="00470574" w:rsidRPr="0017763E" w:rsidRDefault="00470574" w:rsidP="00AC3D27">
            <w:r w:rsidRPr="0017763E">
              <w:rPr>
                <w:rFonts w:hint="eastAsia"/>
              </w:rPr>
              <w:t>银行用户在</w:t>
            </w:r>
            <w:r w:rsidR="005501B2" w:rsidRPr="005501B2">
              <w:rPr>
                <w:rFonts w:hint="eastAsia"/>
              </w:rPr>
              <w:t>办事指南</w:t>
            </w:r>
            <w:r w:rsidRPr="0017763E">
              <w:rPr>
                <w:rFonts w:hint="eastAsia"/>
              </w:rPr>
              <w:t>查询列表页，选择需要</w:t>
            </w:r>
            <w:r>
              <w:rPr>
                <w:rFonts w:hint="eastAsia"/>
              </w:rPr>
              <w:t>发布</w:t>
            </w:r>
            <w:r w:rsidRPr="0017763E">
              <w:rPr>
                <w:rFonts w:hint="eastAsia"/>
              </w:rPr>
              <w:t>的</w:t>
            </w:r>
            <w:r w:rsidR="005501B2" w:rsidRPr="005501B2">
              <w:rPr>
                <w:rFonts w:hint="eastAsia"/>
              </w:rPr>
              <w:t>办事指南</w:t>
            </w:r>
            <w:r w:rsidRPr="0017763E">
              <w:rPr>
                <w:rFonts w:hint="eastAsia"/>
              </w:rPr>
              <w:t>，进行</w:t>
            </w:r>
            <w:r>
              <w:rPr>
                <w:rFonts w:hint="eastAsia"/>
              </w:rPr>
              <w:t>发布</w:t>
            </w:r>
            <w:r w:rsidRPr="0017763E">
              <w:rPr>
                <w:rFonts w:hint="eastAsia"/>
              </w:rPr>
              <w:t>操作；</w:t>
            </w:r>
          </w:p>
          <w:p w:rsidR="00470574" w:rsidRPr="0017763E" w:rsidRDefault="00470574" w:rsidP="00AC3D27">
            <w:r w:rsidRPr="0017763E">
              <w:rPr>
                <w:rFonts w:hint="eastAsia"/>
              </w:rPr>
              <w:t>系统</w:t>
            </w:r>
            <w:r>
              <w:rPr>
                <w:rFonts w:hint="eastAsia"/>
              </w:rPr>
              <w:t>标记选择的</w:t>
            </w:r>
            <w:r w:rsidR="005501B2" w:rsidRPr="005501B2">
              <w:rPr>
                <w:rFonts w:hint="eastAsia"/>
              </w:rPr>
              <w:t>办事指南</w:t>
            </w:r>
            <w:r>
              <w:rPr>
                <w:rFonts w:hint="eastAsia"/>
              </w:rPr>
              <w:t>状态为已发布状态</w:t>
            </w:r>
            <w:r w:rsidRPr="0017763E">
              <w:rPr>
                <w:rFonts w:hint="eastAsia"/>
              </w:rPr>
              <w:t>。</w:t>
            </w:r>
          </w:p>
        </w:tc>
      </w:tr>
      <w:tr w:rsidR="00470574" w:rsidRPr="0017763E" w:rsidTr="00AC3D27">
        <w:tc>
          <w:tcPr>
            <w:tcW w:w="8946" w:type="dxa"/>
            <w:gridSpan w:val="2"/>
          </w:tcPr>
          <w:p w:rsidR="00470574" w:rsidRPr="0017763E" w:rsidRDefault="00470574" w:rsidP="00AC3D27">
            <w:pPr>
              <w:rPr>
                <w:b/>
              </w:rPr>
            </w:pPr>
            <w:r w:rsidRPr="0017763E">
              <w:rPr>
                <w:rFonts w:hint="eastAsia"/>
                <w:b/>
              </w:rPr>
              <w:t>输出</w:t>
            </w:r>
          </w:p>
        </w:tc>
      </w:tr>
      <w:tr w:rsidR="00470574" w:rsidRPr="0017763E" w:rsidTr="00AC3D27">
        <w:tc>
          <w:tcPr>
            <w:tcW w:w="8946" w:type="dxa"/>
            <w:gridSpan w:val="2"/>
          </w:tcPr>
          <w:p w:rsidR="00470574" w:rsidRPr="0017763E" w:rsidRDefault="00470574" w:rsidP="00AC3D27">
            <w:r>
              <w:rPr>
                <w:rFonts w:hint="eastAsia"/>
              </w:rPr>
              <w:t>如发布成功，系统提示“发布</w:t>
            </w:r>
            <w:r w:rsidRPr="0017763E">
              <w:rPr>
                <w:rFonts w:hint="eastAsia"/>
              </w:rPr>
              <w:t>完成”。</w:t>
            </w:r>
          </w:p>
        </w:tc>
      </w:tr>
      <w:tr w:rsidR="00470574" w:rsidRPr="0017763E" w:rsidTr="00AC3D27">
        <w:tc>
          <w:tcPr>
            <w:tcW w:w="8946" w:type="dxa"/>
            <w:gridSpan w:val="2"/>
          </w:tcPr>
          <w:p w:rsidR="00470574" w:rsidRPr="0017763E" w:rsidRDefault="00470574" w:rsidP="00AC3D27">
            <w:pPr>
              <w:rPr>
                <w:b/>
              </w:rPr>
            </w:pPr>
            <w:r w:rsidRPr="0017763E">
              <w:rPr>
                <w:rFonts w:hint="eastAsia"/>
                <w:b/>
              </w:rPr>
              <w:t>错误提示</w:t>
            </w:r>
          </w:p>
        </w:tc>
      </w:tr>
      <w:tr w:rsidR="00470574" w:rsidRPr="0017763E" w:rsidTr="00AC3D27">
        <w:tc>
          <w:tcPr>
            <w:tcW w:w="8946" w:type="dxa"/>
            <w:gridSpan w:val="2"/>
          </w:tcPr>
          <w:p w:rsidR="00470574" w:rsidRPr="0017763E" w:rsidRDefault="00470574" w:rsidP="00AC3D27">
            <w:r>
              <w:rPr>
                <w:rFonts w:hint="eastAsia"/>
              </w:rPr>
              <w:t>发布时</w:t>
            </w:r>
            <w:r w:rsidR="00D51D35">
              <w:rPr>
                <w:rFonts w:hint="eastAsia"/>
              </w:rPr>
              <w:t>如有错误，系统提示</w:t>
            </w:r>
            <w:r>
              <w:rPr>
                <w:rFonts w:hint="eastAsia"/>
              </w:rPr>
              <w:t>“发布</w:t>
            </w:r>
            <w:r w:rsidRPr="0017763E">
              <w:rPr>
                <w:rFonts w:hint="eastAsia"/>
              </w:rPr>
              <w:t>失败”。</w:t>
            </w:r>
          </w:p>
        </w:tc>
      </w:tr>
      <w:tr w:rsidR="00470574" w:rsidRPr="0017763E" w:rsidTr="00AC3D27">
        <w:tc>
          <w:tcPr>
            <w:tcW w:w="8946" w:type="dxa"/>
            <w:gridSpan w:val="2"/>
          </w:tcPr>
          <w:p w:rsidR="00470574" w:rsidRPr="0017763E" w:rsidRDefault="00470574" w:rsidP="00AC3D27">
            <w:pPr>
              <w:rPr>
                <w:b/>
              </w:rPr>
            </w:pPr>
            <w:r w:rsidRPr="0017763E">
              <w:rPr>
                <w:rFonts w:hint="eastAsia"/>
                <w:b/>
              </w:rPr>
              <w:t>备注</w:t>
            </w:r>
          </w:p>
        </w:tc>
      </w:tr>
      <w:tr w:rsidR="00470574" w:rsidRPr="0017763E" w:rsidTr="00AC3D27">
        <w:tc>
          <w:tcPr>
            <w:tcW w:w="8946" w:type="dxa"/>
            <w:gridSpan w:val="2"/>
          </w:tcPr>
          <w:p w:rsidR="00470574" w:rsidRPr="0017763E" w:rsidRDefault="0041422B" w:rsidP="00AC3D27">
            <w:r>
              <w:rPr>
                <w:rFonts w:hint="eastAsia"/>
              </w:rPr>
              <w:t>业务状态</w:t>
            </w:r>
            <w:r w:rsidR="00470574">
              <w:rPr>
                <w:rFonts w:hint="eastAsia"/>
              </w:rPr>
              <w:t>为“已发布”的</w:t>
            </w:r>
            <w:r w:rsidR="005501B2" w:rsidRPr="005501B2">
              <w:rPr>
                <w:rFonts w:hint="eastAsia"/>
              </w:rPr>
              <w:t>办事指南</w:t>
            </w:r>
            <w:r w:rsidR="00470574">
              <w:rPr>
                <w:rFonts w:hint="eastAsia"/>
              </w:rPr>
              <w:t>面向企业和银行用户可见</w:t>
            </w:r>
            <w:r w:rsidR="00470574" w:rsidRPr="005B3231">
              <w:rPr>
                <w:rFonts w:hint="eastAsia"/>
              </w:rPr>
              <w:t>。</w:t>
            </w:r>
          </w:p>
        </w:tc>
      </w:tr>
    </w:tbl>
    <w:p w:rsidR="00470574" w:rsidRDefault="00470574" w:rsidP="00470574"/>
    <w:p w:rsidR="00470574" w:rsidRDefault="00470574">
      <w:pPr>
        <w:pStyle w:val="5"/>
      </w:pPr>
      <w:r>
        <w:rPr>
          <w:rFonts w:hint="eastAsia"/>
        </w:rPr>
        <w:t>取消发布</w:t>
      </w:r>
    </w:p>
    <w:tbl>
      <w:tblPr>
        <w:tblStyle w:val="ab"/>
        <w:tblW w:w="0" w:type="auto"/>
        <w:tblLook w:val="04A0" w:firstRow="1" w:lastRow="0" w:firstColumn="1" w:lastColumn="0" w:noHBand="0" w:noVBand="1"/>
      </w:tblPr>
      <w:tblGrid>
        <w:gridCol w:w="1384"/>
        <w:gridCol w:w="7562"/>
      </w:tblGrid>
      <w:tr w:rsidR="00470574" w:rsidRPr="0017763E" w:rsidTr="00AC3D27">
        <w:tc>
          <w:tcPr>
            <w:tcW w:w="1384" w:type="dxa"/>
          </w:tcPr>
          <w:p w:rsidR="00470574" w:rsidRPr="0017763E" w:rsidRDefault="00470574" w:rsidP="00AC3D27">
            <w:pPr>
              <w:rPr>
                <w:b/>
              </w:rPr>
            </w:pPr>
            <w:r w:rsidRPr="0017763E">
              <w:rPr>
                <w:rFonts w:hint="eastAsia"/>
                <w:b/>
              </w:rPr>
              <w:t>操作人</w:t>
            </w:r>
          </w:p>
        </w:tc>
        <w:tc>
          <w:tcPr>
            <w:tcW w:w="7562" w:type="dxa"/>
          </w:tcPr>
          <w:p w:rsidR="00470574" w:rsidRPr="0017763E" w:rsidRDefault="00470574" w:rsidP="00AC3D27">
            <w:r w:rsidRPr="0017763E">
              <w:rPr>
                <w:rFonts w:hint="eastAsia"/>
              </w:rPr>
              <w:t>银行用户</w:t>
            </w:r>
          </w:p>
        </w:tc>
      </w:tr>
      <w:tr w:rsidR="00470574" w:rsidRPr="0017763E" w:rsidTr="00AC3D27">
        <w:tc>
          <w:tcPr>
            <w:tcW w:w="1384" w:type="dxa"/>
          </w:tcPr>
          <w:p w:rsidR="00470574" w:rsidRPr="0017763E" w:rsidRDefault="00470574" w:rsidP="00AC3D27">
            <w:pPr>
              <w:rPr>
                <w:b/>
              </w:rPr>
            </w:pPr>
            <w:r w:rsidRPr="0017763E">
              <w:rPr>
                <w:rFonts w:hint="eastAsia"/>
                <w:b/>
              </w:rPr>
              <w:t>条件</w:t>
            </w:r>
          </w:p>
        </w:tc>
        <w:tc>
          <w:tcPr>
            <w:tcW w:w="7562" w:type="dxa"/>
          </w:tcPr>
          <w:p w:rsidR="00470574" w:rsidRPr="0017763E" w:rsidRDefault="00291780" w:rsidP="00AC3D27">
            <w:r>
              <w:rPr>
                <w:rFonts w:hint="eastAsia"/>
              </w:rPr>
              <w:t>已登录</w:t>
            </w:r>
          </w:p>
        </w:tc>
      </w:tr>
      <w:tr w:rsidR="00470574" w:rsidRPr="0017763E" w:rsidTr="00AC3D27">
        <w:tc>
          <w:tcPr>
            <w:tcW w:w="8946" w:type="dxa"/>
            <w:gridSpan w:val="2"/>
          </w:tcPr>
          <w:p w:rsidR="00470574" w:rsidRPr="0017763E" w:rsidRDefault="00470574" w:rsidP="00AC3D27">
            <w:pPr>
              <w:rPr>
                <w:b/>
              </w:rPr>
            </w:pPr>
            <w:r w:rsidRPr="0017763E">
              <w:rPr>
                <w:rFonts w:hint="eastAsia"/>
                <w:b/>
              </w:rPr>
              <w:t>输入</w:t>
            </w:r>
          </w:p>
        </w:tc>
      </w:tr>
      <w:tr w:rsidR="00470574" w:rsidRPr="0017763E" w:rsidTr="00AC3D27">
        <w:tc>
          <w:tcPr>
            <w:tcW w:w="8946" w:type="dxa"/>
            <w:gridSpan w:val="2"/>
          </w:tcPr>
          <w:p w:rsidR="00470574" w:rsidRPr="0017763E" w:rsidRDefault="00470574" w:rsidP="00AC3D27">
            <w:r>
              <w:rPr>
                <w:rFonts w:hint="eastAsia"/>
              </w:rPr>
              <w:t>无</w:t>
            </w:r>
          </w:p>
        </w:tc>
      </w:tr>
      <w:tr w:rsidR="00470574" w:rsidRPr="0017763E" w:rsidTr="00AC3D27">
        <w:tc>
          <w:tcPr>
            <w:tcW w:w="8946" w:type="dxa"/>
            <w:gridSpan w:val="2"/>
          </w:tcPr>
          <w:p w:rsidR="00470574" w:rsidRPr="0017763E" w:rsidRDefault="00470574" w:rsidP="00AC3D27">
            <w:pPr>
              <w:rPr>
                <w:b/>
              </w:rPr>
            </w:pPr>
            <w:r w:rsidRPr="0017763E">
              <w:rPr>
                <w:rFonts w:hint="eastAsia"/>
                <w:b/>
              </w:rPr>
              <w:t>处理</w:t>
            </w:r>
          </w:p>
        </w:tc>
      </w:tr>
      <w:tr w:rsidR="00470574" w:rsidRPr="0017763E" w:rsidTr="00AC3D27">
        <w:tc>
          <w:tcPr>
            <w:tcW w:w="8946" w:type="dxa"/>
            <w:gridSpan w:val="2"/>
          </w:tcPr>
          <w:p w:rsidR="00470574" w:rsidRPr="0017763E" w:rsidRDefault="00470574" w:rsidP="00AC3D27">
            <w:r w:rsidRPr="0017763E">
              <w:rPr>
                <w:rFonts w:hint="eastAsia"/>
              </w:rPr>
              <w:t>银行用户在法律法规查询列表页，选择需要</w:t>
            </w:r>
            <w:r>
              <w:rPr>
                <w:rFonts w:hint="eastAsia"/>
              </w:rPr>
              <w:t>取消发布</w:t>
            </w:r>
            <w:r w:rsidRPr="0017763E">
              <w:rPr>
                <w:rFonts w:hint="eastAsia"/>
              </w:rPr>
              <w:t>的法律法规，进行</w:t>
            </w:r>
            <w:r>
              <w:rPr>
                <w:rFonts w:hint="eastAsia"/>
              </w:rPr>
              <w:t>取消发布</w:t>
            </w:r>
            <w:r w:rsidRPr="0017763E">
              <w:rPr>
                <w:rFonts w:hint="eastAsia"/>
              </w:rPr>
              <w:t>操作；</w:t>
            </w:r>
          </w:p>
          <w:p w:rsidR="00470574" w:rsidRPr="0017763E" w:rsidRDefault="00470574" w:rsidP="00AC3D27">
            <w:r w:rsidRPr="0017763E">
              <w:rPr>
                <w:rFonts w:hint="eastAsia"/>
              </w:rPr>
              <w:t>系统</w:t>
            </w:r>
            <w:r>
              <w:rPr>
                <w:rFonts w:hint="eastAsia"/>
              </w:rPr>
              <w:t>标记选择的</w:t>
            </w:r>
            <w:r w:rsidRPr="0017763E">
              <w:rPr>
                <w:rFonts w:hint="eastAsia"/>
              </w:rPr>
              <w:t>法律法规</w:t>
            </w:r>
            <w:r>
              <w:rPr>
                <w:rFonts w:hint="eastAsia"/>
              </w:rPr>
              <w:t>状态为</w:t>
            </w:r>
            <w:proofErr w:type="gramStart"/>
            <w:r>
              <w:rPr>
                <w:rFonts w:hint="eastAsia"/>
              </w:rPr>
              <w:t>未发布</w:t>
            </w:r>
            <w:proofErr w:type="gramEnd"/>
            <w:r>
              <w:rPr>
                <w:rFonts w:hint="eastAsia"/>
              </w:rPr>
              <w:t>状态</w:t>
            </w:r>
            <w:r w:rsidRPr="0017763E">
              <w:rPr>
                <w:rFonts w:hint="eastAsia"/>
              </w:rPr>
              <w:t>。</w:t>
            </w:r>
          </w:p>
        </w:tc>
      </w:tr>
      <w:tr w:rsidR="00470574" w:rsidRPr="0017763E" w:rsidTr="00AC3D27">
        <w:tc>
          <w:tcPr>
            <w:tcW w:w="8946" w:type="dxa"/>
            <w:gridSpan w:val="2"/>
          </w:tcPr>
          <w:p w:rsidR="00470574" w:rsidRPr="0017763E" w:rsidRDefault="00470574" w:rsidP="00AC3D27">
            <w:pPr>
              <w:rPr>
                <w:b/>
              </w:rPr>
            </w:pPr>
            <w:r w:rsidRPr="0017763E">
              <w:rPr>
                <w:rFonts w:hint="eastAsia"/>
                <w:b/>
              </w:rPr>
              <w:t>输出</w:t>
            </w:r>
          </w:p>
        </w:tc>
      </w:tr>
      <w:tr w:rsidR="00470574" w:rsidRPr="0017763E" w:rsidTr="00AC3D27">
        <w:tc>
          <w:tcPr>
            <w:tcW w:w="8946" w:type="dxa"/>
            <w:gridSpan w:val="2"/>
          </w:tcPr>
          <w:p w:rsidR="00470574" w:rsidRPr="0017763E" w:rsidRDefault="00470574" w:rsidP="00AC3D27">
            <w:r>
              <w:rPr>
                <w:rFonts w:hint="eastAsia"/>
              </w:rPr>
              <w:lastRenderedPageBreak/>
              <w:t>如取消发布成功，系统提示“取消发布</w:t>
            </w:r>
            <w:r w:rsidRPr="0017763E">
              <w:rPr>
                <w:rFonts w:hint="eastAsia"/>
              </w:rPr>
              <w:t>完成”。</w:t>
            </w:r>
          </w:p>
        </w:tc>
      </w:tr>
      <w:tr w:rsidR="00470574" w:rsidRPr="0017763E" w:rsidTr="00AC3D27">
        <w:tc>
          <w:tcPr>
            <w:tcW w:w="8946" w:type="dxa"/>
            <w:gridSpan w:val="2"/>
          </w:tcPr>
          <w:p w:rsidR="00470574" w:rsidRPr="0017763E" w:rsidRDefault="00470574" w:rsidP="00AC3D27">
            <w:pPr>
              <w:rPr>
                <w:b/>
              </w:rPr>
            </w:pPr>
            <w:r w:rsidRPr="0017763E">
              <w:rPr>
                <w:rFonts w:hint="eastAsia"/>
                <w:b/>
              </w:rPr>
              <w:t>错误提示</w:t>
            </w:r>
          </w:p>
        </w:tc>
      </w:tr>
      <w:tr w:rsidR="00470574" w:rsidRPr="0017763E" w:rsidTr="00AC3D27">
        <w:tc>
          <w:tcPr>
            <w:tcW w:w="8946" w:type="dxa"/>
            <w:gridSpan w:val="2"/>
          </w:tcPr>
          <w:p w:rsidR="00470574" w:rsidRPr="0017763E" w:rsidRDefault="00470574" w:rsidP="00AC3D27">
            <w:r>
              <w:rPr>
                <w:rFonts w:hint="eastAsia"/>
              </w:rPr>
              <w:t>取消发布时</w:t>
            </w:r>
            <w:r w:rsidR="00D51D35">
              <w:rPr>
                <w:rFonts w:hint="eastAsia"/>
              </w:rPr>
              <w:t>如有错误，系统提示</w:t>
            </w:r>
            <w:r>
              <w:rPr>
                <w:rFonts w:hint="eastAsia"/>
              </w:rPr>
              <w:t>“取消发布</w:t>
            </w:r>
            <w:r w:rsidRPr="0017763E">
              <w:rPr>
                <w:rFonts w:hint="eastAsia"/>
              </w:rPr>
              <w:t>失败”。</w:t>
            </w:r>
          </w:p>
        </w:tc>
      </w:tr>
      <w:tr w:rsidR="00470574" w:rsidRPr="0017763E" w:rsidTr="00AC3D27">
        <w:tc>
          <w:tcPr>
            <w:tcW w:w="8946" w:type="dxa"/>
            <w:gridSpan w:val="2"/>
          </w:tcPr>
          <w:p w:rsidR="00470574" w:rsidRPr="0017763E" w:rsidRDefault="00470574" w:rsidP="00AC3D27">
            <w:pPr>
              <w:rPr>
                <w:b/>
              </w:rPr>
            </w:pPr>
            <w:r w:rsidRPr="0017763E">
              <w:rPr>
                <w:rFonts w:hint="eastAsia"/>
                <w:b/>
              </w:rPr>
              <w:t>备注</w:t>
            </w:r>
          </w:p>
        </w:tc>
      </w:tr>
      <w:tr w:rsidR="00470574" w:rsidRPr="0017763E" w:rsidTr="00AC3D27">
        <w:tc>
          <w:tcPr>
            <w:tcW w:w="8946" w:type="dxa"/>
            <w:gridSpan w:val="2"/>
          </w:tcPr>
          <w:p w:rsidR="00470574" w:rsidRPr="00B036AE" w:rsidRDefault="0041422B" w:rsidP="00AC3D27">
            <w:r>
              <w:rPr>
                <w:rFonts w:hint="eastAsia"/>
              </w:rPr>
              <w:t>业务状态</w:t>
            </w:r>
            <w:r w:rsidR="00470574">
              <w:rPr>
                <w:rFonts w:hint="eastAsia"/>
              </w:rPr>
              <w:t>为“已发布”的</w:t>
            </w:r>
            <w:r w:rsidR="005501B2" w:rsidRPr="005501B2">
              <w:rPr>
                <w:rFonts w:hint="eastAsia"/>
              </w:rPr>
              <w:t>办事指南</w:t>
            </w:r>
            <w:r w:rsidR="00470574">
              <w:rPr>
                <w:rFonts w:hint="eastAsia"/>
              </w:rPr>
              <w:t>面向企业和银行用户可见</w:t>
            </w:r>
            <w:r w:rsidR="00470574" w:rsidRPr="005B3231">
              <w:rPr>
                <w:rFonts w:hint="eastAsia"/>
              </w:rPr>
              <w:t>。</w:t>
            </w:r>
          </w:p>
        </w:tc>
      </w:tr>
    </w:tbl>
    <w:p w:rsidR="00470574" w:rsidRPr="00B036AE" w:rsidRDefault="00470574" w:rsidP="00470574"/>
    <w:p w:rsidR="008244C9" w:rsidRDefault="008244C9" w:rsidP="005E601F">
      <w:pPr>
        <w:pStyle w:val="4"/>
      </w:pPr>
      <w:r>
        <w:rPr>
          <w:rFonts w:hint="eastAsia"/>
        </w:rPr>
        <w:t>业务</w:t>
      </w:r>
      <w:r w:rsidR="00E57476">
        <w:rPr>
          <w:rFonts w:hint="eastAsia"/>
        </w:rPr>
        <w:t>项目</w:t>
      </w:r>
      <w:r>
        <w:rPr>
          <w:rFonts w:hint="eastAsia"/>
        </w:rPr>
        <w:t>管理</w:t>
      </w:r>
    </w:p>
    <w:p w:rsidR="00582F85" w:rsidRPr="00B036AE" w:rsidRDefault="00582F85">
      <w:pPr>
        <w:pStyle w:val="5"/>
      </w:pPr>
      <w:r>
        <w:rPr>
          <w:rFonts w:hint="eastAsia"/>
        </w:rPr>
        <w:t>列表查询</w:t>
      </w:r>
    </w:p>
    <w:tbl>
      <w:tblPr>
        <w:tblStyle w:val="ab"/>
        <w:tblW w:w="0" w:type="auto"/>
        <w:tblLook w:val="04A0" w:firstRow="1" w:lastRow="0" w:firstColumn="1" w:lastColumn="0" w:noHBand="0" w:noVBand="1"/>
      </w:tblPr>
      <w:tblGrid>
        <w:gridCol w:w="1384"/>
        <w:gridCol w:w="7562"/>
      </w:tblGrid>
      <w:tr w:rsidR="00582F85" w:rsidRPr="00925374" w:rsidTr="00AC3D27">
        <w:tc>
          <w:tcPr>
            <w:tcW w:w="1384" w:type="dxa"/>
          </w:tcPr>
          <w:p w:rsidR="00582F85" w:rsidRPr="00925374" w:rsidRDefault="00582F85" w:rsidP="00AC3D27">
            <w:pPr>
              <w:rPr>
                <w:b/>
              </w:rPr>
            </w:pPr>
            <w:r w:rsidRPr="00925374">
              <w:rPr>
                <w:rFonts w:hint="eastAsia"/>
                <w:b/>
              </w:rPr>
              <w:t>操作人</w:t>
            </w:r>
          </w:p>
        </w:tc>
        <w:tc>
          <w:tcPr>
            <w:tcW w:w="7562" w:type="dxa"/>
          </w:tcPr>
          <w:p w:rsidR="00582F85" w:rsidRPr="00925374" w:rsidRDefault="00582F85" w:rsidP="00AC3D27">
            <w:r w:rsidRPr="00925374">
              <w:rPr>
                <w:rFonts w:hint="eastAsia"/>
              </w:rPr>
              <w:t>银行用户</w:t>
            </w:r>
          </w:p>
        </w:tc>
      </w:tr>
      <w:tr w:rsidR="00582F85" w:rsidRPr="00925374" w:rsidTr="00AC3D27">
        <w:tc>
          <w:tcPr>
            <w:tcW w:w="1384" w:type="dxa"/>
          </w:tcPr>
          <w:p w:rsidR="00582F85" w:rsidRPr="00925374" w:rsidRDefault="00582F85" w:rsidP="00AC3D27">
            <w:pPr>
              <w:rPr>
                <w:b/>
              </w:rPr>
            </w:pPr>
            <w:r w:rsidRPr="00925374">
              <w:rPr>
                <w:rFonts w:hint="eastAsia"/>
                <w:b/>
              </w:rPr>
              <w:t>条件</w:t>
            </w:r>
          </w:p>
        </w:tc>
        <w:tc>
          <w:tcPr>
            <w:tcW w:w="7562" w:type="dxa"/>
          </w:tcPr>
          <w:p w:rsidR="00582F85" w:rsidRPr="00925374" w:rsidRDefault="00291780" w:rsidP="00AC3D27">
            <w:r>
              <w:rPr>
                <w:rFonts w:hint="eastAsia"/>
              </w:rPr>
              <w:t>已登录</w:t>
            </w:r>
          </w:p>
        </w:tc>
      </w:tr>
      <w:tr w:rsidR="00582F85" w:rsidRPr="00925374" w:rsidTr="00AC3D27">
        <w:tc>
          <w:tcPr>
            <w:tcW w:w="8946" w:type="dxa"/>
            <w:gridSpan w:val="2"/>
          </w:tcPr>
          <w:p w:rsidR="00582F85" w:rsidRPr="00925374" w:rsidRDefault="00582F85" w:rsidP="00AC3D27">
            <w:pPr>
              <w:rPr>
                <w:b/>
              </w:rPr>
            </w:pPr>
            <w:r w:rsidRPr="00925374">
              <w:rPr>
                <w:rFonts w:hint="eastAsia"/>
                <w:b/>
              </w:rPr>
              <w:t>输入</w:t>
            </w:r>
          </w:p>
        </w:tc>
      </w:tr>
      <w:tr w:rsidR="00582F85" w:rsidRPr="00925374" w:rsidTr="00AC3D27">
        <w:tc>
          <w:tcPr>
            <w:tcW w:w="8946" w:type="dxa"/>
            <w:gridSpan w:val="2"/>
          </w:tcPr>
          <w:p w:rsidR="00582F85" w:rsidRPr="00925374" w:rsidRDefault="00582F85">
            <w:r>
              <w:rPr>
                <w:rFonts w:hint="eastAsia"/>
              </w:rPr>
              <w:t>查询条件包括关键字、</w:t>
            </w:r>
            <w:r w:rsidR="006E3171">
              <w:rPr>
                <w:rFonts w:hint="eastAsia"/>
              </w:rPr>
              <w:t>业务项目类型</w:t>
            </w:r>
            <w:r>
              <w:rPr>
                <w:rFonts w:hint="eastAsia"/>
              </w:rPr>
              <w:t>、</w:t>
            </w:r>
            <w:r w:rsidR="0041422B">
              <w:rPr>
                <w:rFonts w:hint="eastAsia"/>
              </w:rPr>
              <w:t>业务状态</w:t>
            </w:r>
            <w:r>
              <w:rPr>
                <w:rFonts w:hint="eastAsia"/>
              </w:rPr>
              <w:t>、发布时间范围</w:t>
            </w:r>
          </w:p>
        </w:tc>
      </w:tr>
      <w:tr w:rsidR="00582F85" w:rsidRPr="00925374" w:rsidTr="00AC3D27">
        <w:tc>
          <w:tcPr>
            <w:tcW w:w="8946" w:type="dxa"/>
            <w:gridSpan w:val="2"/>
          </w:tcPr>
          <w:p w:rsidR="00582F85" w:rsidRPr="00925374" w:rsidRDefault="00582F85" w:rsidP="00AC3D27">
            <w:pPr>
              <w:rPr>
                <w:b/>
              </w:rPr>
            </w:pPr>
            <w:r w:rsidRPr="00925374">
              <w:rPr>
                <w:rFonts w:hint="eastAsia"/>
                <w:b/>
              </w:rPr>
              <w:t>处理</w:t>
            </w:r>
          </w:p>
        </w:tc>
      </w:tr>
      <w:tr w:rsidR="00582F85" w:rsidRPr="00925374" w:rsidTr="00AC3D27">
        <w:tc>
          <w:tcPr>
            <w:tcW w:w="8946" w:type="dxa"/>
            <w:gridSpan w:val="2"/>
          </w:tcPr>
          <w:p w:rsidR="00582F85" w:rsidRDefault="00582F85" w:rsidP="00AC3D27">
            <w:r>
              <w:rPr>
                <w:rFonts w:hint="eastAsia"/>
              </w:rPr>
              <w:t>默认系统显示全部按时间倒序排列的业务项目列表。</w:t>
            </w:r>
          </w:p>
          <w:p w:rsidR="00582F85" w:rsidRDefault="00582F85" w:rsidP="00AC3D27">
            <w:r>
              <w:rPr>
                <w:rFonts w:hint="eastAsia"/>
              </w:rPr>
              <w:t>银行用户录入查询条件，进行查询操作；</w:t>
            </w:r>
          </w:p>
          <w:p w:rsidR="00582F85" w:rsidRPr="0017763E" w:rsidRDefault="00582F85" w:rsidP="00AC3D27">
            <w:r w:rsidRPr="0017763E">
              <w:rPr>
                <w:rFonts w:hint="eastAsia"/>
              </w:rPr>
              <w:t>系统返回符合查询条件的</w:t>
            </w:r>
            <w:r>
              <w:rPr>
                <w:rFonts w:hint="eastAsia"/>
              </w:rPr>
              <w:t>业务项目</w:t>
            </w:r>
            <w:r w:rsidR="00E57476">
              <w:rPr>
                <w:rFonts w:hint="eastAsia"/>
              </w:rPr>
              <w:t>信息</w:t>
            </w:r>
            <w:r w:rsidRPr="0017763E">
              <w:rPr>
                <w:rFonts w:hint="eastAsia"/>
              </w:rPr>
              <w:t>，并列表显示；</w:t>
            </w:r>
          </w:p>
          <w:p w:rsidR="00582F85" w:rsidRPr="00B036AE" w:rsidRDefault="00582F85">
            <w:r w:rsidRPr="0017763E">
              <w:rPr>
                <w:rFonts w:hint="eastAsia"/>
              </w:rPr>
              <w:t>银行用户通过列表选择，</w:t>
            </w:r>
            <w:r>
              <w:rPr>
                <w:rFonts w:hint="eastAsia"/>
              </w:rPr>
              <w:t>可进行添加、删除、修改、导出、发布操作；同时，</w:t>
            </w:r>
            <w:r w:rsidRPr="0017763E">
              <w:rPr>
                <w:rFonts w:hint="eastAsia"/>
              </w:rPr>
              <w:t>进入</w:t>
            </w:r>
            <w:r>
              <w:rPr>
                <w:rFonts w:hint="eastAsia"/>
              </w:rPr>
              <w:t>业务项目</w:t>
            </w:r>
            <w:r w:rsidRPr="0017763E">
              <w:rPr>
                <w:rFonts w:hint="eastAsia"/>
              </w:rPr>
              <w:t>详细显示页面</w:t>
            </w:r>
            <w:r>
              <w:rPr>
                <w:rFonts w:hint="eastAsia"/>
              </w:rPr>
              <w:t>，</w:t>
            </w:r>
            <w:r w:rsidRPr="0017763E">
              <w:rPr>
                <w:rFonts w:hint="eastAsia"/>
              </w:rPr>
              <w:t>根据</w:t>
            </w:r>
            <w:r w:rsidR="0041422B">
              <w:rPr>
                <w:rFonts w:hint="eastAsia"/>
              </w:rPr>
              <w:t>业务状态</w:t>
            </w:r>
            <w:r w:rsidRPr="0017763E">
              <w:rPr>
                <w:rFonts w:hint="eastAsia"/>
              </w:rPr>
              <w:t>控制可进行的操作。</w:t>
            </w:r>
          </w:p>
        </w:tc>
      </w:tr>
      <w:tr w:rsidR="00582F85" w:rsidRPr="00925374" w:rsidTr="00AC3D27">
        <w:tc>
          <w:tcPr>
            <w:tcW w:w="8946" w:type="dxa"/>
            <w:gridSpan w:val="2"/>
          </w:tcPr>
          <w:p w:rsidR="00582F85" w:rsidRPr="00925374" w:rsidRDefault="00582F85" w:rsidP="00AC3D27">
            <w:pPr>
              <w:rPr>
                <w:b/>
              </w:rPr>
            </w:pPr>
            <w:r w:rsidRPr="00925374">
              <w:rPr>
                <w:rFonts w:hint="eastAsia"/>
                <w:b/>
              </w:rPr>
              <w:t>输出</w:t>
            </w:r>
          </w:p>
        </w:tc>
      </w:tr>
      <w:tr w:rsidR="00582F85" w:rsidRPr="00925374" w:rsidTr="00AC3D27">
        <w:tc>
          <w:tcPr>
            <w:tcW w:w="8946" w:type="dxa"/>
            <w:gridSpan w:val="2"/>
          </w:tcPr>
          <w:p w:rsidR="00582F85" w:rsidRPr="00925374" w:rsidRDefault="00582F85" w:rsidP="00AC3D27">
            <w:r w:rsidRPr="0017763E">
              <w:rPr>
                <w:rFonts w:hint="eastAsia"/>
              </w:rPr>
              <w:t>列表显示包括</w:t>
            </w:r>
            <w:r w:rsidRPr="00582F85">
              <w:rPr>
                <w:rFonts w:hint="eastAsia"/>
              </w:rPr>
              <w:t>业务</w:t>
            </w:r>
            <w:r w:rsidR="00E57476">
              <w:rPr>
                <w:rFonts w:hint="eastAsia"/>
              </w:rPr>
              <w:t>项目</w:t>
            </w:r>
            <w:r w:rsidRPr="00582F85">
              <w:rPr>
                <w:rFonts w:hint="eastAsia"/>
              </w:rPr>
              <w:t>编号、</w:t>
            </w:r>
            <w:r w:rsidR="00E57476">
              <w:rPr>
                <w:rFonts w:hint="eastAsia"/>
              </w:rPr>
              <w:t>业务项目名称</w:t>
            </w:r>
            <w:r w:rsidRPr="00582F85">
              <w:rPr>
                <w:rFonts w:hint="eastAsia"/>
              </w:rPr>
              <w:t>、</w:t>
            </w:r>
            <w:r w:rsidR="006E3171">
              <w:rPr>
                <w:rFonts w:hint="eastAsia"/>
              </w:rPr>
              <w:t>业务项目类型</w:t>
            </w:r>
            <w:r>
              <w:rPr>
                <w:rFonts w:hint="eastAsia"/>
              </w:rPr>
              <w:t>、</w:t>
            </w:r>
            <w:r w:rsidR="0041422B">
              <w:rPr>
                <w:rFonts w:hint="eastAsia"/>
              </w:rPr>
              <w:t>业务状态</w:t>
            </w:r>
            <w:r w:rsidRPr="00582F85">
              <w:rPr>
                <w:rFonts w:hint="eastAsia"/>
              </w:rPr>
              <w:t>、发布时间</w:t>
            </w:r>
            <w:r>
              <w:rPr>
                <w:rFonts w:hint="eastAsia"/>
              </w:rPr>
              <w:t>。</w:t>
            </w:r>
          </w:p>
        </w:tc>
      </w:tr>
      <w:tr w:rsidR="00582F85" w:rsidRPr="00925374" w:rsidTr="00AC3D27">
        <w:tc>
          <w:tcPr>
            <w:tcW w:w="8946" w:type="dxa"/>
            <w:gridSpan w:val="2"/>
          </w:tcPr>
          <w:p w:rsidR="00582F85" w:rsidRPr="00925374" w:rsidRDefault="00582F85" w:rsidP="00AC3D27">
            <w:pPr>
              <w:rPr>
                <w:b/>
              </w:rPr>
            </w:pPr>
            <w:r w:rsidRPr="00925374">
              <w:rPr>
                <w:rFonts w:hint="eastAsia"/>
                <w:b/>
              </w:rPr>
              <w:t>错误提示</w:t>
            </w:r>
          </w:p>
        </w:tc>
      </w:tr>
      <w:tr w:rsidR="00582F85" w:rsidRPr="00925374" w:rsidTr="00AC3D27">
        <w:tc>
          <w:tcPr>
            <w:tcW w:w="8946" w:type="dxa"/>
            <w:gridSpan w:val="2"/>
          </w:tcPr>
          <w:p w:rsidR="00582F85" w:rsidRPr="00925374" w:rsidRDefault="00582F85" w:rsidP="00AC3D27">
            <w:r w:rsidRPr="0017763E">
              <w:rPr>
                <w:rFonts w:hint="eastAsia"/>
              </w:rPr>
              <w:t>查询时</w:t>
            </w:r>
            <w:r w:rsidR="00D51D35">
              <w:rPr>
                <w:rFonts w:hint="eastAsia"/>
              </w:rPr>
              <w:t>如有错误，系统提示</w:t>
            </w:r>
            <w:r w:rsidRPr="0017763E">
              <w:rPr>
                <w:rFonts w:hint="eastAsia"/>
              </w:rPr>
              <w:t>“查询失败”。</w:t>
            </w:r>
          </w:p>
        </w:tc>
      </w:tr>
      <w:tr w:rsidR="00582F85" w:rsidRPr="00925374" w:rsidTr="00AC3D27">
        <w:tc>
          <w:tcPr>
            <w:tcW w:w="8946" w:type="dxa"/>
            <w:gridSpan w:val="2"/>
          </w:tcPr>
          <w:p w:rsidR="00582F85" w:rsidRPr="00925374" w:rsidRDefault="00582F85" w:rsidP="00AC3D27">
            <w:pPr>
              <w:rPr>
                <w:b/>
              </w:rPr>
            </w:pPr>
            <w:r w:rsidRPr="00925374">
              <w:rPr>
                <w:rFonts w:hint="eastAsia"/>
                <w:b/>
              </w:rPr>
              <w:t>备注</w:t>
            </w:r>
          </w:p>
        </w:tc>
      </w:tr>
      <w:tr w:rsidR="00582F85" w:rsidRPr="00925374" w:rsidTr="00AC3D27">
        <w:tc>
          <w:tcPr>
            <w:tcW w:w="8946" w:type="dxa"/>
            <w:gridSpan w:val="2"/>
          </w:tcPr>
          <w:p w:rsidR="00582F85" w:rsidRPr="00925374" w:rsidRDefault="00582F85">
            <w:r w:rsidRPr="0017763E">
              <w:rPr>
                <w:rFonts w:hint="eastAsia"/>
              </w:rPr>
              <w:t>查询条件支持对</w:t>
            </w:r>
            <w:r w:rsidR="00E57476" w:rsidRPr="00E57476">
              <w:rPr>
                <w:rFonts w:hint="eastAsia"/>
              </w:rPr>
              <w:t>业务项目编号、业务项目名称</w:t>
            </w:r>
            <w:r w:rsidRPr="0017763E">
              <w:rPr>
                <w:rFonts w:hint="eastAsia"/>
              </w:rPr>
              <w:t>的模糊检索。</w:t>
            </w:r>
          </w:p>
        </w:tc>
      </w:tr>
    </w:tbl>
    <w:p w:rsidR="00582F85" w:rsidRDefault="00582F85" w:rsidP="00A364D7"/>
    <w:p w:rsidR="00582F85" w:rsidRDefault="00582F85" w:rsidP="00A364D7">
      <w:pPr>
        <w:pStyle w:val="5"/>
      </w:pPr>
      <w:r>
        <w:rPr>
          <w:rFonts w:hint="eastAsia"/>
        </w:rPr>
        <w:t>添加</w:t>
      </w:r>
    </w:p>
    <w:tbl>
      <w:tblPr>
        <w:tblStyle w:val="ab"/>
        <w:tblW w:w="0" w:type="auto"/>
        <w:tblLook w:val="04A0" w:firstRow="1" w:lastRow="0" w:firstColumn="1" w:lastColumn="0" w:noHBand="0" w:noVBand="1"/>
      </w:tblPr>
      <w:tblGrid>
        <w:gridCol w:w="1384"/>
        <w:gridCol w:w="7562"/>
      </w:tblGrid>
      <w:tr w:rsidR="00582F85" w:rsidRPr="00925374" w:rsidTr="00AC3D27">
        <w:tc>
          <w:tcPr>
            <w:tcW w:w="1384" w:type="dxa"/>
          </w:tcPr>
          <w:p w:rsidR="00582F85" w:rsidRPr="00925374" w:rsidRDefault="00582F85" w:rsidP="00AC3D27">
            <w:pPr>
              <w:rPr>
                <w:b/>
              </w:rPr>
            </w:pPr>
            <w:r w:rsidRPr="00925374">
              <w:rPr>
                <w:rFonts w:hint="eastAsia"/>
                <w:b/>
              </w:rPr>
              <w:lastRenderedPageBreak/>
              <w:t>操作人</w:t>
            </w:r>
          </w:p>
        </w:tc>
        <w:tc>
          <w:tcPr>
            <w:tcW w:w="7562" w:type="dxa"/>
          </w:tcPr>
          <w:p w:rsidR="00582F85" w:rsidRPr="00925374" w:rsidRDefault="00582F85" w:rsidP="00AC3D27">
            <w:r w:rsidRPr="00925374">
              <w:rPr>
                <w:rFonts w:hint="eastAsia"/>
              </w:rPr>
              <w:t>银行用户</w:t>
            </w:r>
          </w:p>
        </w:tc>
      </w:tr>
      <w:tr w:rsidR="00582F85" w:rsidRPr="00925374" w:rsidTr="00AC3D27">
        <w:tc>
          <w:tcPr>
            <w:tcW w:w="1384" w:type="dxa"/>
          </w:tcPr>
          <w:p w:rsidR="00582F85" w:rsidRPr="00925374" w:rsidRDefault="00582F85" w:rsidP="00AC3D27">
            <w:pPr>
              <w:rPr>
                <w:b/>
              </w:rPr>
            </w:pPr>
            <w:r w:rsidRPr="00925374">
              <w:rPr>
                <w:rFonts w:hint="eastAsia"/>
                <w:b/>
              </w:rPr>
              <w:t>条件</w:t>
            </w:r>
          </w:p>
        </w:tc>
        <w:tc>
          <w:tcPr>
            <w:tcW w:w="7562" w:type="dxa"/>
          </w:tcPr>
          <w:p w:rsidR="00582F85" w:rsidRPr="00925374" w:rsidRDefault="00291780" w:rsidP="00AC3D27">
            <w:r>
              <w:rPr>
                <w:rFonts w:hint="eastAsia"/>
              </w:rPr>
              <w:t>已登录</w:t>
            </w:r>
          </w:p>
        </w:tc>
      </w:tr>
      <w:tr w:rsidR="00582F85" w:rsidRPr="00925374" w:rsidTr="00AC3D27">
        <w:tc>
          <w:tcPr>
            <w:tcW w:w="8946" w:type="dxa"/>
            <w:gridSpan w:val="2"/>
          </w:tcPr>
          <w:p w:rsidR="00582F85" w:rsidRPr="00925374" w:rsidRDefault="00582F85" w:rsidP="00AC3D27">
            <w:pPr>
              <w:rPr>
                <w:b/>
              </w:rPr>
            </w:pPr>
            <w:r w:rsidRPr="00925374">
              <w:rPr>
                <w:rFonts w:hint="eastAsia"/>
                <w:b/>
              </w:rPr>
              <w:t>输入</w:t>
            </w:r>
          </w:p>
        </w:tc>
      </w:tr>
      <w:tr w:rsidR="00582F85" w:rsidRPr="00925374" w:rsidTr="00AC3D27">
        <w:tc>
          <w:tcPr>
            <w:tcW w:w="8946" w:type="dxa"/>
            <w:gridSpan w:val="2"/>
          </w:tcPr>
          <w:p w:rsidR="00582F85" w:rsidRPr="00925374" w:rsidRDefault="00E57476">
            <w:r w:rsidRPr="00E57476">
              <w:rPr>
                <w:rFonts w:hint="eastAsia"/>
              </w:rPr>
              <w:t>业务项目编号、业务项目名称</w:t>
            </w:r>
            <w:r w:rsidR="00582F85" w:rsidRPr="00582F85">
              <w:rPr>
                <w:rFonts w:hint="eastAsia"/>
              </w:rPr>
              <w:t>、</w:t>
            </w:r>
            <w:r w:rsidR="006E3171">
              <w:rPr>
                <w:rFonts w:hint="eastAsia"/>
              </w:rPr>
              <w:t>业务项目类型</w:t>
            </w:r>
            <w:r w:rsidR="00582F85" w:rsidRPr="00582F85">
              <w:rPr>
                <w:rFonts w:hint="eastAsia"/>
              </w:rPr>
              <w:t>、申请表下载地址、样例下载地址、是否开具行政审批受理单</w:t>
            </w:r>
            <w:r w:rsidR="00582F85" w:rsidRPr="00582F85">
              <w:commentReference w:id="191"/>
            </w:r>
            <w:r w:rsidR="00582F85" w:rsidRPr="00582F85">
              <w:rPr>
                <w:rFonts w:hint="eastAsia"/>
              </w:rPr>
              <w:t>、受理时限、办结时限、</w:t>
            </w:r>
            <w:r w:rsidR="0041422B">
              <w:rPr>
                <w:rFonts w:hint="eastAsia"/>
              </w:rPr>
              <w:t>业务状态</w:t>
            </w:r>
            <w:r w:rsidR="00582F85" w:rsidRPr="00582F85">
              <w:rPr>
                <w:rFonts w:hint="eastAsia"/>
              </w:rPr>
              <w:t>、发布时间</w:t>
            </w:r>
            <w:r w:rsidR="00582F85" w:rsidRPr="0017763E">
              <w:rPr>
                <w:rFonts w:hint="eastAsia"/>
              </w:rPr>
              <w:t>。</w:t>
            </w:r>
            <w:r w:rsidR="0041422B">
              <w:rPr>
                <w:rFonts w:hint="eastAsia"/>
              </w:rPr>
              <w:t>业务状态</w:t>
            </w:r>
            <w:r w:rsidR="00582F85" w:rsidRPr="0017763E">
              <w:rPr>
                <w:rFonts w:hint="eastAsia"/>
              </w:rPr>
              <w:t>默认</w:t>
            </w:r>
            <w:proofErr w:type="gramStart"/>
            <w:r w:rsidR="00582F85" w:rsidRPr="0017763E">
              <w:rPr>
                <w:rFonts w:hint="eastAsia"/>
              </w:rPr>
              <w:t>“</w:t>
            </w:r>
            <w:proofErr w:type="gramEnd"/>
            <w:r w:rsidR="00582F85" w:rsidRPr="0017763E">
              <w:rPr>
                <w:rFonts w:hint="eastAsia"/>
              </w:rPr>
              <w:t>未发布“</w:t>
            </w:r>
            <w:r w:rsidR="00582F85">
              <w:rPr>
                <w:rFonts w:hint="eastAsia"/>
              </w:rPr>
              <w:t>。</w:t>
            </w:r>
            <w:r w:rsidR="00582F85" w:rsidRPr="00925374">
              <w:rPr>
                <w:rFonts w:hint="eastAsia"/>
              </w:rPr>
              <w:t xml:space="preserve"> </w:t>
            </w:r>
          </w:p>
        </w:tc>
      </w:tr>
      <w:tr w:rsidR="00582F85" w:rsidRPr="00925374" w:rsidTr="00AC3D27">
        <w:tc>
          <w:tcPr>
            <w:tcW w:w="8946" w:type="dxa"/>
            <w:gridSpan w:val="2"/>
          </w:tcPr>
          <w:p w:rsidR="00582F85" w:rsidRPr="00925374" w:rsidRDefault="00582F85" w:rsidP="00AC3D27">
            <w:pPr>
              <w:rPr>
                <w:b/>
              </w:rPr>
            </w:pPr>
            <w:r w:rsidRPr="00925374">
              <w:rPr>
                <w:rFonts w:hint="eastAsia"/>
                <w:b/>
              </w:rPr>
              <w:t>处理</w:t>
            </w:r>
          </w:p>
        </w:tc>
      </w:tr>
      <w:tr w:rsidR="00582F85" w:rsidRPr="00925374" w:rsidTr="00AC3D27">
        <w:tc>
          <w:tcPr>
            <w:tcW w:w="8946" w:type="dxa"/>
            <w:gridSpan w:val="2"/>
          </w:tcPr>
          <w:p w:rsidR="00582F85" w:rsidRDefault="00582F85" w:rsidP="00AC3D27">
            <w:r>
              <w:rPr>
                <w:rFonts w:hint="eastAsia"/>
              </w:rPr>
              <w:t>银行用户在</w:t>
            </w:r>
            <w:r w:rsidRPr="00582F85">
              <w:rPr>
                <w:rFonts w:hint="eastAsia"/>
              </w:rPr>
              <w:t>业务项目</w:t>
            </w:r>
            <w:r>
              <w:rPr>
                <w:rFonts w:hint="eastAsia"/>
              </w:rPr>
              <w:t>查询列表页，进行添加操作，进入</w:t>
            </w:r>
            <w:r w:rsidRPr="00582F85">
              <w:rPr>
                <w:rFonts w:hint="eastAsia"/>
              </w:rPr>
              <w:t>业务项目</w:t>
            </w:r>
            <w:r>
              <w:rPr>
                <w:rFonts w:hint="eastAsia"/>
              </w:rPr>
              <w:t>编辑页面；</w:t>
            </w:r>
          </w:p>
          <w:p w:rsidR="00582F85" w:rsidRPr="00B036AE" w:rsidRDefault="00582F85">
            <w:r w:rsidRPr="0017763E">
              <w:rPr>
                <w:rFonts w:hint="eastAsia"/>
              </w:rPr>
              <w:t>录入</w:t>
            </w:r>
            <w:r>
              <w:rPr>
                <w:rFonts w:hint="eastAsia"/>
              </w:rPr>
              <w:t>业务项目信息。</w:t>
            </w:r>
          </w:p>
        </w:tc>
      </w:tr>
      <w:tr w:rsidR="00582F85" w:rsidRPr="00925374" w:rsidTr="00AC3D27">
        <w:tc>
          <w:tcPr>
            <w:tcW w:w="8946" w:type="dxa"/>
            <w:gridSpan w:val="2"/>
          </w:tcPr>
          <w:p w:rsidR="00582F85" w:rsidRPr="00925374" w:rsidRDefault="00582F85" w:rsidP="00AC3D27">
            <w:pPr>
              <w:rPr>
                <w:b/>
              </w:rPr>
            </w:pPr>
            <w:r w:rsidRPr="00925374">
              <w:rPr>
                <w:rFonts w:hint="eastAsia"/>
                <w:b/>
              </w:rPr>
              <w:t>输出</w:t>
            </w:r>
          </w:p>
        </w:tc>
      </w:tr>
      <w:tr w:rsidR="00582F85" w:rsidRPr="00925374" w:rsidTr="00AC3D27">
        <w:tc>
          <w:tcPr>
            <w:tcW w:w="8946" w:type="dxa"/>
            <w:gridSpan w:val="2"/>
          </w:tcPr>
          <w:p w:rsidR="00582F85" w:rsidRPr="00925374" w:rsidRDefault="00582F85" w:rsidP="00AC3D27">
            <w:r>
              <w:rPr>
                <w:rFonts w:hint="eastAsia"/>
              </w:rPr>
              <w:t>无</w:t>
            </w:r>
          </w:p>
        </w:tc>
      </w:tr>
      <w:tr w:rsidR="00582F85" w:rsidRPr="00925374" w:rsidTr="00AC3D27">
        <w:tc>
          <w:tcPr>
            <w:tcW w:w="8946" w:type="dxa"/>
            <w:gridSpan w:val="2"/>
          </w:tcPr>
          <w:p w:rsidR="00582F85" w:rsidRPr="00925374" w:rsidRDefault="00582F85" w:rsidP="00AC3D27">
            <w:pPr>
              <w:rPr>
                <w:b/>
              </w:rPr>
            </w:pPr>
            <w:r w:rsidRPr="00925374">
              <w:rPr>
                <w:rFonts w:hint="eastAsia"/>
                <w:b/>
              </w:rPr>
              <w:t>错误提示</w:t>
            </w:r>
          </w:p>
        </w:tc>
      </w:tr>
      <w:tr w:rsidR="00582F85" w:rsidRPr="00925374" w:rsidTr="00AC3D27">
        <w:tc>
          <w:tcPr>
            <w:tcW w:w="8946" w:type="dxa"/>
            <w:gridSpan w:val="2"/>
          </w:tcPr>
          <w:p w:rsidR="00582F85" w:rsidRPr="00925374" w:rsidRDefault="00582F85" w:rsidP="00AC3D27">
            <w:r>
              <w:rPr>
                <w:rFonts w:hint="eastAsia"/>
              </w:rPr>
              <w:t>无</w:t>
            </w:r>
          </w:p>
        </w:tc>
      </w:tr>
      <w:tr w:rsidR="00582F85" w:rsidRPr="00925374" w:rsidTr="00AC3D27">
        <w:tc>
          <w:tcPr>
            <w:tcW w:w="8946" w:type="dxa"/>
            <w:gridSpan w:val="2"/>
          </w:tcPr>
          <w:p w:rsidR="00582F85" w:rsidRPr="00925374" w:rsidRDefault="00582F85" w:rsidP="00AC3D27">
            <w:pPr>
              <w:rPr>
                <w:b/>
              </w:rPr>
            </w:pPr>
            <w:r w:rsidRPr="00925374">
              <w:rPr>
                <w:rFonts w:hint="eastAsia"/>
                <w:b/>
              </w:rPr>
              <w:t>备注</w:t>
            </w:r>
          </w:p>
        </w:tc>
      </w:tr>
      <w:tr w:rsidR="00582F85" w:rsidRPr="00925374" w:rsidTr="00AC3D27">
        <w:tc>
          <w:tcPr>
            <w:tcW w:w="8946" w:type="dxa"/>
            <w:gridSpan w:val="2"/>
          </w:tcPr>
          <w:p w:rsidR="00582F85" w:rsidRPr="00925374" w:rsidRDefault="00582F85" w:rsidP="00AC3D27">
            <w:r>
              <w:rPr>
                <w:rFonts w:hint="eastAsia"/>
              </w:rPr>
              <w:t>无</w:t>
            </w:r>
          </w:p>
        </w:tc>
      </w:tr>
    </w:tbl>
    <w:p w:rsidR="00582F85" w:rsidRPr="00B036AE" w:rsidRDefault="00582F85" w:rsidP="00582F85"/>
    <w:p w:rsidR="00582F85" w:rsidRDefault="00582F85" w:rsidP="00A364D7">
      <w:pPr>
        <w:pStyle w:val="5"/>
      </w:pPr>
      <w:r>
        <w:rPr>
          <w:rFonts w:hint="eastAsia"/>
        </w:rPr>
        <w:t>删除</w:t>
      </w:r>
    </w:p>
    <w:tbl>
      <w:tblPr>
        <w:tblStyle w:val="ab"/>
        <w:tblW w:w="0" w:type="auto"/>
        <w:tblLook w:val="04A0" w:firstRow="1" w:lastRow="0" w:firstColumn="1" w:lastColumn="0" w:noHBand="0" w:noVBand="1"/>
      </w:tblPr>
      <w:tblGrid>
        <w:gridCol w:w="1384"/>
        <w:gridCol w:w="7562"/>
      </w:tblGrid>
      <w:tr w:rsidR="00582F85" w:rsidRPr="0017763E" w:rsidTr="00AC3D27">
        <w:tc>
          <w:tcPr>
            <w:tcW w:w="1384" w:type="dxa"/>
          </w:tcPr>
          <w:p w:rsidR="00582F85" w:rsidRPr="0017763E" w:rsidRDefault="00582F85" w:rsidP="00AC3D27">
            <w:pPr>
              <w:rPr>
                <w:b/>
              </w:rPr>
            </w:pPr>
            <w:r w:rsidRPr="0017763E">
              <w:rPr>
                <w:rFonts w:hint="eastAsia"/>
                <w:b/>
              </w:rPr>
              <w:t>操作人</w:t>
            </w:r>
          </w:p>
        </w:tc>
        <w:tc>
          <w:tcPr>
            <w:tcW w:w="7562" w:type="dxa"/>
          </w:tcPr>
          <w:p w:rsidR="00582F85" w:rsidRPr="0017763E" w:rsidRDefault="00582F85" w:rsidP="00AC3D27">
            <w:r w:rsidRPr="0017763E">
              <w:rPr>
                <w:rFonts w:hint="eastAsia"/>
              </w:rPr>
              <w:t>银行用户</w:t>
            </w:r>
          </w:p>
        </w:tc>
      </w:tr>
      <w:tr w:rsidR="00582F85" w:rsidRPr="0017763E" w:rsidTr="00AC3D27">
        <w:tc>
          <w:tcPr>
            <w:tcW w:w="1384" w:type="dxa"/>
          </w:tcPr>
          <w:p w:rsidR="00582F85" w:rsidRPr="0017763E" w:rsidRDefault="00582F85" w:rsidP="00AC3D27">
            <w:pPr>
              <w:rPr>
                <w:b/>
              </w:rPr>
            </w:pPr>
            <w:r w:rsidRPr="0017763E">
              <w:rPr>
                <w:rFonts w:hint="eastAsia"/>
                <w:b/>
              </w:rPr>
              <w:t>条件</w:t>
            </w:r>
          </w:p>
        </w:tc>
        <w:tc>
          <w:tcPr>
            <w:tcW w:w="7562" w:type="dxa"/>
          </w:tcPr>
          <w:p w:rsidR="00582F85" w:rsidRPr="0017763E" w:rsidRDefault="00291780" w:rsidP="00AC3D27">
            <w:r>
              <w:rPr>
                <w:rFonts w:hint="eastAsia"/>
              </w:rPr>
              <w:t>已登录</w:t>
            </w:r>
          </w:p>
        </w:tc>
      </w:tr>
      <w:tr w:rsidR="00582F85" w:rsidRPr="0017763E" w:rsidTr="00AC3D27">
        <w:tc>
          <w:tcPr>
            <w:tcW w:w="8946" w:type="dxa"/>
            <w:gridSpan w:val="2"/>
          </w:tcPr>
          <w:p w:rsidR="00582F85" w:rsidRPr="0017763E" w:rsidRDefault="00582F85" w:rsidP="00AC3D27">
            <w:pPr>
              <w:rPr>
                <w:b/>
              </w:rPr>
            </w:pPr>
            <w:r w:rsidRPr="0017763E">
              <w:rPr>
                <w:rFonts w:hint="eastAsia"/>
                <w:b/>
              </w:rPr>
              <w:t>输入</w:t>
            </w:r>
          </w:p>
        </w:tc>
      </w:tr>
      <w:tr w:rsidR="00582F85" w:rsidRPr="0017763E" w:rsidTr="00AC3D27">
        <w:tc>
          <w:tcPr>
            <w:tcW w:w="8946" w:type="dxa"/>
            <w:gridSpan w:val="2"/>
          </w:tcPr>
          <w:p w:rsidR="00582F85" w:rsidRPr="0017763E" w:rsidRDefault="00582F85" w:rsidP="00AC3D27">
            <w:r>
              <w:rPr>
                <w:rFonts w:hint="eastAsia"/>
              </w:rPr>
              <w:t>无</w:t>
            </w:r>
          </w:p>
        </w:tc>
      </w:tr>
      <w:tr w:rsidR="00582F85" w:rsidRPr="0017763E" w:rsidTr="00AC3D27">
        <w:tc>
          <w:tcPr>
            <w:tcW w:w="8946" w:type="dxa"/>
            <w:gridSpan w:val="2"/>
          </w:tcPr>
          <w:p w:rsidR="00582F85" w:rsidRPr="0017763E" w:rsidRDefault="00582F85" w:rsidP="00AC3D27">
            <w:pPr>
              <w:rPr>
                <w:b/>
              </w:rPr>
            </w:pPr>
            <w:r w:rsidRPr="0017763E">
              <w:rPr>
                <w:rFonts w:hint="eastAsia"/>
                <w:b/>
              </w:rPr>
              <w:t>处理</w:t>
            </w:r>
          </w:p>
        </w:tc>
      </w:tr>
      <w:tr w:rsidR="00582F85" w:rsidRPr="0017763E" w:rsidTr="00AC3D27">
        <w:tc>
          <w:tcPr>
            <w:tcW w:w="8946" w:type="dxa"/>
            <w:gridSpan w:val="2"/>
          </w:tcPr>
          <w:p w:rsidR="00582F85" w:rsidRDefault="00582F85" w:rsidP="00AC3D27">
            <w:r w:rsidRPr="0017763E">
              <w:rPr>
                <w:rFonts w:hint="eastAsia"/>
              </w:rPr>
              <w:t>银行用户在</w:t>
            </w:r>
            <w:r w:rsidRPr="00582F85">
              <w:rPr>
                <w:rFonts w:hint="eastAsia"/>
              </w:rPr>
              <w:t>业务项目</w:t>
            </w:r>
            <w:r w:rsidRPr="0017763E">
              <w:rPr>
                <w:rFonts w:hint="eastAsia"/>
              </w:rPr>
              <w:t>查询列表页，</w:t>
            </w:r>
            <w:r>
              <w:rPr>
                <w:rFonts w:hint="eastAsia"/>
              </w:rPr>
              <w:t>选择需要删除的</w:t>
            </w:r>
            <w:r w:rsidRPr="00582F85">
              <w:rPr>
                <w:rFonts w:hint="eastAsia"/>
              </w:rPr>
              <w:t>业务项目</w:t>
            </w:r>
            <w:r>
              <w:rPr>
                <w:rFonts w:hint="eastAsia"/>
              </w:rPr>
              <w:t>，</w:t>
            </w:r>
            <w:r w:rsidRPr="0017763E">
              <w:rPr>
                <w:rFonts w:hint="eastAsia"/>
              </w:rPr>
              <w:t>进行</w:t>
            </w:r>
            <w:r>
              <w:rPr>
                <w:rFonts w:hint="eastAsia"/>
              </w:rPr>
              <w:t>删除</w:t>
            </w:r>
            <w:r w:rsidRPr="0017763E">
              <w:rPr>
                <w:rFonts w:hint="eastAsia"/>
              </w:rPr>
              <w:t>操作</w:t>
            </w:r>
            <w:r>
              <w:rPr>
                <w:rFonts w:hint="eastAsia"/>
              </w:rPr>
              <w:t>；</w:t>
            </w:r>
          </w:p>
          <w:p w:rsidR="00582F85" w:rsidRPr="0017763E" w:rsidRDefault="00582F85" w:rsidP="00AC3D27">
            <w:r>
              <w:rPr>
                <w:rFonts w:hint="eastAsia"/>
              </w:rPr>
              <w:t>系统根据选择，删除存储的信息。</w:t>
            </w:r>
          </w:p>
        </w:tc>
      </w:tr>
      <w:tr w:rsidR="00582F85" w:rsidRPr="0017763E" w:rsidTr="00AC3D27">
        <w:tc>
          <w:tcPr>
            <w:tcW w:w="8946" w:type="dxa"/>
            <w:gridSpan w:val="2"/>
          </w:tcPr>
          <w:p w:rsidR="00582F85" w:rsidRPr="0017763E" w:rsidRDefault="00582F85" w:rsidP="00AC3D27">
            <w:pPr>
              <w:rPr>
                <w:b/>
              </w:rPr>
            </w:pPr>
            <w:r w:rsidRPr="0017763E">
              <w:rPr>
                <w:rFonts w:hint="eastAsia"/>
                <w:b/>
              </w:rPr>
              <w:t>输出</w:t>
            </w:r>
          </w:p>
        </w:tc>
      </w:tr>
      <w:tr w:rsidR="00582F85" w:rsidRPr="0017763E" w:rsidTr="00AC3D27">
        <w:tc>
          <w:tcPr>
            <w:tcW w:w="8946" w:type="dxa"/>
            <w:gridSpan w:val="2"/>
          </w:tcPr>
          <w:p w:rsidR="00582F85" w:rsidRPr="0017763E" w:rsidRDefault="00582F85" w:rsidP="00AC3D27">
            <w:r>
              <w:rPr>
                <w:rFonts w:hint="eastAsia"/>
              </w:rPr>
              <w:t>如删除成功，系统提示“删除完成”。</w:t>
            </w:r>
          </w:p>
        </w:tc>
      </w:tr>
      <w:tr w:rsidR="00582F85" w:rsidRPr="0017763E" w:rsidTr="00AC3D27">
        <w:tc>
          <w:tcPr>
            <w:tcW w:w="8946" w:type="dxa"/>
            <w:gridSpan w:val="2"/>
          </w:tcPr>
          <w:p w:rsidR="00582F85" w:rsidRPr="0017763E" w:rsidRDefault="00582F85" w:rsidP="00AC3D27">
            <w:pPr>
              <w:rPr>
                <w:b/>
              </w:rPr>
            </w:pPr>
            <w:r w:rsidRPr="0017763E">
              <w:rPr>
                <w:rFonts w:hint="eastAsia"/>
                <w:b/>
              </w:rPr>
              <w:t>错误提示</w:t>
            </w:r>
          </w:p>
        </w:tc>
      </w:tr>
      <w:tr w:rsidR="00582F85" w:rsidRPr="0017763E" w:rsidTr="00AC3D27">
        <w:tc>
          <w:tcPr>
            <w:tcW w:w="8946" w:type="dxa"/>
            <w:gridSpan w:val="2"/>
          </w:tcPr>
          <w:p w:rsidR="00582F85" w:rsidRPr="0017763E" w:rsidRDefault="00582F85" w:rsidP="00AC3D27">
            <w:r w:rsidRPr="0017763E">
              <w:rPr>
                <w:rFonts w:hint="eastAsia"/>
              </w:rPr>
              <w:lastRenderedPageBreak/>
              <w:t>删除时</w:t>
            </w:r>
            <w:r w:rsidR="00D51D35">
              <w:rPr>
                <w:rFonts w:hint="eastAsia"/>
              </w:rPr>
              <w:t>如有错误，系统提示</w:t>
            </w:r>
            <w:r w:rsidRPr="0017763E">
              <w:rPr>
                <w:rFonts w:hint="eastAsia"/>
              </w:rPr>
              <w:t>“删除失败”。</w:t>
            </w:r>
          </w:p>
        </w:tc>
      </w:tr>
      <w:tr w:rsidR="00582F85" w:rsidRPr="0017763E" w:rsidTr="00AC3D27">
        <w:tc>
          <w:tcPr>
            <w:tcW w:w="8946" w:type="dxa"/>
            <w:gridSpan w:val="2"/>
          </w:tcPr>
          <w:p w:rsidR="00582F85" w:rsidRPr="0017763E" w:rsidRDefault="00582F85" w:rsidP="00AC3D27">
            <w:pPr>
              <w:rPr>
                <w:b/>
              </w:rPr>
            </w:pPr>
            <w:r w:rsidRPr="0017763E">
              <w:rPr>
                <w:rFonts w:hint="eastAsia"/>
                <w:b/>
              </w:rPr>
              <w:t>备注</w:t>
            </w:r>
          </w:p>
        </w:tc>
      </w:tr>
      <w:tr w:rsidR="00582F85" w:rsidRPr="0017763E" w:rsidTr="00AC3D27">
        <w:tc>
          <w:tcPr>
            <w:tcW w:w="8946" w:type="dxa"/>
            <w:gridSpan w:val="2"/>
          </w:tcPr>
          <w:p w:rsidR="00582F85" w:rsidRPr="0017763E" w:rsidRDefault="00582F85" w:rsidP="00AC3D27">
            <w:r w:rsidRPr="0017763E">
              <w:rPr>
                <w:rFonts w:hint="eastAsia"/>
              </w:rPr>
              <w:t>无</w:t>
            </w:r>
          </w:p>
        </w:tc>
      </w:tr>
    </w:tbl>
    <w:p w:rsidR="00582F85" w:rsidRPr="00944DE9" w:rsidRDefault="00582F85" w:rsidP="00582F85"/>
    <w:p w:rsidR="00582F85" w:rsidRDefault="00582F85">
      <w:pPr>
        <w:pStyle w:val="5"/>
      </w:pPr>
      <w:r>
        <w:rPr>
          <w:rFonts w:hint="eastAsia"/>
        </w:rPr>
        <w:t>修改</w:t>
      </w:r>
    </w:p>
    <w:tbl>
      <w:tblPr>
        <w:tblStyle w:val="ab"/>
        <w:tblW w:w="0" w:type="auto"/>
        <w:tblLook w:val="04A0" w:firstRow="1" w:lastRow="0" w:firstColumn="1" w:lastColumn="0" w:noHBand="0" w:noVBand="1"/>
      </w:tblPr>
      <w:tblGrid>
        <w:gridCol w:w="1384"/>
        <w:gridCol w:w="7562"/>
      </w:tblGrid>
      <w:tr w:rsidR="00582F85" w:rsidRPr="0017763E" w:rsidTr="00AC3D27">
        <w:tc>
          <w:tcPr>
            <w:tcW w:w="1384" w:type="dxa"/>
          </w:tcPr>
          <w:p w:rsidR="00582F85" w:rsidRPr="0017763E" w:rsidRDefault="00582F85" w:rsidP="00AC3D27">
            <w:pPr>
              <w:rPr>
                <w:b/>
              </w:rPr>
            </w:pPr>
            <w:r w:rsidRPr="0017763E">
              <w:rPr>
                <w:rFonts w:hint="eastAsia"/>
                <w:b/>
              </w:rPr>
              <w:t>操作人</w:t>
            </w:r>
          </w:p>
        </w:tc>
        <w:tc>
          <w:tcPr>
            <w:tcW w:w="7562" w:type="dxa"/>
          </w:tcPr>
          <w:p w:rsidR="00582F85" w:rsidRPr="0017763E" w:rsidRDefault="00582F85" w:rsidP="00AC3D27">
            <w:r w:rsidRPr="0017763E">
              <w:rPr>
                <w:rFonts w:hint="eastAsia"/>
              </w:rPr>
              <w:t>银行用户</w:t>
            </w:r>
          </w:p>
        </w:tc>
      </w:tr>
      <w:tr w:rsidR="00582F85" w:rsidRPr="0017763E" w:rsidTr="00AC3D27">
        <w:tc>
          <w:tcPr>
            <w:tcW w:w="1384" w:type="dxa"/>
          </w:tcPr>
          <w:p w:rsidR="00582F85" w:rsidRPr="0017763E" w:rsidRDefault="00582F85" w:rsidP="00AC3D27">
            <w:pPr>
              <w:rPr>
                <w:b/>
              </w:rPr>
            </w:pPr>
            <w:r w:rsidRPr="0017763E">
              <w:rPr>
                <w:rFonts w:hint="eastAsia"/>
                <w:b/>
              </w:rPr>
              <w:t>条件</w:t>
            </w:r>
          </w:p>
        </w:tc>
        <w:tc>
          <w:tcPr>
            <w:tcW w:w="7562" w:type="dxa"/>
          </w:tcPr>
          <w:p w:rsidR="00582F85" w:rsidRPr="0017763E" w:rsidRDefault="00291780" w:rsidP="00AC3D27">
            <w:r>
              <w:rPr>
                <w:rFonts w:hint="eastAsia"/>
              </w:rPr>
              <w:t>已登录</w:t>
            </w:r>
          </w:p>
        </w:tc>
      </w:tr>
      <w:tr w:rsidR="00582F85" w:rsidRPr="0017763E" w:rsidTr="00AC3D27">
        <w:tc>
          <w:tcPr>
            <w:tcW w:w="8946" w:type="dxa"/>
            <w:gridSpan w:val="2"/>
          </w:tcPr>
          <w:p w:rsidR="00582F85" w:rsidRPr="0017763E" w:rsidRDefault="00582F85" w:rsidP="00AC3D27">
            <w:pPr>
              <w:rPr>
                <w:b/>
              </w:rPr>
            </w:pPr>
            <w:r w:rsidRPr="0017763E">
              <w:rPr>
                <w:rFonts w:hint="eastAsia"/>
                <w:b/>
              </w:rPr>
              <w:t>输入</w:t>
            </w:r>
          </w:p>
        </w:tc>
      </w:tr>
      <w:tr w:rsidR="00582F85" w:rsidRPr="0017763E" w:rsidTr="00AC3D27">
        <w:tc>
          <w:tcPr>
            <w:tcW w:w="8946" w:type="dxa"/>
            <w:gridSpan w:val="2"/>
          </w:tcPr>
          <w:p w:rsidR="00582F85" w:rsidRPr="0017763E" w:rsidRDefault="00E57476">
            <w:r w:rsidRPr="00E57476">
              <w:rPr>
                <w:rFonts w:hint="eastAsia"/>
              </w:rPr>
              <w:t>业务项目编号、业务项目名称</w:t>
            </w:r>
            <w:r w:rsidR="00582F85" w:rsidRPr="00582F85">
              <w:rPr>
                <w:rFonts w:hint="eastAsia"/>
              </w:rPr>
              <w:t>、</w:t>
            </w:r>
            <w:r w:rsidR="006E3171">
              <w:rPr>
                <w:rFonts w:hint="eastAsia"/>
              </w:rPr>
              <w:t>业务项目类型</w:t>
            </w:r>
            <w:r w:rsidR="00582F85" w:rsidRPr="00582F85">
              <w:rPr>
                <w:rFonts w:hint="eastAsia"/>
              </w:rPr>
              <w:t>、申请表下载地址、样例下载地址、是否开具行政审批受理单</w:t>
            </w:r>
            <w:r w:rsidR="00582F85" w:rsidRPr="00582F85">
              <w:commentReference w:id="192"/>
            </w:r>
            <w:r w:rsidR="00582F85" w:rsidRPr="00582F85">
              <w:rPr>
                <w:rFonts w:hint="eastAsia"/>
              </w:rPr>
              <w:t>、受理时限、办结时限、</w:t>
            </w:r>
            <w:r w:rsidR="0041422B">
              <w:rPr>
                <w:rFonts w:hint="eastAsia"/>
              </w:rPr>
              <w:t>业务状态</w:t>
            </w:r>
            <w:r w:rsidR="00582F85" w:rsidRPr="00582F85">
              <w:rPr>
                <w:rFonts w:hint="eastAsia"/>
              </w:rPr>
              <w:t>、发布时间。</w:t>
            </w:r>
            <w:r w:rsidR="0041422B">
              <w:rPr>
                <w:rFonts w:hint="eastAsia"/>
              </w:rPr>
              <w:t>业务状态</w:t>
            </w:r>
            <w:r w:rsidR="00582F85" w:rsidRPr="00582F85">
              <w:rPr>
                <w:rFonts w:hint="eastAsia"/>
              </w:rPr>
              <w:t>默认</w:t>
            </w:r>
            <w:proofErr w:type="gramStart"/>
            <w:r w:rsidR="00582F85" w:rsidRPr="00582F85">
              <w:rPr>
                <w:rFonts w:hint="eastAsia"/>
              </w:rPr>
              <w:t>“</w:t>
            </w:r>
            <w:proofErr w:type="gramEnd"/>
            <w:r w:rsidR="00582F85" w:rsidRPr="00582F85">
              <w:rPr>
                <w:rFonts w:hint="eastAsia"/>
              </w:rPr>
              <w:t>未发布“。</w:t>
            </w:r>
          </w:p>
        </w:tc>
      </w:tr>
      <w:tr w:rsidR="00582F85" w:rsidRPr="0017763E" w:rsidTr="00AC3D27">
        <w:tc>
          <w:tcPr>
            <w:tcW w:w="8946" w:type="dxa"/>
            <w:gridSpan w:val="2"/>
          </w:tcPr>
          <w:p w:rsidR="00582F85" w:rsidRPr="0017763E" w:rsidRDefault="00582F85" w:rsidP="00AC3D27">
            <w:pPr>
              <w:rPr>
                <w:b/>
              </w:rPr>
            </w:pPr>
            <w:r w:rsidRPr="0017763E">
              <w:rPr>
                <w:rFonts w:hint="eastAsia"/>
                <w:b/>
              </w:rPr>
              <w:t>处理</w:t>
            </w:r>
          </w:p>
        </w:tc>
      </w:tr>
      <w:tr w:rsidR="00582F85" w:rsidRPr="0017763E" w:rsidTr="00AC3D27">
        <w:tc>
          <w:tcPr>
            <w:tcW w:w="8946" w:type="dxa"/>
            <w:gridSpan w:val="2"/>
          </w:tcPr>
          <w:p w:rsidR="00582F85" w:rsidRPr="0017763E" w:rsidRDefault="00582F85" w:rsidP="00AC3D27">
            <w:r w:rsidRPr="0017763E">
              <w:rPr>
                <w:rFonts w:hint="eastAsia"/>
              </w:rPr>
              <w:t>银行用户在</w:t>
            </w:r>
            <w:r>
              <w:rPr>
                <w:rFonts w:hint="eastAsia"/>
              </w:rPr>
              <w:t>业务项目</w:t>
            </w:r>
            <w:r w:rsidRPr="0017763E">
              <w:rPr>
                <w:rFonts w:hint="eastAsia"/>
              </w:rPr>
              <w:t>查询列表页，</w:t>
            </w:r>
            <w:r w:rsidR="00632E47">
              <w:rPr>
                <w:rFonts w:hint="eastAsia"/>
              </w:rPr>
              <w:t>选择需要修改</w:t>
            </w:r>
            <w:r w:rsidR="00632E47" w:rsidRPr="00632E47">
              <w:rPr>
                <w:rFonts w:hint="eastAsia"/>
              </w:rPr>
              <w:t>的业务项目，</w:t>
            </w:r>
            <w:r w:rsidRPr="0017763E">
              <w:rPr>
                <w:rFonts w:hint="eastAsia"/>
              </w:rPr>
              <w:t>进行</w:t>
            </w:r>
            <w:r w:rsidR="00632E47">
              <w:rPr>
                <w:rFonts w:hint="eastAsia"/>
              </w:rPr>
              <w:t>修改</w:t>
            </w:r>
            <w:r w:rsidRPr="0017763E">
              <w:rPr>
                <w:rFonts w:hint="eastAsia"/>
              </w:rPr>
              <w:t>操作，进入</w:t>
            </w:r>
            <w:r w:rsidRPr="00582F85">
              <w:rPr>
                <w:rFonts w:hint="eastAsia"/>
              </w:rPr>
              <w:t>业务项目</w:t>
            </w:r>
            <w:r w:rsidRPr="0017763E">
              <w:rPr>
                <w:rFonts w:hint="eastAsia"/>
              </w:rPr>
              <w:t>编辑页面；</w:t>
            </w:r>
          </w:p>
          <w:p w:rsidR="00582F85" w:rsidRPr="0017763E" w:rsidRDefault="00582F85" w:rsidP="00AC3D27">
            <w:r w:rsidRPr="0017763E">
              <w:rPr>
                <w:rFonts w:hint="eastAsia"/>
              </w:rPr>
              <w:t>修改</w:t>
            </w:r>
            <w:r w:rsidRPr="00582F85">
              <w:rPr>
                <w:rFonts w:hint="eastAsia"/>
              </w:rPr>
              <w:t>业务项目</w:t>
            </w:r>
            <w:r w:rsidRPr="0017763E">
              <w:rPr>
                <w:rFonts w:hint="eastAsia"/>
              </w:rPr>
              <w:t>信息</w:t>
            </w:r>
            <w:r>
              <w:rPr>
                <w:rFonts w:hint="eastAsia"/>
              </w:rPr>
              <w:t>。</w:t>
            </w:r>
          </w:p>
        </w:tc>
      </w:tr>
      <w:tr w:rsidR="00582F85" w:rsidRPr="0017763E" w:rsidTr="00AC3D27">
        <w:tc>
          <w:tcPr>
            <w:tcW w:w="8946" w:type="dxa"/>
            <w:gridSpan w:val="2"/>
          </w:tcPr>
          <w:p w:rsidR="00582F85" w:rsidRPr="0017763E" w:rsidRDefault="00582F85" w:rsidP="00AC3D27">
            <w:pPr>
              <w:rPr>
                <w:b/>
              </w:rPr>
            </w:pPr>
            <w:r w:rsidRPr="0017763E">
              <w:rPr>
                <w:rFonts w:hint="eastAsia"/>
                <w:b/>
              </w:rPr>
              <w:t>输出</w:t>
            </w:r>
          </w:p>
        </w:tc>
      </w:tr>
      <w:tr w:rsidR="00582F85" w:rsidRPr="0017763E" w:rsidTr="00AC3D27">
        <w:tc>
          <w:tcPr>
            <w:tcW w:w="8946" w:type="dxa"/>
            <w:gridSpan w:val="2"/>
          </w:tcPr>
          <w:p w:rsidR="00582F85" w:rsidRPr="0017763E" w:rsidRDefault="00582F85" w:rsidP="00AC3D27">
            <w:r w:rsidRPr="0017763E">
              <w:rPr>
                <w:rFonts w:hint="eastAsia"/>
              </w:rPr>
              <w:t>无</w:t>
            </w:r>
          </w:p>
        </w:tc>
      </w:tr>
      <w:tr w:rsidR="00582F85" w:rsidRPr="0017763E" w:rsidTr="00AC3D27">
        <w:tc>
          <w:tcPr>
            <w:tcW w:w="8946" w:type="dxa"/>
            <w:gridSpan w:val="2"/>
          </w:tcPr>
          <w:p w:rsidR="00582F85" w:rsidRPr="0017763E" w:rsidRDefault="00582F85" w:rsidP="00AC3D27">
            <w:pPr>
              <w:rPr>
                <w:b/>
              </w:rPr>
            </w:pPr>
            <w:r w:rsidRPr="0017763E">
              <w:rPr>
                <w:rFonts w:hint="eastAsia"/>
                <w:b/>
              </w:rPr>
              <w:t>错误提示</w:t>
            </w:r>
          </w:p>
        </w:tc>
      </w:tr>
      <w:tr w:rsidR="00582F85" w:rsidRPr="0017763E" w:rsidTr="00AC3D27">
        <w:tc>
          <w:tcPr>
            <w:tcW w:w="8946" w:type="dxa"/>
            <w:gridSpan w:val="2"/>
          </w:tcPr>
          <w:p w:rsidR="00582F85" w:rsidRPr="0017763E" w:rsidRDefault="00582F85" w:rsidP="00AC3D27">
            <w:r w:rsidRPr="0017763E">
              <w:rPr>
                <w:rFonts w:hint="eastAsia"/>
              </w:rPr>
              <w:t>无</w:t>
            </w:r>
          </w:p>
        </w:tc>
      </w:tr>
      <w:tr w:rsidR="00582F85" w:rsidRPr="0017763E" w:rsidTr="00AC3D27">
        <w:tc>
          <w:tcPr>
            <w:tcW w:w="8946" w:type="dxa"/>
            <w:gridSpan w:val="2"/>
          </w:tcPr>
          <w:p w:rsidR="00582F85" w:rsidRPr="0017763E" w:rsidRDefault="00582F85" w:rsidP="00AC3D27">
            <w:pPr>
              <w:rPr>
                <w:b/>
              </w:rPr>
            </w:pPr>
            <w:r w:rsidRPr="0017763E">
              <w:rPr>
                <w:rFonts w:hint="eastAsia"/>
                <w:b/>
              </w:rPr>
              <w:t>备注</w:t>
            </w:r>
          </w:p>
        </w:tc>
      </w:tr>
      <w:tr w:rsidR="00582F85" w:rsidRPr="0017763E" w:rsidTr="00AC3D27">
        <w:tc>
          <w:tcPr>
            <w:tcW w:w="8946" w:type="dxa"/>
            <w:gridSpan w:val="2"/>
          </w:tcPr>
          <w:p w:rsidR="00582F85" w:rsidRPr="0017763E" w:rsidRDefault="00582F85" w:rsidP="00AC3D27">
            <w:r>
              <w:rPr>
                <w:rFonts w:hint="eastAsia"/>
              </w:rPr>
              <w:t>无</w:t>
            </w:r>
          </w:p>
        </w:tc>
      </w:tr>
    </w:tbl>
    <w:p w:rsidR="00582F85" w:rsidRPr="00B036AE" w:rsidRDefault="00582F85" w:rsidP="00582F85"/>
    <w:p w:rsidR="00582F85" w:rsidRDefault="00582F85">
      <w:pPr>
        <w:pStyle w:val="5"/>
      </w:pPr>
      <w:r>
        <w:rPr>
          <w:rFonts w:hint="eastAsia"/>
        </w:rPr>
        <w:t>保存</w:t>
      </w:r>
    </w:p>
    <w:tbl>
      <w:tblPr>
        <w:tblStyle w:val="ab"/>
        <w:tblW w:w="0" w:type="auto"/>
        <w:tblLook w:val="04A0" w:firstRow="1" w:lastRow="0" w:firstColumn="1" w:lastColumn="0" w:noHBand="0" w:noVBand="1"/>
      </w:tblPr>
      <w:tblGrid>
        <w:gridCol w:w="1384"/>
        <w:gridCol w:w="7562"/>
      </w:tblGrid>
      <w:tr w:rsidR="00582F85" w:rsidRPr="0017763E" w:rsidTr="00AC3D27">
        <w:tc>
          <w:tcPr>
            <w:tcW w:w="1384" w:type="dxa"/>
          </w:tcPr>
          <w:p w:rsidR="00582F85" w:rsidRPr="0017763E" w:rsidRDefault="00582F85" w:rsidP="00AC3D27">
            <w:pPr>
              <w:rPr>
                <w:b/>
              </w:rPr>
            </w:pPr>
            <w:r w:rsidRPr="0017763E">
              <w:rPr>
                <w:rFonts w:hint="eastAsia"/>
                <w:b/>
              </w:rPr>
              <w:t>操作人</w:t>
            </w:r>
          </w:p>
        </w:tc>
        <w:tc>
          <w:tcPr>
            <w:tcW w:w="7562" w:type="dxa"/>
          </w:tcPr>
          <w:p w:rsidR="00582F85" w:rsidRPr="0017763E" w:rsidRDefault="00582F85" w:rsidP="00AC3D27">
            <w:r w:rsidRPr="0017763E">
              <w:rPr>
                <w:rFonts w:hint="eastAsia"/>
              </w:rPr>
              <w:t>银行用户</w:t>
            </w:r>
          </w:p>
        </w:tc>
      </w:tr>
      <w:tr w:rsidR="00582F85" w:rsidRPr="0017763E" w:rsidTr="00AC3D27">
        <w:tc>
          <w:tcPr>
            <w:tcW w:w="1384" w:type="dxa"/>
          </w:tcPr>
          <w:p w:rsidR="00582F85" w:rsidRPr="0017763E" w:rsidRDefault="00582F85" w:rsidP="00AC3D27">
            <w:pPr>
              <w:rPr>
                <w:b/>
              </w:rPr>
            </w:pPr>
            <w:r w:rsidRPr="0017763E">
              <w:rPr>
                <w:rFonts w:hint="eastAsia"/>
                <w:b/>
              </w:rPr>
              <w:t>条件</w:t>
            </w:r>
          </w:p>
        </w:tc>
        <w:tc>
          <w:tcPr>
            <w:tcW w:w="7562" w:type="dxa"/>
          </w:tcPr>
          <w:p w:rsidR="00582F85" w:rsidRPr="0017763E" w:rsidRDefault="00291780" w:rsidP="00AC3D27">
            <w:r>
              <w:rPr>
                <w:rFonts w:hint="eastAsia"/>
              </w:rPr>
              <w:t>已登录</w:t>
            </w:r>
          </w:p>
        </w:tc>
      </w:tr>
      <w:tr w:rsidR="00582F85" w:rsidRPr="0017763E" w:rsidTr="00AC3D27">
        <w:tc>
          <w:tcPr>
            <w:tcW w:w="8946" w:type="dxa"/>
            <w:gridSpan w:val="2"/>
          </w:tcPr>
          <w:p w:rsidR="00582F85" w:rsidRPr="0017763E" w:rsidRDefault="00582F85" w:rsidP="00AC3D27">
            <w:pPr>
              <w:rPr>
                <w:b/>
              </w:rPr>
            </w:pPr>
            <w:r w:rsidRPr="0017763E">
              <w:rPr>
                <w:rFonts w:hint="eastAsia"/>
                <w:b/>
              </w:rPr>
              <w:t>输入</w:t>
            </w:r>
          </w:p>
        </w:tc>
      </w:tr>
      <w:tr w:rsidR="00582F85" w:rsidRPr="0017763E" w:rsidTr="00AC3D27">
        <w:tc>
          <w:tcPr>
            <w:tcW w:w="8946" w:type="dxa"/>
            <w:gridSpan w:val="2"/>
          </w:tcPr>
          <w:p w:rsidR="00582F85" w:rsidRPr="0017763E" w:rsidRDefault="00582F85" w:rsidP="00AC3D27">
            <w:r>
              <w:rPr>
                <w:rFonts w:hint="eastAsia"/>
              </w:rPr>
              <w:t>无</w:t>
            </w:r>
          </w:p>
        </w:tc>
      </w:tr>
      <w:tr w:rsidR="00582F85" w:rsidRPr="0017763E" w:rsidTr="00AC3D27">
        <w:tc>
          <w:tcPr>
            <w:tcW w:w="8946" w:type="dxa"/>
            <w:gridSpan w:val="2"/>
          </w:tcPr>
          <w:p w:rsidR="00582F85" w:rsidRPr="0017763E" w:rsidRDefault="00582F85" w:rsidP="00AC3D27">
            <w:pPr>
              <w:rPr>
                <w:b/>
              </w:rPr>
            </w:pPr>
            <w:r w:rsidRPr="0017763E">
              <w:rPr>
                <w:rFonts w:hint="eastAsia"/>
                <w:b/>
              </w:rPr>
              <w:lastRenderedPageBreak/>
              <w:t>处理</w:t>
            </w:r>
          </w:p>
        </w:tc>
      </w:tr>
      <w:tr w:rsidR="00582F85" w:rsidRPr="0017763E" w:rsidTr="00AC3D27">
        <w:tc>
          <w:tcPr>
            <w:tcW w:w="8946" w:type="dxa"/>
            <w:gridSpan w:val="2"/>
          </w:tcPr>
          <w:p w:rsidR="00582F85" w:rsidRDefault="00582F85" w:rsidP="00AC3D27">
            <w:r w:rsidRPr="0017763E">
              <w:rPr>
                <w:rFonts w:hint="eastAsia"/>
              </w:rPr>
              <w:t>银行用户在</w:t>
            </w:r>
            <w:r w:rsidRPr="00582F85">
              <w:rPr>
                <w:rFonts w:hint="eastAsia"/>
              </w:rPr>
              <w:t>业务项目</w:t>
            </w:r>
            <w:r w:rsidRPr="0017763E">
              <w:rPr>
                <w:rFonts w:hint="eastAsia"/>
              </w:rPr>
              <w:t>编辑页面</w:t>
            </w:r>
            <w:r>
              <w:rPr>
                <w:rFonts w:hint="eastAsia"/>
              </w:rPr>
              <w:t>，进行保存操作；</w:t>
            </w:r>
          </w:p>
          <w:p w:rsidR="00582F85" w:rsidRPr="003F574B" w:rsidRDefault="00582F85" w:rsidP="00AC3D27">
            <w:r>
              <w:rPr>
                <w:rFonts w:hint="eastAsia"/>
              </w:rPr>
              <w:t>系统存储</w:t>
            </w:r>
            <w:r w:rsidRPr="00582F85">
              <w:rPr>
                <w:rFonts w:hint="eastAsia"/>
              </w:rPr>
              <w:t>业务项目</w:t>
            </w:r>
            <w:r>
              <w:rPr>
                <w:rFonts w:hint="eastAsia"/>
              </w:rPr>
              <w:t>信息</w:t>
            </w:r>
            <w:r w:rsidRPr="0017763E">
              <w:rPr>
                <w:rFonts w:hint="eastAsia"/>
              </w:rPr>
              <w:t>。</w:t>
            </w:r>
          </w:p>
        </w:tc>
      </w:tr>
      <w:tr w:rsidR="00582F85" w:rsidRPr="0017763E" w:rsidTr="00AC3D27">
        <w:tc>
          <w:tcPr>
            <w:tcW w:w="8946" w:type="dxa"/>
            <w:gridSpan w:val="2"/>
          </w:tcPr>
          <w:p w:rsidR="00582F85" w:rsidRPr="0017763E" w:rsidRDefault="00582F85" w:rsidP="00AC3D27">
            <w:pPr>
              <w:rPr>
                <w:b/>
              </w:rPr>
            </w:pPr>
            <w:r w:rsidRPr="0017763E">
              <w:rPr>
                <w:rFonts w:hint="eastAsia"/>
                <w:b/>
              </w:rPr>
              <w:t>输出</w:t>
            </w:r>
          </w:p>
        </w:tc>
      </w:tr>
      <w:tr w:rsidR="00582F85" w:rsidRPr="0017763E" w:rsidTr="00AC3D27">
        <w:tc>
          <w:tcPr>
            <w:tcW w:w="8946" w:type="dxa"/>
            <w:gridSpan w:val="2"/>
          </w:tcPr>
          <w:p w:rsidR="00582F85" w:rsidRPr="0017763E" w:rsidRDefault="00582F85" w:rsidP="00AC3D27">
            <w:r>
              <w:rPr>
                <w:rFonts w:hint="eastAsia"/>
              </w:rPr>
              <w:t>如保存成功，系统提示“保存</w:t>
            </w:r>
            <w:r w:rsidRPr="0017763E">
              <w:rPr>
                <w:rFonts w:hint="eastAsia"/>
              </w:rPr>
              <w:t>完成”。</w:t>
            </w:r>
          </w:p>
        </w:tc>
      </w:tr>
      <w:tr w:rsidR="00582F85" w:rsidRPr="0017763E" w:rsidTr="00AC3D27">
        <w:tc>
          <w:tcPr>
            <w:tcW w:w="8946" w:type="dxa"/>
            <w:gridSpan w:val="2"/>
          </w:tcPr>
          <w:p w:rsidR="00582F85" w:rsidRPr="0017763E" w:rsidRDefault="00582F85" w:rsidP="00AC3D27">
            <w:pPr>
              <w:rPr>
                <w:b/>
              </w:rPr>
            </w:pPr>
            <w:r w:rsidRPr="0017763E">
              <w:rPr>
                <w:rFonts w:hint="eastAsia"/>
                <w:b/>
              </w:rPr>
              <w:t>错误提示</w:t>
            </w:r>
          </w:p>
        </w:tc>
      </w:tr>
      <w:tr w:rsidR="00582F85" w:rsidRPr="0017763E" w:rsidTr="00AC3D27">
        <w:tc>
          <w:tcPr>
            <w:tcW w:w="8946" w:type="dxa"/>
            <w:gridSpan w:val="2"/>
          </w:tcPr>
          <w:p w:rsidR="00582F85" w:rsidRPr="0017763E" w:rsidRDefault="00582F85" w:rsidP="00AC3D27">
            <w:r>
              <w:rPr>
                <w:rFonts w:hint="eastAsia"/>
              </w:rPr>
              <w:t>保存时</w:t>
            </w:r>
            <w:r w:rsidR="00D51D35">
              <w:rPr>
                <w:rFonts w:hint="eastAsia"/>
              </w:rPr>
              <w:t>如有错误，系统提示</w:t>
            </w:r>
            <w:r>
              <w:rPr>
                <w:rFonts w:hint="eastAsia"/>
              </w:rPr>
              <w:t>“保存</w:t>
            </w:r>
            <w:r w:rsidRPr="0017763E">
              <w:rPr>
                <w:rFonts w:hint="eastAsia"/>
              </w:rPr>
              <w:t>失败”。</w:t>
            </w:r>
          </w:p>
        </w:tc>
      </w:tr>
      <w:tr w:rsidR="00582F85" w:rsidRPr="0017763E" w:rsidTr="00AC3D27">
        <w:tc>
          <w:tcPr>
            <w:tcW w:w="8946" w:type="dxa"/>
            <w:gridSpan w:val="2"/>
          </w:tcPr>
          <w:p w:rsidR="00582F85" w:rsidRPr="0017763E" w:rsidRDefault="00582F85" w:rsidP="00AC3D27">
            <w:pPr>
              <w:rPr>
                <w:b/>
              </w:rPr>
            </w:pPr>
            <w:r w:rsidRPr="0017763E">
              <w:rPr>
                <w:rFonts w:hint="eastAsia"/>
                <w:b/>
              </w:rPr>
              <w:t>备注</w:t>
            </w:r>
          </w:p>
        </w:tc>
      </w:tr>
      <w:tr w:rsidR="00582F85" w:rsidRPr="0017763E" w:rsidTr="00AC3D27">
        <w:tc>
          <w:tcPr>
            <w:tcW w:w="8946" w:type="dxa"/>
            <w:gridSpan w:val="2"/>
          </w:tcPr>
          <w:p w:rsidR="00582F85" w:rsidRPr="0017763E" w:rsidRDefault="00582F85" w:rsidP="00AC3D27">
            <w:r w:rsidRPr="0017763E">
              <w:rPr>
                <w:rFonts w:hint="eastAsia"/>
              </w:rPr>
              <w:t>无</w:t>
            </w:r>
          </w:p>
        </w:tc>
      </w:tr>
    </w:tbl>
    <w:p w:rsidR="00582F85" w:rsidRPr="003F574B" w:rsidRDefault="00582F85" w:rsidP="00582F85"/>
    <w:p w:rsidR="00582F85" w:rsidRDefault="00582F85">
      <w:pPr>
        <w:pStyle w:val="5"/>
      </w:pPr>
      <w:r>
        <w:rPr>
          <w:rFonts w:hint="eastAsia"/>
        </w:rPr>
        <w:t>发布</w:t>
      </w:r>
    </w:p>
    <w:tbl>
      <w:tblPr>
        <w:tblStyle w:val="ab"/>
        <w:tblW w:w="0" w:type="auto"/>
        <w:tblLook w:val="04A0" w:firstRow="1" w:lastRow="0" w:firstColumn="1" w:lastColumn="0" w:noHBand="0" w:noVBand="1"/>
      </w:tblPr>
      <w:tblGrid>
        <w:gridCol w:w="1384"/>
        <w:gridCol w:w="7562"/>
      </w:tblGrid>
      <w:tr w:rsidR="00582F85" w:rsidRPr="0017763E" w:rsidTr="00AC3D27">
        <w:tc>
          <w:tcPr>
            <w:tcW w:w="1384" w:type="dxa"/>
          </w:tcPr>
          <w:p w:rsidR="00582F85" w:rsidRPr="0017763E" w:rsidRDefault="00582F85" w:rsidP="00AC3D27">
            <w:pPr>
              <w:rPr>
                <w:b/>
              </w:rPr>
            </w:pPr>
            <w:r w:rsidRPr="0017763E">
              <w:rPr>
                <w:rFonts w:hint="eastAsia"/>
                <w:b/>
              </w:rPr>
              <w:t>操作人</w:t>
            </w:r>
          </w:p>
        </w:tc>
        <w:tc>
          <w:tcPr>
            <w:tcW w:w="7562" w:type="dxa"/>
          </w:tcPr>
          <w:p w:rsidR="00582F85" w:rsidRPr="0017763E" w:rsidRDefault="00582F85" w:rsidP="00AC3D27">
            <w:r w:rsidRPr="0017763E">
              <w:rPr>
                <w:rFonts w:hint="eastAsia"/>
              </w:rPr>
              <w:t>银行用户</w:t>
            </w:r>
          </w:p>
        </w:tc>
      </w:tr>
      <w:tr w:rsidR="00582F85" w:rsidRPr="0017763E" w:rsidTr="00AC3D27">
        <w:tc>
          <w:tcPr>
            <w:tcW w:w="1384" w:type="dxa"/>
          </w:tcPr>
          <w:p w:rsidR="00582F85" w:rsidRPr="0017763E" w:rsidRDefault="00582F85" w:rsidP="00AC3D27">
            <w:pPr>
              <w:rPr>
                <w:b/>
              </w:rPr>
            </w:pPr>
            <w:r w:rsidRPr="0017763E">
              <w:rPr>
                <w:rFonts w:hint="eastAsia"/>
                <w:b/>
              </w:rPr>
              <w:t>条件</w:t>
            </w:r>
          </w:p>
        </w:tc>
        <w:tc>
          <w:tcPr>
            <w:tcW w:w="7562" w:type="dxa"/>
          </w:tcPr>
          <w:p w:rsidR="00582F85" w:rsidRPr="0017763E" w:rsidRDefault="00291780" w:rsidP="00AC3D27">
            <w:r>
              <w:rPr>
                <w:rFonts w:hint="eastAsia"/>
              </w:rPr>
              <w:t>已登录</w:t>
            </w:r>
          </w:p>
        </w:tc>
      </w:tr>
      <w:tr w:rsidR="00582F85" w:rsidRPr="0017763E" w:rsidTr="00AC3D27">
        <w:tc>
          <w:tcPr>
            <w:tcW w:w="8946" w:type="dxa"/>
            <w:gridSpan w:val="2"/>
          </w:tcPr>
          <w:p w:rsidR="00582F85" w:rsidRPr="0017763E" w:rsidRDefault="00582F85" w:rsidP="00AC3D27">
            <w:pPr>
              <w:rPr>
                <w:b/>
              </w:rPr>
            </w:pPr>
            <w:r w:rsidRPr="0017763E">
              <w:rPr>
                <w:rFonts w:hint="eastAsia"/>
                <w:b/>
              </w:rPr>
              <w:t>输入</w:t>
            </w:r>
          </w:p>
        </w:tc>
      </w:tr>
      <w:tr w:rsidR="00582F85" w:rsidRPr="0017763E" w:rsidTr="00AC3D27">
        <w:tc>
          <w:tcPr>
            <w:tcW w:w="8946" w:type="dxa"/>
            <w:gridSpan w:val="2"/>
          </w:tcPr>
          <w:p w:rsidR="00582F85" w:rsidRPr="0017763E" w:rsidRDefault="00582F85" w:rsidP="00AC3D27">
            <w:r>
              <w:rPr>
                <w:rFonts w:hint="eastAsia"/>
              </w:rPr>
              <w:t>无</w:t>
            </w:r>
          </w:p>
        </w:tc>
      </w:tr>
      <w:tr w:rsidR="00582F85" w:rsidRPr="0017763E" w:rsidTr="00AC3D27">
        <w:tc>
          <w:tcPr>
            <w:tcW w:w="8946" w:type="dxa"/>
            <w:gridSpan w:val="2"/>
          </w:tcPr>
          <w:p w:rsidR="00582F85" w:rsidRPr="0017763E" w:rsidRDefault="00582F85" w:rsidP="00AC3D27">
            <w:pPr>
              <w:rPr>
                <w:b/>
              </w:rPr>
            </w:pPr>
            <w:r w:rsidRPr="0017763E">
              <w:rPr>
                <w:rFonts w:hint="eastAsia"/>
                <w:b/>
              </w:rPr>
              <w:t>处理</w:t>
            </w:r>
          </w:p>
        </w:tc>
      </w:tr>
      <w:tr w:rsidR="00582F85" w:rsidRPr="0017763E" w:rsidTr="00AC3D27">
        <w:tc>
          <w:tcPr>
            <w:tcW w:w="8946" w:type="dxa"/>
            <w:gridSpan w:val="2"/>
          </w:tcPr>
          <w:p w:rsidR="00582F85" w:rsidRPr="0017763E" w:rsidRDefault="00582F85" w:rsidP="00AC3D27">
            <w:r w:rsidRPr="0017763E">
              <w:rPr>
                <w:rFonts w:hint="eastAsia"/>
              </w:rPr>
              <w:t>银行用户在</w:t>
            </w:r>
            <w:r w:rsidRPr="00582F85">
              <w:rPr>
                <w:rFonts w:hint="eastAsia"/>
              </w:rPr>
              <w:t>业务项目</w:t>
            </w:r>
            <w:r w:rsidRPr="0017763E">
              <w:rPr>
                <w:rFonts w:hint="eastAsia"/>
              </w:rPr>
              <w:t>查询列表页，选择需要</w:t>
            </w:r>
            <w:r>
              <w:rPr>
                <w:rFonts w:hint="eastAsia"/>
              </w:rPr>
              <w:t>发布</w:t>
            </w:r>
            <w:r w:rsidRPr="0017763E">
              <w:rPr>
                <w:rFonts w:hint="eastAsia"/>
              </w:rPr>
              <w:t>的</w:t>
            </w:r>
            <w:r w:rsidRPr="00582F85">
              <w:rPr>
                <w:rFonts w:hint="eastAsia"/>
              </w:rPr>
              <w:t>业务项目</w:t>
            </w:r>
            <w:r w:rsidRPr="0017763E">
              <w:rPr>
                <w:rFonts w:hint="eastAsia"/>
              </w:rPr>
              <w:t>，进行</w:t>
            </w:r>
            <w:r>
              <w:rPr>
                <w:rFonts w:hint="eastAsia"/>
              </w:rPr>
              <w:t>发布</w:t>
            </w:r>
            <w:r w:rsidRPr="0017763E">
              <w:rPr>
                <w:rFonts w:hint="eastAsia"/>
              </w:rPr>
              <w:t>操作；</w:t>
            </w:r>
          </w:p>
          <w:p w:rsidR="00582F85" w:rsidRPr="0017763E" w:rsidRDefault="00582F85" w:rsidP="00AC3D27">
            <w:r w:rsidRPr="0017763E">
              <w:rPr>
                <w:rFonts w:hint="eastAsia"/>
              </w:rPr>
              <w:t>系统</w:t>
            </w:r>
            <w:r>
              <w:rPr>
                <w:rFonts w:hint="eastAsia"/>
              </w:rPr>
              <w:t>标记选择的</w:t>
            </w:r>
            <w:r w:rsidRPr="00582F85">
              <w:rPr>
                <w:rFonts w:hint="eastAsia"/>
              </w:rPr>
              <w:t>业务项目</w:t>
            </w:r>
            <w:r>
              <w:rPr>
                <w:rFonts w:hint="eastAsia"/>
              </w:rPr>
              <w:t>状态为已发布状态</w:t>
            </w:r>
            <w:r w:rsidRPr="0017763E">
              <w:rPr>
                <w:rFonts w:hint="eastAsia"/>
              </w:rPr>
              <w:t>。</w:t>
            </w:r>
          </w:p>
        </w:tc>
      </w:tr>
      <w:tr w:rsidR="00582F85" w:rsidRPr="0017763E" w:rsidTr="00AC3D27">
        <w:tc>
          <w:tcPr>
            <w:tcW w:w="8946" w:type="dxa"/>
            <w:gridSpan w:val="2"/>
          </w:tcPr>
          <w:p w:rsidR="00582F85" w:rsidRPr="0017763E" w:rsidRDefault="00582F85" w:rsidP="00AC3D27">
            <w:pPr>
              <w:rPr>
                <w:b/>
              </w:rPr>
            </w:pPr>
            <w:r w:rsidRPr="0017763E">
              <w:rPr>
                <w:rFonts w:hint="eastAsia"/>
                <w:b/>
              </w:rPr>
              <w:t>输出</w:t>
            </w:r>
          </w:p>
        </w:tc>
      </w:tr>
      <w:tr w:rsidR="00582F85" w:rsidRPr="0017763E" w:rsidTr="00AC3D27">
        <w:tc>
          <w:tcPr>
            <w:tcW w:w="8946" w:type="dxa"/>
            <w:gridSpan w:val="2"/>
          </w:tcPr>
          <w:p w:rsidR="00582F85" w:rsidRPr="0017763E" w:rsidRDefault="00582F85" w:rsidP="00AC3D27">
            <w:r>
              <w:rPr>
                <w:rFonts w:hint="eastAsia"/>
              </w:rPr>
              <w:t>如发布成功，系统提示“发布</w:t>
            </w:r>
            <w:r w:rsidRPr="0017763E">
              <w:rPr>
                <w:rFonts w:hint="eastAsia"/>
              </w:rPr>
              <w:t>完成”。</w:t>
            </w:r>
          </w:p>
        </w:tc>
      </w:tr>
      <w:tr w:rsidR="00582F85" w:rsidRPr="0017763E" w:rsidTr="00AC3D27">
        <w:tc>
          <w:tcPr>
            <w:tcW w:w="8946" w:type="dxa"/>
            <w:gridSpan w:val="2"/>
          </w:tcPr>
          <w:p w:rsidR="00582F85" w:rsidRPr="0017763E" w:rsidRDefault="00582F85" w:rsidP="00AC3D27">
            <w:pPr>
              <w:rPr>
                <w:b/>
              </w:rPr>
            </w:pPr>
            <w:r w:rsidRPr="0017763E">
              <w:rPr>
                <w:rFonts w:hint="eastAsia"/>
                <w:b/>
              </w:rPr>
              <w:t>错误提示</w:t>
            </w:r>
          </w:p>
        </w:tc>
      </w:tr>
      <w:tr w:rsidR="00582F85" w:rsidRPr="0017763E" w:rsidTr="00AC3D27">
        <w:tc>
          <w:tcPr>
            <w:tcW w:w="8946" w:type="dxa"/>
            <w:gridSpan w:val="2"/>
          </w:tcPr>
          <w:p w:rsidR="00582F85" w:rsidRPr="0017763E" w:rsidRDefault="00582F85" w:rsidP="00AC3D27">
            <w:r>
              <w:rPr>
                <w:rFonts w:hint="eastAsia"/>
              </w:rPr>
              <w:t>发布时</w:t>
            </w:r>
            <w:r w:rsidR="00D51D35">
              <w:rPr>
                <w:rFonts w:hint="eastAsia"/>
              </w:rPr>
              <w:t>如有错误，系统提示</w:t>
            </w:r>
            <w:r>
              <w:rPr>
                <w:rFonts w:hint="eastAsia"/>
              </w:rPr>
              <w:t>“发布</w:t>
            </w:r>
            <w:r w:rsidRPr="0017763E">
              <w:rPr>
                <w:rFonts w:hint="eastAsia"/>
              </w:rPr>
              <w:t>失败”。</w:t>
            </w:r>
          </w:p>
        </w:tc>
      </w:tr>
      <w:tr w:rsidR="00582F85" w:rsidRPr="0017763E" w:rsidTr="00AC3D27">
        <w:tc>
          <w:tcPr>
            <w:tcW w:w="8946" w:type="dxa"/>
            <w:gridSpan w:val="2"/>
          </w:tcPr>
          <w:p w:rsidR="00582F85" w:rsidRPr="0017763E" w:rsidRDefault="00582F85" w:rsidP="00AC3D27">
            <w:pPr>
              <w:rPr>
                <w:b/>
              </w:rPr>
            </w:pPr>
            <w:r w:rsidRPr="0017763E">
              <w:rPr>
                <w:rFonts w:hint="eastAsia"/>
                <w:b/>
              </w:rPr>
              <w:t>备注</w:t>
            </w:r>
          </w:p>
        </w:tc>
      </w:tr>
      <w:tr w:rsidR="00582F85" w:rsidRPr="0017763E" w:rsidTr="00AC3D27">
        <w:tc>
          <w:tcPr>
            <w:tcW w:w="8946" w:type="dxa"/>
            <w:gridSpan w:val="2"/>
          </w:tcPr>
          <w:p w:rsidR="00582F85" w:rsidRPr="0017763E" w:rsidRDefault="0041422B" w:rsidP="00AC3D27">
            <w:r>
              <w:rPr>
                <w:rFonts w:hint="eastAsia"/>
              </w:rPr>
              <w:t>业务状态</w:t>
            </w:r>
            <w:r w:rsidR="00582F85">
              <w:rPr>
                <w:rFonts w:hint="eastAsia"/>
              </w:rPr>
              <w:t>为“已发布”的</w:t>
            </w:r>
            <w:r w:rsidR="00582F85" w:rsidRPr="00582F85">
              <w:rPr>
                <w:rFonts w:hint="eastAsia"/>
              </w:rPr>
              <w:t>业务项目</w:t>
            </w:r>
            <w:r w:rsidR="00582F85">
              <w:rPr>
                <w:rFonts w:hint="eastAsia"/>
              </w:rPr>
              <w:t>面向企业和银行用户可见</w:t>
            </w:r>
            <w:r w:rsidR="00582F85" w:rsidRPr="005B3231">
              <w:rPr>
                <w:rFonts w:hint="eastAsia"/>
              </w:rPr>
              <w:t>。</w:t>
            </w:r>
          </w:p>
        </w:tc>
      </w:tr>
    </w:tbl>
    <w:p w:rsidR="00582F85" w:rsidRDefault="00582F85" w:rsidP="00582F85"/>
    <w:p w:rsidR="00582F85" w:rsidRDefault="00582F85">
      <w:pPr>
        <w:pStyle w:val="5"/>
      </w:pPr>
      <w:r>
        <w:rPr>
          <w:rFonts w:hint="eastAsia"/>
        </w:rPr>
        <w:t>取消发布</w:t>
      </w:r>
    </w:p>
    <w:tbl>
      <w:tblPr>
        <w:tblStyle w:val="ab"/>
        <w:tblW w:w="0" w:type="auto"/>
        <w:tblLook w:val="04A0" w:firstRow="1" w:lastRow="0" w:firstColumn="1" w:lastColumn="0" w:noHBand="0" w:noVBand="1"/>
      </w:tblPr>
      <w:tblGrid>
        <w:gridCol w:w="1384"/>
        <w:gridCol w:w="7562"/>
      </w:tblGrid>
      <w:tr w:rsidR="00582F85" w:rsidRPr="0017763E" w:rsidTr="00AC3D27">
        <w:tc>
          <w:tcPr>
            <w:tcW w:w="1384" w:type="dxa"/>
          </w:tcPr>
          <w:p w:rsidR="00582F85" w:rsidRPr="0017763E" w:rsidRDefault="00582F85" w:rsidP="00AC3D27">
            <w:pPr>
              <w:rPr>
                <w:b/>
              </w:rPr>
            </w:pPr>
            <w:r w:rsidRPr="0017763E">
              <w:rPr>
                <w:rFonts w:hint="eastAsia"/>
                <w:b/>
              </w:rPr>
              <w:t>操作人</w:t>
            </w:r>
          </w:p>
        </w:tc>
        <w:tc>
          <w:tcPr>
            <w:tcW w:w="7562" w:type="dxa"/>
          </w:tcPr>
          <w:p w:rsidR="00582F85" w:rsidRPr="0017763E" w:rsidRDefault="00582F85" w:rsidP="00AC3D27">
            <w:r w:rsidRPr="0017763E">
              <w:rPr>
                <w:rFonts w:hint="eastAsia"/>
              </w:rPr>
              <w:t>银行用户</w:t>
            </w:r>
          </w:p>
        </w:tc>
      </w:tr>
      <w:tr w:rsidR="00582F85" w:rsidRPr="0017763E" w:rsidTr="00AC3D27">
        <w:tc>
          <w:tcPr>
            <w:tcW w:w="1384" w:type="dxa"/>
          </w:tcPr>
          <w:p w:rsidR="00582F85" w:rsidRPr="0017763E" w:rsidRDefault="00582F85" w:rsidP="00AC3D27">
            <w:pPr>
              <w:rPr>
                <w:b/>
              </w:rPr>
            </w:pPr>
            <w:r w:rsidRPr="0017763E">
              <w:rPr>
                <w:rFonts w:hint="eastAsia"/>
                <w:b/>
              </w:rPr>
              <w:lastRenderedPageBreak/>
              <w:t>条件</w:t>
            </w:r>
          </w:p>
        </w:tc>
        <w:tc>
          <w:tcPr>
            <w:tcW w:w="7562" w:type="dxa"/>
          </w:tcPr>
          <w:p w:rsidR="00582F85" w:rsidRPr="0017763E" w:rsidRDefault="00291780" w:rsidP="00AC3D27">
            <w:r>
              <w:rPr>
                <w:rFonts w:hint="eastAsia"/>
              </w:rPr>
              <w:t>已登录</w:t>
            </w:r>
          </w:p>
        </w:tc>
      </w:tr>
      <w:tr w:rsidR="00582F85" w:rsidRPr="0017763E" w:rsidTr="00AC3D27">
        <w:tc>
          <w:tcPr>
            <w:tcW w:w="8946" w:type="dxa"/>
            <w:gridSpan w:val="2"/>
          </w:tcPr>
          <w:p w:rsidR="00582F85" w:rsidRPr="0017763E" w:rsidRDefault="00582F85" w:rsidP="00AC3D27">
            <w:pPr>
              <w:rPr>
                <w:b/>
              </w:rPr>
            </w:pPr>
            <w:r w:rsidRPr="0017763E">
              <w:rPr>
                <w:rFonts w:hint="eastAsia"/>
                <w:b/>
              </w:rPr>
              <w:t>输入</w:t>
            </w:r>
          </w:p>
        </w:tc>
      </w:tr>
      <w:tr w:rsidR="00582F85" w:rsidRPr="0017763E" w:rsidTr="00AC3D27">
        <w:tc>
          <w:tcPr>
            <w:tcW w:w="8946" w:type="dxa"/>
            <w:gridSpan w:val="2"/>
          </w:tcPr>
          <w:p w:rsidR="00582F85" w:rsidRPr="0017763E" w:rsidRDefault="00582F85" w:rsidP="00AC3D27">
            <w:r>
              <w:rPr>
                <w:rFonts w:hint="eastAsia"/>
              </w:rPr>
              <w:t>无</w:t>
            </w:r>
          </w:p>
        </w:tc>
      </w:tr>
      <w:tr w:rsidR="00582F85" w:rsidRPr="0017763E" w:rsidTr="00AC3D27">
        <w:tc>
          <w:tcPr>
            <w:tcW w:w="8946" w:type="dxa"/>
            <w:gridSpan w:val="2"/>
          </w:tcPr>
          <w:p w:rsidR="00582F85" w:rsidRPr="0017763E" w:rsidRDefault="00582F85" w:rsidP="00AC3D27">
            <w:pPr>
              <w:rPr>
                <w:b/>
              </w:rPr>
            </w:pPr>
            <w:r w:rsidRPr="0017763E">
              <w:rPr>
                <w:rFonts w:hint="eastAsia"/>
                <w:b/>
              </w:rPr>
              <w:t>处理</w:t>
            </w:r>
          </w:p>
        </w:tc>
      </w:tr>
      <w:tr w:rsidR="00582F85" w:rsidRPr="0017763E" w:rsidTr="00AC3D27">
        <w:tc>
          <w:tcPr>
            <w:tcW w:w="8946" w:type="dxa"/>
            <w:gridSpan w:val="2"/>
          </w:tcPr>
          <w:p w:rsidR="00582F85" w:rsidRPr="00582F85" w:rsidRDefault="00582F85" w:rsidP="00582F85">
            <w:r w:rsidRPr="00582F85">
              <w:rPr>
                <w:rFonts w:hint="eastAsia"/>
              </w:rPr>
              <w:t>银行用户在业务项目查询列表页，选择需要取消发布的业务项目，进行取消发布操作；</w:t>
            </w:r>
          </w:p>
          <w:p w:rsidR="00582F85" w:rsidRPr="0017763E" w:rsidRDefault="00582F85" w:rsidP="00582F85">
            <w:r w:rsidRPr="00582F85">
              <w:rPr>
                <w:rFonts w:hint="eastAsia"/>
              </w:rPr>
              <w:t>系统标记选择的业务项目状态为</w:t>
            </w:r>
            <w:proofErr w:type="gramStart"/>
            <w:r>
              <w:rPr>
                <w:rFonts w:hint="eastAsia"/>
              </w:rPr>
              <w:t>未</w:t>
            </w:r>
            <w:r w:rsidRPr="00582F85">
              <w:rPr>
                <w:rFonts w:hint="eastAsia"/>
              </w:rPr>
              <w:t>发布</w:t>
            </w:r>
            <w:proofErr w:type="gramEnd"/>
            <w:r w:rsidRPr="00582F85">
              <w:rPr>
                <w:rFonts w:hint="eastAsia"/>
              </w:rPr>
              <w:t>状态。</w:t>
            </w:r>
          </w:p>
        </w:tc>
      </w:tr>
      <w:tr w:rsidR="00582F85" w:rsidRPr="0017763E" w:rsidTr="00AC3D27">
        <w:tc>
          <w:tcPr>
            <w:tcW w:w="8946" w:type="dxa"/>
            <w:gridSpan w:val="2"/>
          </w:tcPr>
          <w:p w:rsidR="00582F85" w:rsidRPr="0017763E" w:rsidRDefault="00582F85" w:rsidP="00AC3D27">
            <w:pPr>
              <w:rPr>
                <w:b/>
              </w:rPr>
            </w:pPr>
            <w:r w:rsidRPr="0017763E">
              <w:rPr>
                <w:rFonts w:hint="eastAsia"/>
                <w:b/>
              </w:rPr>
              <w:t>输出</w:t>
            </w:r>
          </w:p>
        </w:tc>
      </w:tr>
      <w:tr w:rsidR="00582F85" w:rsidRPr="0017763E" w:rsidTr="00AC3D27">
        <w:tc>
          <w:tcPr>
            <w:tcW w:w="8946" w:type="dxa"/>
            <w:gridSpan w:val="2"/>
          </w:tcPr>
          <w:p w:rsidR="00582F85" w:rsidRPr="0017763E" w:rsidRDefault="00582F85" w:rsidP="00AC3D27">
            <w:r>
              <w:rPr>
                <w:rFonts w:hint="eastAsia"/>
              </w:rPr>
              <w:t>如取消发布成功，系统提示“取消发布</w:t>
            </w:r>
            <w:r w:rsidRPr="0017763E">
              <w:rPr>
                <w:rFonts w:hint="eastAsia"/>
              </w:rPr>
              <w:t>完成”。</w:t>
            </w:r>
          </w:p>
        </w:tc>
      </w:tr>
      <w:tr w:rsidR="00582F85" w:rsidRPr="0017763E" w:rsidTr="00AC3D27">
        <w:tc>
          <w:tcPr>
            <w:tcW w:w="8946" w:type="dxa"/>
            <w:gridSpan w:val="2"/>
          </w:tcPr>
          <w:p w:rsidR="00582F85" w:rsidRPr="0017763E" w:rsidRDefault="00582F85" w:rsidP="00AC3D27">
            <w:pPr>
              <w:rPr>
                <w:b/>
              </w:rPr>
            </w:pPr>
            <w:r w:rsidRPr="0017763E">
              <w:rPr>
                <w:rFonts w:hint="eastAsia"/>
                <w:b/>
              </w:rPr>
              <w:t>错误提示</w:t>
            </w:r>
          </w:p>
        </w:tc>
      </w:tr>
      <w:tr w:rsidR="00582F85" w:rsidRPr="0017763E" w:rsidTr="00AC3D27">
        <w:tc>
          <w:tcPr>
            <w:tcW w:w="8946" w:type="dxa"/>
            <w:gridSpan w:val="2"/>
          </w:tcPr>
          <w:p w:rsidR="00582F85" w:rsidRPr="0017763E" w:rsidRDefault="00582F85" w:rsidP="00AC3D27">
            <w:r>
              <w:rPr>
                <w:rFonts w:hint="eastAsia"/>
              </w:rPr>
              <w:t>取消发布时</w:t>
            </w:r>
            <w:r w:rsidR="00D51D35">
              <w:rPr>
                <w:rFonts w:hint="eastAsia"/>
              </w:rPr>
              <w:t>如有错误，系统提示</w:t>
            </w:r>
            <w:r>
              <w:rPr>
                <w:rFonts w:hint="eastAsia"/>
              </w:rPr>
              <w:t>“取消发布</w:t>
            </w:r>
            <w:r w:rsidRPr="0017763E">
              <w:rPr>
                <w:rFonts w:hint="eastAsia"/>
              </w:rPr>
              <w:t>失败”。</w:t>
            </w:r>
          </w:p>
        </w:tc>
      </w:tr>
      <w:tr w:rsidR="00582F85" w:rsidRPr="0017763E" w:rsidTr="00AC3D27">
        <w:tc>
          <w:tcPr>
            <w:tcW w:w="8946" w:type="dxa"/>
            <w:gridSpan w:val="2"/>
          </w:tcPr>
          <w:p w:rsidR="00582F85" w:rsidRPr="0017763E" w:rsidRDefault="00582F85" w:rsidP="00AC3D27">
            <w:pPr>
              <w:rPr>
                <w:b/>
              </w:rPr>
            </w:pPr>
            <w:r w:rsidRPr="0017763E">
              <w:rPr>
                <w:rFonts w:hint="eastAsia"/>
                <w:b/>
              </w:rPr>
              <w:t>备注</w:t>
            </w:r>
          </w:p>
        </w:tc>
      </w:tr>
      <w:tr w:rsidR="00582F85" w:rsidRPr="0017763E" w:rsidTr="00AC3D27">
        <w:tc>
          <w:tcPr>
            <w:tcW w:w="8946" w:type="dxa"/>
            <w:gridSpan w:val="2"/>
          </w:tcPr>
          <w:p w:rsidR="00582F85" w:rsidRPr="00B036AE" w:rsidRDefault="0041422B" w:rsidP="00AC3D27">
            <w:r>
              <w:rPr>
                <w:rFonts w:hint="eastAsia"/>
              </w:rPr>
              <w:t>业务状态</w:t>
            </w:r>
            <w:r w:rsidR="00582F85" w:rsidRPr="00582F85">
              <w:rPr>
                <w:rFonts w:hint="eastAsia"/>
              </w:rPr>
              <w:t>为“已发布”的业务项目面向企业和银行用户可见。</w:t>
            </w:r>
          </w:p>
        </w:tc>
      </w:tr>
    </w:tbl>
    <w:p w:rsidR="0018499B" w:rsidRDefault="0018499B" w:rsidP="005E601F">
      <w:pPr>
        <w:pStyle w:val="4"/>
      </w:pPr>
      <w:r w:rsidRPr="005E601F">
        <w:rPr>
          <w:rFonts w:hint="eastAsia"/>
        </w:rPr>
        <w:t>流程管理</w:t>
      </w:r>
    </w:p>
    <w:p w:rsidR="008244C9" w:rsidRDefault="008244C9" w:rsidP="00A364D7">
      <w:pPr>
        <w:pStyle w:val="5"/>
      </w:pPr>
      <w:r>
        <w:rPr>
          <w:rFonts w:hint="eastAsia"/>
        </w:rPr>
        <w:t>审批流程管理</w:t>
      </w:r>
    </w:p>
    <w:p w:rsidR="00DE0019" w:rsidRPr="00B036AE" w:rsidRDefault="00DE0019" w:rsidP="00DE0019">
      <w:pPr>
        <w:pStyle w:val="6"/>
      </w:pPr>
      <w:r>
        <w:rPr>
          <w:rFonts w:hint="eastAsia"/>
        </w:rPr>
        <w:t>列表查看</w:t>
      </w:r>
    </w:p>
    <w:tbl>
      <w:tblPr>
        <w:tblStyle w:val="ab"/>
        <w:tblW w:w="0" w:type="auto"/>
        <w:tblLook w:val="04A0" w:firstRow="1" w:lastRow="0" w:firstColumn="1" w:lastColumn="0" w:noHBand="0" w:noVBand="1"/>
      </w:tblPr>
      <w:tblGrid>
        <w:gridCol w:w="1384"/>
        <w:gridCol w:w="7562"/>
      </w:tblGrid>
      <w:tr w:rsidR="00DE0019" w:rsidRPr="00925374" w:rsidTr="00AC3D27">
        <w:tc>
          <w:tcPr>
            <w:tcW w:w="1384" w:type="dxa"/>
          </w:tcPr>
          <w:p w:rsidR="00DE0019" w:rsidRPr="00925374" w:rsidRDefault="00DE0019" w:rsidP="00AC3D27">
            <w:pPr>
              <w:rPr>
                <w:b/>
              </w:rPr>
            </w:pPr>
            <w:r w:rsidRPr="00925374">
              <w:rPr>
                <w:rFonts w:hint="eastAsia"/>
                <w:b/>
              </w:rPr>
              <w:t>操作人</w:t>
            </w:r>
          </w:p>
        </w:tc>
        <w:tc>
          <w:tcPr>
            <w:tcW w:w="7562" w:type="dxa"/>
          </w:tcPr>
          <w:p w:rsidR="00DE0019" w:rsidRPr="00925374" w:rsidRDefault="00DE0019" w:rsidP="00AC3D27">
            <w:r w:rsidRPr="00925374">
              <w:rPr>
                <w:rFonts w:hint="eastAsia"/>
              </w:rPr>
              <w:t>银行用户</w:t>
            </w:r>
          </w:p>
        </w:tc>
      </w:tr>
      <w:tr w:rsidR="00DE0019" w:rsidRPr="00925374" w:rsidTr="00AC3D27">
        <w:tc>
          <w:tcPr>
            <w:tcW w:w="1384" w:type="dxa"/>
          </w:tcPr>
          <w:p w:rsidR="00DE0019" w:rsidRPr="00925374" w:rsidRDefault="00DE0019" w:rsidP="00AC3D27">
            <w:pPr>
              <w:rPr>
                <w:b/>
              </w:rPr>
            </w:pPr>
            <w:r w:rsidRPr="00925374">
              <w:rPr>
                <w:rFonts w:hint="eastAsia"/>
                <w:b/>
              </w:rPr>
              <w:t>条件</w:t>
            </w:r>
          </w:p>
        </w:tc>
        <w:tc>
          <w:tcPr>
            <w:tcW w:w="7562" w:type="dxa"/>
          </w:tcPr>
          <w:p w:rsidR="00DE0019" w:rsidRPr="00925374" w:rsidRDefault="00291780" w:rsidP="00AC3D27">
            <w:r>
              <w:rPr>
                <w:rFonts w:hint="eastAsia"/>
              </w:rPr>
              <w:t>已登录</w:t>
            </w:r>
          </w:p>
        </w:tc>
      </w:tr>
      <w:tr w:rsidR="00DE0019" w:rsidRPr="00925374" w:rsidTr="00AC3D27">
        <w:tc>
          <w:tcPr>
            <w:tcW w:w="8946" w:type="dxa"/>
            <w:gridSpan w:val="2"/>
          </w:tcPr>
          <w:p w:rsidR="00DE0019" w:rsidRPr="00925374" w:rsidRDefault="00DE0019" w:rsidP="00AC3D27">
            <w:pPr>
              <w:rPr>
                <w:b/>
              </w:rPr>
            </w:pPr>
            <w:r w:rsidRPr="00925374">
              <w:rPr>
                <w:rFonts w:hint="eastAsia"/>
                <w:b/>
              </w:rPr>
              <w:t>输入</w:t>
            </w:r>
          </w:p>
        </w:tc>
      </w:tr>
      <w:tr w:rsidR="00DE0019" w:rsidRPr="00925374" w:rsidTr="00AC3D27">
        <w:tc>
          <w:tcPr>
            <w:tcW w:w="8946" w:type="dxa"/>
            <w:gridSpan w:val="2"/>
          </w:tcPr>
          <w:p w:rsidR="00DE0019" w:rsidRPr="00925374" w:rsidRDefault="00DE0019" w:rsidP="00AC3D27">
            <w:r>
              <w:rPr>
                <w:rFonts w:hint="eastAsia"/>
              </w:rPr>
              <w:t>无</w:t>
            </w:r>
          </w:p>
        </w:tc>
      </w:tr>
      <w:tr w:rsidR="00DE0019" w:rsidRPr="00925374" w:rsidTr="00AC3D27">
        <w:tc>
          <w:tcPr>
            <w:tcW w:w="8946" w:type="dxa"/>
            <w:gridSpan w:val="2"/>
          </w:tcPr>
          <w:p w:rsidR="00DE0019" w:rsidRPr="00925374" w:rsidRDefault="00DE0019" w:rsidP="00AC3D27">
            <w:pPr>
              <w:rPr>
                <w:b/>
              </w:rPr>
            </w:pPr>
            <w:r w:rsidRPr="00925374">
              <w:rPr>
                <w:rFonts w:hint="eastAsia"/>
                <w:b/>
              </w:rPr>
              <w:t>处理</w:t>
            </w:r>
          </w:p>
        </w:tc>
      </w:tr>
      <w:tr w:rsidR="00DE0019" w:rsidRPr="00925374" w:rsidTr="00AC3D27">
        <w:tc>
          <w:tcPr>
            <w:tcW w:w="8946" w:type="dxa"/>
            <w:gridSpan w:val="2"/>
          </w:tcPr>
          <w:p w:rsidR="00DE0019" w:rsidRDefault="00DE0019" w:rsidP="00AC3D27">
            <w:r>
              <w:rPr>
                <w:rFonts w:hint="eastAsia"/>
              </w:rPr>
              <w:t>默认系统显示全部按流程编号排列的审批流程列表。</w:t>
            </w:r>
          </w:p>
          <w:p w:rsidR="00DE0019" w:rsidRPr="00B036AE" w:rsidRDefault="00DE0019" w:rsidP="00AC3D27">
            <w:r w:rsidRPr="0017763E">
              <w:rPr>
                <w:rFonts w:hint="eastAsia"/>
              </w:rPr>
              <w:t>银行用户通过列表选择，</w:t>
            </w:r>
            <w:r>
              <w:rPr>
                <w:rFonts w:hint="eastAsia"/>
              </w:rPr>
              <w:t>可进行添加、删除、修改、导出操作；同时，</w:t>
            </w:r>
            <w:r w:rsidRPr="0017763E">
              <w:rPr>
                <w:rFonts w:hint="eastAsia"/>
              </w:rPr>
              <w:t>进入</w:t>
            </w:r>
            <w:r w:rsidRPr="00DE0019">
              <w:rPr>
                <w:rFonts w:hint="eastAsia"/>
              </w:rPr>
              <w:t>审批流程</w:t>
            </w:r>
            <w:r w:rsidRPr="0017763E">
              <w:rPr>
                <w:rFonts w:hint="eastAsia"/>
              </w:rPr>
              <w:t>详细显示页面</w:t>
            </w:r>
            <w:r>
              <w:rPr>
                <w:rFonts w:hint="eastAsia"/>
              </w:rPr>
              <w:t>，</w:t>
            </w:r>
            <w:r w:rsidRPr="0017763E">
              <w:rPr>
                <w:rFonts w:hint="eastAsia"/>
              </w:rPr>
              <w:t>根据</w:t>
            </w:r>
            <w:r w:rsidR="0041422B">
              <w:rPr>
                <w:rFonts w:hint="eastAsia"/>
              </w:rPr>
              <w:t>业务状态</w:t>
            </w:r>
            <w:r w:rsidRPr="0017763E">
              <w:rPr>
                <w:rFonts w:hint="eastAsia"/>
              </w:rPr>
              <w:t>控制可进行的操作。</w:t>
            </w:r>
          </w:p>
        </w:tc>
      </w:tr>
      <w:tr w:rsidR="00DE0019" w:rsidRPr="00925374" w:rsidTr="00AC3D27">
        <w:tc>
          <w:tcPr>
            <w:tcW w:w="8946" w:type="dxa"/>
            <w:gridSpan w:val="2"/>
          </w:tcPr>
          <w:p w:rsidR="00DE0019" w:rsidRPr="00925374" w:rsidRDefault="00DE0019" w:rsidP="00AC3D27">
            <w:pPr>
              <w:rPr>
                <w:b/>
              </w:rPr>
            </w:pPr>
            <w:r w:rsidRPr="00925374">
              <w:rPr>
                <w:rFonts w:hint="eastAsia"/>
                <w:b/>
              </w:rPr>
              <w:t>输出</w:t>
            </w:r>
          </w:p>
        </w:tc>
      </w:tr>
      <w:tr w:rsidR="00DE0019" w:rsidRPr="00925374" w:rsidTr="00AC3D27">
        <w:tc>
          <w:tcPr>
            <w:tcW w:w="8946" w:type="dxa"/>
            <w:gridSpan w:val="2"/>
          </w:tcPr>
          <w:p w:rsidR="00DE0019" w:rsidRPr="00925374" w:rsidRDefault="00DE0019">
            <w:r w:rsidRPr="0017763E">
              <w:rPr>
                <w:rFonts w:hint="eastAsia"/>
              </w:rPr>
              <w:t>列表显示包括</w:t>
            </w:r>
            <w:r w:rsidRPr="00DE0019">
              <w:rPr>
                <w:rFonts w:hint="eastAsia"/>
              </w:rPr>
              <w:t>流程</w:t>
            </w:r>
            <w:r>
              <w:rPr>
                <w:rFonts w:hint="eastAsia"/>
              </w:rPr>
              <w:t>编号、流程名称、所属流程分类、编辑时间、编辑人。</w:t>
            </w:r>
          </w:p>
        </w:tc>
      </w:tr>
      <w:tr w:rsidR="00DE0019" w:rsidRPr="00925374" w:rsidTr="00AC3D27">
        <w:tc>
          <w:tcPr>
            <w:tcW w:w="8946" w:type="dxa"/>
            <w:gridSpan w:val="2"/>
          </w:tcPr>
          <w:p w:rsidR="00DE0019" w:rsidRPr="00925374" w:rsidRDefault="00DE0019" w:rsidP="00AC3D27">
            <w:pPr>
              <w:rPr>
                <w:b/>
              </w:rPr>
            </w:pPr>
            <w:r w:rsidRPr="00925374">
              <w:rPr>
                <w:rFonts w:hint="eastAsia"/>
                <w:b/>
              </w:rPr>
              <w:lastRenderedPageBreak/>
              <w:t>错误提示</w:t>
            </w:r>
          </w:p>
        </w:tc>
      </w:tr>
      <w:tr w:rsidR="00DE0019" w:rsidRPr="00925374" w:rsidTr="00AC3D27">
        <w:tc>
          <w:tcPr>
            <w:tcW w:w="8946" w:type="dxa"/>
            <w:gridSpan w:val="2"/>
          </w:tcPr>
          <w:p w:rsidR="00DE0019" w:rsidRPr="00925374" w:rsidRDefault="00DE0019" w:rsidP="00AC3D27">
            <w:r>
              <w:rPr>
                <w:rFonts w:hint="eastAsia"/>
              </w:rPr>
              <w:t>无</w:t>
            </w:r>
          </w:p>
        </w:tc>
      </w:tr>
      <w:tr w:rsidR="00DE0019" w:rsidRPr="00925374" w:rsidTr="00AC3D27">
        <w:tc>
          <w:tcPr>
            <w:tcW w:w="8946" w:type="dxa"/>
            <w:gridSpan w:val="2"/>
          </w:tcPr>
          <w:p w:rsidR="00DE0019" w:rsidRPr="00925374" w:rsidRDefault="00DE0019" w:rsidP="00AC3D27">
            <w:pPr>
              <w:rPr>
                <w:b/>
              </w:rPr>
            </w:pPr>
            <w:r w:rsidRPr="00925374">
              <w:rPr>
                <w:rFonts w:hint="eastAsia"/>
                <w:b/>
              </w:rPr>
              <w:t>备注</w:t>
            </w:r>
          </w:p>
        </w:tc>
      </w:tr>
      <w:tr w:rsidR="00DE0019" w:rsidRPr="00925374" w:rsidTr="00AC3D27">
        <w:tc>
          <w:tcPr>
            <w:tcW w:w="8946" w:type="dxa"/>
            <w:gridSpan w:val="2"/>
          </w:tcPr>
          <w:p w:rsidR="00DE0019" w:rsidRPr="00925374" w:rsidRDefault="00DE0019" w:rsidP="00AC3D27"/>
        </w:tc>
      </w:tr>
    </w:tbl>
    <w:p w:rsidR="00DE0019" w:rsidRPr="00DE0019" w:rsidRDefault="00DE0019" w:rsidP="00DE0019">
      <w:r w:rsidRPr="00DE0019">
        <w:rPr>
          <w:rFonts w:hint="eastAsia"/>
        </w:rPr>
        <w:t>提供对银行内部审批流程的添加、编辑、删除的管理功能。审批流程包括流程编号、</w:t>
      </w:r>
      <w:r>
        <w:rPr>
          <w:rFonts w:hint="eastAsia"/>
        </w:rPr>
        <w:t>流程名称，所属流程分类</w:t>
      </w:r>
      <w:r w:rsidRPr="00DE0019">
        <w:rPr>
          <w:rFonts w:hint="eastAsia"/>
        </w:rPr>
        <w:t>、所属申请业务、流程步骤内容、创建时间、创建人；其中流程步骤内容包括步骤序号、步骤名称、执行角色、步骤限时、超前提醒阀值。对每个流程的流程步骤可进行添加、编辑、删除、调整顺序的功能。</w:t>
      </w:r>
    </w:p>
    <w:p w:rsidR="00DE0019" w:rsidRPr="00DE0019" w:rsidRDefault="00DE0019" w:rsidP="00DE0019">
      <w:r w:rsidRPr="00DE0019">
        <w:rPr>
          <w:rFonts w:hint="eastAsia"/>
        </w:rPr>
        <w:t>审批流程支持导出导入功能。一个申请业务根据具体内容，可对应多个审批流程。</w:t>
      </w:r>
    </w:p>
    <w:p w:rsidR="00DE0019" w:rsidRDefault="00DE0019" w:rsidP="00DE0019"/>
    <w:p w:rsidR="00DE0019" w:rsidRDefault="00DE0019" w:rsidP="00DE0019">
      <w:pPr>
        <w:pStyle w:val="6"/>
      </w:pPr>
      <w:r>
        <w:rPr>
          <w:rFonts w:hint="eastAsia"/>
        </w:rPr>
        <w:t>添加</w:t>
      </w:r>
    </w:p>
    <w:tbl>
      <w:tblPr>
        <w:tblStyle w:val="ab"/>
        <w:tblW w:w="0" w:type="auto"/>
        <w:tblLook w:val="04A0" w:firstRow="1" w:lastRow="0" w:firstColumn="1" w:lastColumn="0" w:noHBand="0" w:noVBand="1"/>
      </w:tblPr>
      <w:tblGrid>
        <w:gridCol w:w="1384"/>
        <w:gridCol w:w="7562"/>
      </w:tblGrid>
      <w:tr w:rsidR="00DE0019" w:rsidRPr="00925374" w:rsidTr="00AC3D27">
        <w:tc>
          <w:tcPr>
            <w:tcW w:w="1384" w:type="dxa"/>
          </w:tcPr>
          <w:p w:rsidR="00DE0019" w:rsidRPr="00925374" w:rsidRDefault="00DE0019" w:rsidP="00AC3D27">
            <w:pPr>
              <w:rPr>
                <w:b/>
              </w:rPr>
            </w:pPr>
            <w:r w:rsidRPr="00925374">
              <w:rPr>
                <w:rFonts w:hint="eastAsia"/>
                <w:b/>
              </w:rPr>
              <w:t>操作人</w:t>
            </w:r>
          </w:p>
        </w:tc>
        <w:tc>
          <w:tcPr>
            <w:tcW w:w="7562" w:type="dxa"/>
          </w:tcPr>
          <w:p w:rsidR="00DE0019" w:rsidRPr="00925374" w:rsidRDefault="00DE0019" w:rsidP="00AC3D27">
            <w:r w:rsidRPr="00925374">
              <w:rPr>
                <w:rFonts w:hint="eastAsia"/>
              </w:rPr>
              <w:t>银行用户</w:t>
            </w:r>
          </w:p>
        </w:tc>
      </w:tr>
      <w:tr w:rsidR="00DE0019" w:rsidRPr="00925374" w:rsidTr="00AC3D27">
        <w:tc>
          <w:tcPr>
            <w:tcW w:w="1384" w:type="dxa"/>
          </w:tcPr>
          <w:p w:rsidR="00DE0019" w:rsidRPr="00925374" w:rsidRDefault="00DE0019" w:rsidP="00AC3D27">
            <w:pPr>
              <w:rPr>
                <w:b/>
              </w:rPr>
            </w:pPr>
            <w:r w:rsidRPr="00925374">
              <w:rPr>
                <w:rFonts w:hint="eastAsia"/>
                <w:b/>
              </w:rPr>
              <w:t>条件</w:t>
            </w:r>
          </w:p>
        </w:tc>
        <w:tc>
          <w:tcPr>
            <w:tcW w:w="7562" w:type="dxa"/>
          </w:tcPr>
          <w:p w:rsidR="00DE0019" w:rsidRPr="00925374" w:rsidRDefault="00291780" w:rsidP="00AC3D27">
            <w:r>
              <w:rPr>
                <w:rFonts w:hint="eastAsia"/>
              </w:rPr>
              <w:t>已登录</w:t>
            </w:r>
          </w:p>
        </w:tc>
      </w:tr>
      <w:tr w:rsidR="00DE0019" w:rsidRPr="00925374" w:rsidTr="00AC3D27">
        <w:tc>
          <w:tcPr>
            <w:tcW w:w="8946" w:type="dxa"/>
            <w:gridSpan w:val="2"/>
          </w:tcPr>
          <w:p w:rsidR="00DE0019" w:rsidRPr="00925374" w:rsidRDefault="00DE0019" w:rsidP="00AC3D27">
            <w:pPr>
              <w:rPr>
                <w:b/>
              </w:rPr>
            </w:pPr>
            <w:r w:rsidRPr="00925374">
              <w:rPr>
                <w:rFonts w:hint="eastAsia"/>
                <w:b/>
              </w:rPr>
              <w:t>输入</w:t>
            </w:r>
          </w:p>
        </w:tc>
      </w:tr>
      <w:tr w:rsidR="00DE0019" w:rsidRPr="00925374" w:rsidTr="00AC3D27">
        <w:tc>
          <w:tcPr>
            <w:tcW w:w="8946" w:type="dxa"/>
            <w:gridSpan w:val="2"/>
          </w:tcPr>
          <w:p w:rsidR="00DE0019" w:rsidRPr="00925374" w:rsidRDefault="00DE0019" w:rsidP="00AC3D27">
            <w:r w:rsidRPr="00DE0019">
              <w:rPr>
                <w:rFonts w:hint="eastAsia"/>
              </w:rPr>
              <w:t>流程编号、流程名称，所属流程分类、所属申请业务、流程步骤内容、创建时间、创建人；其中流程步骤内容包括步骤序号、步骤名称、执行角色、步骤限时、超前提醒阀值。</w:t>
            </w:r>
          </w:p>
        </w:tc>
      </w:tr>
      <w:tr w:rsidR="00DE0019" w:rsidRPr="00925374" w:rsidTr="00AC3D27">
        <w:tc>
          <w:tcPr>
            <w:tcW w:w="8946" w:type="dxa"/>
            <w:gridSpan w:val="2"/>
          </w:tcPr>
          <w:p w:rsidR="00DE0019" w:rsidRPr="00925374" w:rsidRDefault="00DE0019" w:rsidP="00AC3D27">
            <w:pPr>
              <w:rPr>
                <w:b/>
              </w:rPr>
            </w:pPr>
            <w:r w:rsidRPr="00925374">
              <w:rPr>
                <w:rFonts w:hint="eastAsia"/>
                <w:b/>
              </w:rPr>
              <w:t>处理</w:t>
            </w:r>
          </w:p>
        </w:tc>
      </w:tr>
      <w:tr w:rsidR="00DE0019" w:rsidRPr="00925374" w:rsidTr="00AC3D27">
        <w:tc>
          <w:tcPr>
            <w:tcW w:w="8946" w:type="dxa"/>
            <w:gridSpan w:val="2"/>
          </w:tcPr>
          <w:p w:rsidR="00DE0019" w:rsidRDefault="00DE0019" w:rsidP="00AC3D27">
            <w:r>
              <w:rPr>
                <w:rFonts w:hint="eastAsia"/>
              </w:rPr>
              <w:t>银行用户在审批流程列表页，进行添加操作，进入审批</w:t>
            </w:r>
            <w:r w:rsidRPr="00DE0019">
              <w:rPr>
                <w:rFonts w:hint="eastAsia"/>
              </w:rPr>
              <w:t>流程</w:t>
            </w:r>
            <w:r>
              <w:rPr>
                <w:rFonts w:hint="eastAsia"/>
              </w:rPr>
              <w:t>编辑页面；</w:t>
            </w:r>
          </w:p>
          <w:p w:rsidR="00DE0019" w:rsidRPr="00B036AE" w:rsidRDefault="00DE0019">
            <w:r w:rsidRPr="0017763E">
              <w:rPr>
                <w:rFonts w:hint="eastAsia"/>
              </w:rPr>
              <w:t>录入</w:t>
            </w:r>
            <w:r>
              <w:rPr>
                <w:rFonts w:hint="eastAsia"/>
              </w:rPr>
              <w:t>审批流程信息。</w:t>
            </w:r>
          </w:p>
        </w:tc>
      </w:tr>
      <w:tr w:rsidR="00DE0019" w:rsidRPr="00925374" w:rsidTr="00AC3D27">
        <w:tc>
          <w:tcPr>
            <w:tcW w:w="8946" w:type="dxa"/>
            <w:gridSpan w:val="2"/>
          </w:tcPr>
          <w:p w:rsidR="00DE0019" w:rsidRPr="00925374" w:rsidRDefault="00DE0019" w:rsidP="00AC3D27">
            <w:pPr>
              <w:rPr>
                <w:b/>
              </w:rPr>
            </w:pPr>
            <w:r w:rsidRPr="00925374">
              <w:rPr>
                <w:rFonts w:hint="eastAsia"/>
                <w:b/>
              </w:rPr>
              <w:t>输出</w:t>
            </w:r>
          </w:p>
        </w:tc>
      </w:tr>
      <w:tr w:rsidR="00DE0019" w:rsidRPr="00925374" w:rsidTr="00AC3D27">
        <w:tc>
          <w:tcPr>
            <w:tcW w:w="8946" w:type="dxa"/>
            <w:gridSpan w:val="2"/>
          </w:tcPr>
          <w:p w:rsidR="00DE0019" w:rsidRPr="00925374" w:rsidRDefault="00DE0019" w:rsidP="00AC3D27">
            <w:r>
              <w:rPr>
                <w:rFonts w:hint="eastAsia"/>
              </w:rPr>
              <w:t>无</w:t>
            </w:r>
          </w:p>
        </w:tc>
      </w:tr>
      <w:tr w:rsidR="00DE0019" w:rsidRPr="00925374" w:rsidTr="00AC3D27">
        <w:tc>
          <w:tcPr>
            <w:tcW w:w="8946" w:type="dxa"/>
            <w:gridSpan w:val="2"/>
          </w:tcPr>
          <w:p w:rsidR="00DE0019" w:rsidRPr="00925374" w:rsidRDefault="00DE0019" w:rsidP="00AC3D27">
            <w:pPr>
              <w:rPr>
                <w:b/>
              </w:rPr>
            </w:pPr>
            <w:r w:rsidRPr="00925374">
              <w:rPr>
                <w:rFonts w:hint="eastAsia"/>
                <w:b/>
              </w:rPr>
              <w:t>错误提示</w:t>
            </w:r>
          </w:p>
        </w:tc>
      </w:tr>
      <w:tr w:rsidR="00DE0019" w:rsidRPr="00925374" w:rsidTr="00AC3D27">
        <w:tc>
          <w:tcPr>
            <w:tcW w:w="8946" w:type="dxa"/>
            <w:gridSpan w:val="2"/>
          </w:tcPr>
          <w:p w:rsidR="00DE0019" w:rsidRPr="00925374" w:rsidRDefault="00DE0019" w:rsidP="00AC3D27">
            <w:r>
              <w:rPr>
                <w:rFonts w:hint="eastAsia"/>
              </w:rPr>
              <w:t>无</w:t>
            </w:r>
          </w:p>
        </w:tc>
      </w:tr>
      <w:tr w:rsidR="00DE0019" w:rsidRPr="00925374" w:rsidTr="00AC3D27">
        <w:tc>
          <w:tcPr>
            <w:tcW w:w="8946" w:type="dxa"/>
            <w:gridSpan w:val="2"/>
          </w:tcPr>
          <w:p w:rsidR="00DE0019" w:rsidRPr="00925374" w:rsidRDefault="00DE0019" w:rsidP="00AC3D27">
            <w:pPr>
              <w:rPr>
                <w:b/>
              </w:rPr>
            </w:pPr>
            <w:r w:rsidRPr="00925374">
              <w:rPr>
                <w:rFonts w:hint="eastAsia"/>
                <w:b/>
              </w:rPr>
              <w:t>备注</w:t>
            </w:r>
          </w:p>
        </w:tc>
      </w:tr>
      <w:tr w:rsidR="00DE0019" w:rsidRPr="00925374" w:rsidTr="00AC3D27">
        <w:tc>
          <w:tcPr>
            <w:tcW w:w="8946" w:type="dxa"/>
            <w:gridSpan w:val="2"/>
          </w:tcPr>
          <w:p w:rsidR="00DE0019" w:rsidRPr="00925374" w:rsidRDefault="00DE0019" w:rsidP="00AC3D27">
            <w:r>
              <w:rPr>
                <w:rFonts w:hint="eastAsia"/>
              </w:rPr>
              <w:t>无</w:t>
            </w:r>
          </w:p>
        </w:tc>
      </w:tr>
    </w:tbl>
    <w:p w:rsidR="00DE0019" w:rsidRPr="00B036AE" w:rsidRDefault="00DE0019" w:rsidP="00DE0019"/>
    <w:p w:rsidR="00DE0019" w:rsidRDefault="00DE0019" w:rsidP="00DE0019">
      <w:pPr>
        <w:pStyle w:val="6"/>
      </w:pPr>
      <w:r>
        <w:rPr>
          <w:rFonts w:hint="eastAsia"/>
        </w:rPr>
        <w:t>删除</w:t>
      </w:r>
    </w:p>
    <w:tbl>
      <w:tblPr>
        <w:tblStyle w:val="ab"/>
        <w:tblW w:w="0" w:type="auto"/>
        <w:tblLook w:val="04A0" w:firstRow="1" w:lastRow="0" w:firstColumn="1" w:lastColumn="0" w:noHBand="0" w:noVBand="1"/>
      </w:tblPr>
      <w:tblGrid>
        <w:gridCol w:w="1384"/>
        <w:gridCol w:w="7562"/>
      </w:tblGrid>
      <w:tr w:rsidR="00DE0019" w:rsidRPr="0017763E" w:rsidTr="00AC3D27">
        <w:tc>
          <w:tcPr>
            <w:tcW w:w="1384" w:type="dxa"/>
          </w:tcPr>
          <w:p w:rsidR="00DE0019" w:rsidRPr="0017763E" w:rsidRDefault="00DE0019" w:rsidP="00AC3D27">
            <w:pPr>
              <w:rPr>
                <w:b/>
              </w:rPr>
            </w:pPr>
            <w:r w:rsidRPr="0017763E">
              <w:rPr>
                <w:rFonts w:hint="eastAsia"/>
                <w:b/>
              </w:rPr>
              <w:lastRenderedPageBreak/>
              <w:t>操作人</w:t>
            </w:r>
          </w:p>
        </w:tc>
        <w:tc>
          <w:tcPr>
            <w:tcW w:w="7562" w:type="dxa"/>
          </w:tcPr>
          <w:p w:rsidR="00DE0019" w:rsidRPr="0017763E" w:rsidRDefault="00DE0019" w:rsidP="00AC3D27">
            <w:r w:rsidRPr="0017763E">
              <w:rPr>
                <w:rFonts w:hint="eastAsia"/>
              </w:rPr>
              <w:t>银行用户</w:t>
            </w:r>
          </w:p>
        </w:tc>
      </w:tr>
      <w:tr w:rsidR="00DE0019" w:rsidRPr="0017763E" w:rsidTr="00AC3D27">
        <w:tc>
          <w:tcPr>
            <w:tcW w:w="1384" w:type="dxa"/>
          </w:tcPr>
          <w:p w:rsidR="00DE0019" w:rsidRPr="0017763E" w:rsidRDefault="00DE0019" w:rsidP="00AC3D27">
            <w:pPr>
              <w:rPr>
                <w:b/>
              </w:rPr>
            </w:pPr>
            <w:r w:rsidRPr="0017763E">
              <w:rPr>
                <w:rFonts w:hint="eastAsia"/>
                <w:b/>
              </w:rPr>
              <w:t>条件</w:t>
            </w:r>
          </w:p>
        </w:tc>
        <w:tc>
          <w:tcPr>
            <w:tcW w:w="7562" w:type="dxa"/>
          </w:tcPr>
          <w:p w:rsidR="00DE0019" w:rsidRPr="0017763E" w:rsidRDefault="00291780" w:rsidP="00AC3D27">
            <w:r>
              <w:rPr>
                <w:rFonts w:hint="eastAsia"/>
              </w:rPr>
              <w:t>已登录</w:t>
            </w:r>
          </w:p>
        </w:tc>
      </w:tr>
      <w:tr w:rsidR="00DE0019" w:rsidRPr="0017763E" w:rsidTr="00AC3D27">
        <w:tc>
          <w:tcPr>
            <w:tcW w:w="8946" w:type="dxa"/>
            <w:gridSpan w:val="2"/>
          </w:tcPr>
          <w:p w:rsidR="00DE0019" w:rsidRPr="0017763E" w:rsidRDefault="00DE0019" w:rsidP="00AC3D27">
            <w:pPr>
              <w:rPr>
                <w:b/>
              </w:rPr>
            </w:pPr>
            <w:r w:rsidRPr="0017763E">
              <w:rPr>
                <w:rFonts w:hint="eastAsia"/>
                <w:b/>
              </w:rPr>
              <w:t>输入</w:t>
            </w:r>
          </w:p>
        </w:tc>
      </w:tr>
      <w:tr w:rsidR="00DE0019" w:rsidRPr="0017763E" w:rsidTr="00AC3D27">
        <w:tc>
          <w:tcPr>
            <w:tcW w:w="8946" w:type="dxa"/>
            <w:gridSpan w:val="2"/>
          </w:tcPr>
          <w:p w:rsidR="00DE0019" w:rsidRPr="0017763E" w:rsidRDefault="00DE0019" w:rsidP="00AC3D27">
            <w:r>
              <w:rPr>
                <w:rFonts w:hint="eastAsia"/>
              </w:rPr>
              <w:t>无</w:t>
            </w:r>
          </w:p>
        </w:tc>
      </w:tr>
      <w:tr w:rsidR="00DE0019" w:rsidRPr="0017763E" w:rsidTr="00AC3D27">
        <w:tc>
          <w:tcPr>
            <w:tcW w:w="8946" w:type="dxa"/>
            <w:gridSpan w:val="2"/>
          </w:tcPr>
          <w:p w:rsidR="00DE0019" w:rsidRPr="0017763E" w:rsidRDefault="00DE0019" w:rsidP="00AC3D27">
            <w:pPr>
              <w:rPr>
                <w:b/>
              </w:rPr>
            </w:pPr>
            <w:r w:rsidRPr="0017763E">
              <w:rPr>
                <w:rFonts w:hint="eastAsia"/>
                <w:b/>
              </w:rPr>
              <w:t>处理</w:t>
            </w:r>
          </w:p>
        </w:tc>
      </w:tr>
      <w:tr w:rsidR="00DE0019" w:rsidRPr="0017763E" w:rsidTr="00AC3D27">
        <w:tc>
          <w:tcPr>
            <w:tcW w:w="8946" w:type="dxa"/>
            <w:gridSpan w:val="2"/>
          </w:tcPr>
          <w:p w:rsidR="00DE0019" w:rsidRDefault="00DE0019" w:rsidP="00AC3D27">
            <w:r w:rsidRPr="0017763E">
              <w:rPr>
                <w:rFonts w:hint="eastAsia"/>
              </w:rPr>
              <w:t>银行用户在</w:t>
            </w:r>
            <w:r w:rsidRPr="00582F85">
              <w:rPr>
                <w:rFonts w:hint="eastAsia"/>
              </w:rPr>
              <w:t>业务项目</w:t>
            </w:r>
            <w:r w:rsidRPr="0017763E">
              <w:rPr>
                <w:rFonts w:hint="eastAsia"/>
              </w:rPr>
              <w:t>查询列表页，</w:t>
            </w:r>
            <w:r>
              <w:rPr>
                <w:rFonts w:hint="eastAsia"/>
              </w:rPr>
              <w:t>选择需要删除的</w:t>
            </w:r>
            <w:r w:rsidRPr="00582F85">
              <w:rPr>
                <w:rFonts w:hint="eastAsia"/>
              </w:rPr>
              <w:t>业务项目</w:t>
            </w:r>
            <w:r>
              <w:rPr>
                <w:rFonts w:hint="eastAsia"/>
              </w:rPr>
              <w:t>，</w:t>
            </w:r>
            <w:r w:rsidRPr="0017763E">
              <w:rPr>
                <w:rFonts w:hint="eastAsia"/>
              </w:rPr>
              <w:t>进行</w:t>
            </w:r>
            <w:r>
              <w:rPr>
                <w:rFonts w:hint="eastAsia"/>
              </w:rPr>
              <w:t>删除</w:t>
            </w:r>
            <w:r w:rsidRPr="0017763E">
              <w:rPr>
                <w:rFonts w:hint="eastAsia"/>
              </w:rPr>
              <w:t>操作</w:t>
            </w:r>
            <w:r>
              <w:rPr>
                <w:rFonts w:hint="eastAsia"/>
              </w:rPr>
              <w:t>；</w:t>
            </w:r>
          </w:p>
          <w:p w:rsidR="00DE0019" w:rsidRPr="0017763E" w:rsidRDefault="00DE0019" w:rsidP="00AC3D27">
            <w:r>
              <w:rPr>
                <w:rFonts w:hint="eastAsia"/>
              </w:rPr>
              <w:t>系统根据选择，删除存储的信息。</w:t>
            </w:r>
          </w:p>
        </w:tc>
      </w:tr>
      <w:tr w:rsidR="00DE0019" w:rsidRPr="0017763E" w:rsidTr="00AC3D27">
        <w:tc>
          <w:tcPr>
            <w:tcW w:w="8946" w:type="dxa"/>
            <w:gridSpan w:val="2"/>
          </w:tcPr>
          <w:p w:rsidR="00DE0019" w:rsidRPr="0017763E" w:rsidRDefault="00DE0019" w:rsidP="00AC3D27">
            <w:pPr>
              <w:rPr>
                <w:b/>
              </w:rPr>
            </w:pPr>
            <w:r w:rsidRPr="0017763E">
              <w:rPr>
                <w:rFonts w:hint="eastAsia"/>
                <w:b/>
              </w:rPr>
              <w:t>输出</w:t>
            </w:r>
          </w:p>
        </w:tc>
      </w:tr>
      <w:tr w:rsidR="00DE0019" w:rsidRPr="0017763E" w:rsidTr="00AC3D27">
        <w:tc>
          <w:tcPr>
            <w:tcW w:w="8946" w:type="dxa"/>
            <w:gridSpan w:val="2"/>
          </w:tcPr>
          <w:p w:rsidR="00DE0019" w:rsidRPr="0017763E" w:rsidRDefault="00DE0019" w:rsidP="00AC3D27">
            <w:r>
              <w:rPr>
                <w:rFonts w:hint="eastAsia"/>
              </w:rPr>
              <w:t>如删除成功，系统提示“删除完成”。</w:t>
            </w:r>
          </w:p>
        </w:tc>
      </w:tr>
      <w:tr w:rsidR="00DE0019" w:rsidRPr="0017763E" w:rsidTr="00AC3D27">
        <w:tc>
          <w:tcPr>
            <w:tcW w:w="8946" w:type="dxa"/>
            <w:gridSpan w:val="2"/>
          </w:tcPr>
          <w:p w:rsidR="00DE0019" w:rsidRPr="0017763E" w:rsidRDefault="00DE0019" w:rsidP="00AC3D27">
            <w:pPr>
              <w:rPr>
                <w:b/>
              </w:rPr>
            </w:pPr>
            <w:r w:rsidRPr="0017763E">
              <w:rPr>
                <w:rFonts w:hint="eastAsia"/>
                <w:b/>
              </w:rPr>
              <w:t>错误提示</w:t>
            </w:r>
          </w:p>
        </w:tc>
      </w:tr>
      <w:tr w:rsidR="00DE0019" w:rsidRPr="0017763E" w:rsidTr="00AC3D27">
        <w:tc>
          <w:tcPr>
            <w:tcW w:w="8946" w:type="dxa"/>
            <w:gridSpan w:val="2"/>
          </w:tcPr>
          <w:p w:rsidR="00DE0019" w:rsidRPr="0017763E" w:rsidRDefault="00DE0019" w:rsidP="00AC3D27">
            <w:r w:rsidRPr="0017763E">
              <w:rPr>
                <w:rFonts w:hint="eastAsia"/>
              </w:rPr>
              <w:t>删除时</w:t>
            </w:r>
            <w:r w:rsidR="00D51D35">
              <w:rPr>
                <w:rFonts w:hint="eastAsia"/>
              </w:rPr>
              <w:t>如有错误，系统提示</w:t>
            </w:r>
            <w:r w:rsidRPr="0017763E">
              <w:rPr>
                <w:rFonts w:hint="eastAsia"/>
              </w:rPr>
              <w:t>“删除失败”。</w:t>
            </w:r>
          </w:p>
        </w:tc>
      </w:tr>
      <w:tr w:rsidR="00DE0019" w:rsidRPr="0017763E" w:rsidTr="00AC3D27">
        <w:tc>
          <w:tcPr>
            <w:tcW w:w="8946" w:type="dxa"/>
            <w:gridSpan w:val="2"/>
          </w:tcPr>
          <w:p w:rsidR="00DE0019" w:rsidRPr="0017763E" w:rsidRDefault="00DE0019" w:rsidP="00AC3D27">
            <w:pPr>
              <w:rPr>
                <w:b/>
              </w:rPr>
            </w:pPr>
            <w:r w:rsidRPr="0017763E">
              <w:rPr>
                <w:rFonts w:hint="eastAsia"/>
                <w:b/>
              </w:rPr>
              <w:t>备注</w:t>
            </w:r>
          </w:p>
        </w:tc>
      </w:tr>
      <w:tr w:rsidR="00DE0019" w:rsidRPr="0017763E" w:rsidTr="00AC3D27">
        <w:tc>
          <w:tcPr>
            <w:tcW w:w="8946" w:type="dxa"/>
            <w:gridSpan w:val="2"/>
          </w:tcPr>
          <w:p w:rsidR="00DE0019" w:rsidRPr="0017763E" w:rsidRDefault="00DE0019" w:rsidP="00AC3D27">
            <w:r w:rsidRPr="0017763E">
              <w:rPr>
                <w:rFonts w:hint="eastAsia"/>
              </w:rPr>
              <w:t>无</w:t>
            </w:r>
          </w:p>
        </w:tc>
      </w:tr>
    </w:tbl>
    <w:p w:rsidR="00DE0019" w:rsidRPr="00944DE9" w:rsidRDefault="00DE0019" w:rsidP="00DE0019"/>
    <w:p w:rsidR="00DE0019" w:rsidRDefault="00DE0019" w:rsidP="00DE0019">
      <w:pPr>
        <w:pStyle w:val="6"/>
      </w:pPr>
      <w:r>
        <w:rPr>
          <w:rFonts w:hint="eastAsia"/>
        </w:rPr>
        <w:t>修改</w:t>
      </w:r>
    </w:p>
    <w:tbl>
      <w:tblPr>
        <w:tblStyle w:val="ab"/>
        <w:tblW w:w="0" w:type="auto"/>
        <w:tblLook w:val="04A0" w:firstRow="1" w:lastRow="0" w:firstColumn="1" w:lastColumn="0" w:noHBand="0" w:noVBand="1"/>
      </w:tblPr>
      <w:tblGrid>
        <w:gridCol w:w="1384"/>
        <w:gridCol w:w="7562"/>
      </w:tblGrid>
      <w:tr w:rsidR="00DE0019" w:rsidRPr="0017763E" w:rsidTr="00AC3D27">
        <w:tc>
          <w:tcPr>
            <w:tcW w:w="1384" w:type="dxa"/>
          </w:tcPr>
          <w:p w:rsidR="00DE0019" w:rsidRPr="0017763E" w:rsidRDefault="00DE0019" w:rsidP="00AC3D27">
            <w:pPr>
              <w:rPr>
                <w:b/>
              </w:rPr>
            </w:pPr>
            <w:r w:rsidRPr="0017763E">
              <w:rPr>
                <w:rFonts w:hint="eastAsia"/>
                <w:b/>
              </w:rPr>
              <w:t>操作人</w:t>
            </w:r>
          </w:p>
        </w:tc>
        <w:tc>
          <w:tcPr>
            <w:tcW w:w="7562" w:type="dxa"/>
          </w:tcPr>
          <w:p w:rsidR="00DE0019" w:rsidRPr="0017763E" w:rsidRDefault="00DE0019" w:rsidP="00AC3D27">
            <w:r w:rsidRPr="0017763E">
              <w:rPr>
                <w:rFonts w:hint="eastAsia"/>
              </w:rPr>
              <w:t>银行用户</w:t>
            </w:r>
          </w:p>
        </w:tc>
      </w:tr>
      <w:tr w:rsidR="00DE0019" w:rsidRPr="0017763E" w:rsidTr="00AC3D27">
        <w:tc>
          <w:tcPr>
            <w:tcW w:w="1384" w:type="dxa"/>
          </w:tcPr>
          <w:p w:rsidR="00DE0019" w:rsidRPr="0017763E" w:rsidRDefault="00DE0019" w:rsidP="00AC3D27">
            <w:pPr>
              <w:rPr>
                <w:b/>
              </w:rPr>
            </w:pPr>
            <w:r w:rsidRPr="0017763E">
              <w:rPr>
                <w:rFonts w:hint="eastAsia"/>
                <w:b/>
              </w:rPr>
              <w:t>条件</w:t>
            </w:r>
          </w:p>
        </w:tc>
        <w:tc>
          <w:tcPr>
            <w:tcW w:w="7562" w:type="dxa"/>
          </w:tcPr>
          <w:p w:rsidR="00DE0019" w:rsidRPr="0017763E" w:rsidRDefault="00291780" w:rsidP="00AC3D27">
            <w:r>
              <w:rPr>
                <w:rFonts w:hint="eastAsia"/>
              </w:rPr>
              <w:t>已登录</w:t>
            </w:r>
          </w:p>
        </w:tc>
      </w:tr>
      <w:tr w:rsidR="00DE0019" w:rsidRPr="0017763E" w:rsidTr="00AC3D27">
        <w:tc>
          <w:tcPr>
            <w:tcW w:w="8946" w:type="dxa"/>
            <w:gridSpan w:val="2"/>
          </w:tcPr>
          <w:p w:rsidR="00DE0019" w:rsidRPr="0017763E" w:rsidRDefault="00DE0019" w:rsidP="00AC3D27">
            <w:pPr>
              <w:rPr>
                <w:b/>
              </w:rPr>
            </w:pPr>
            <w:r w:rsidRPr="0017763E">
              <w:rPr>
                <w:rFonts w:hint="eastAsia"/>
                <w:b/>
              </w:rPr>
              <w:t>输入</w:t>
            </w:r>
          </w:p>
        </w:tc>
      </w:tr>
      <w:tr w:rsidR="00DE0019" w:rsidRPr="0017763E" w:rsidTr="00AC3D27">
        <w:tc>
          <w:tcPr>
            <w:tcW w:w="8946" w:type="dxa"/>
            <w:gridSpan w:val="2"/>
          </w:tcPr>
          <w:p w:rsidR="00DE0019" w:rsidRPr="0017763E" w:rsidRDefault="00DE0019" w:rsidP="00AC3D27">
            <w:r w:rsidRPr="00DE0019">
              <w:rPr>
                <w:rFonts w:hint="eastAsia"/>
              </w:rPr>
              <w:t>流程编号、流程名称，所属流程分类、所属申请业务、流程步骤内容、创建时间、创建人；其中流程步骤内容包括步骤序号、步骤名称、执行角色、步骤限时、超前提醒阀值。</w:t>
            </w:r>
          </w:p>
        </w:tc>
      </w:tr>
      <w:tr w:rsidR="00DE0019" w:rsidRPr="0017763E" w:rsidTr="00AC3D27">
        <w:tc>
          <w:tcPr>
            <w:tcW w:w="8946" w:type="dxa"/>
            <w:gridSpan w:val="2"/>
          </w:tcPr>
          <w:p w:rsidR="00DE0019" w:rsidRPr="0017763E" w:rsidRDefault="00DE0019" w:rsidP="00AC3D27">
            <w:pPr>
              <w:rPr>
                <w:b/>
              </w:rPr>
            </w:pPr>
            <w:r w:rsidRPr="0017763E">
              <w:rPr>
                <w:rFonts w:hint="eastAsia"/>
                <w:b/>
              </w:rPr>
              <w:t>处理</w:t>
            </w:r>
          </w:p>
        </w:tc>
      </w:tr>
      <w:tr w:rsidR="00DE0019" w:rsidRPr="0017763E" w:rsidTr="00AC3D27">
        <w:tc>
          <w:tcPr>
            <w:tcW w:w="8946" w:type="dxa"/>
            <w:gridSpan w:val="2"/>
          </w:tcPr>
          <w:p w:rsidR="00DE0019" w:rsidRPr="00DE0019" w:rsidRDefault="00DE0019" w:rsidP="00DE0019">
            <w:r w:rsidRPr="00DE0019">
              <w:rPr>
                <w:rFonts w:hint="eastAsia"/>
              </w:rPr>
              <w:t>银行用户在审批流程列表页，</w:t>
            </w:r>
            <w:r w:rsidR="00632E47">
              <w:rPr>
                <w:rFonts w:hint="eastAsia"/>
              </w:rPr>
              <w:t>选择需要修改</w:t>
            </w:r>
            <w:r w:rsidR="00632E47" w:rsidRPr="00632E47">
              <w:rPr>
                <w:rFonts w:hint="eastAsia"/>
              </w:rPr>
              <w:t>的</w:t>
            </w:r>
            <w:r w:rsidR="00632E47">
              <w:rPr>
                <w:rFonts w:hint="eastAsia"/>
              </w:rPr>
              <w:t>审批流程</w:t>
            </w:r>
            <w:r w:rsidR="00632E47" w:rsidRPr="00632E47">
              <w:rPr>
                <w:rFonts w:hint="eastAsia"/>
              </w:rPr>
              <w:t>，</w:t>
            </w:r>
            <w:r w:rsidRPr="00DE0019">
              <w:rPr>
                <w:rFonts w:hint="eastAsia"/>
              </w:rPr>
              <w:t>进行</w:t>
            </w:r>
            <w:r>
              <w:rPr>
                <w:rFonts w:hint="eastAsia"/>
              </w:rPr>
              <w:t>修改</w:t>
            </w:r>
            <w:r w:rsidRPr="00DE0019">
              <w:rPr>
                <w:rFonts w:hint="eastAsia"/>
              </w:rPr>
              <w:t>操作，进入审批流程编辑页面；</w:t>
            </w:r>
          </w:p>
          <w:p w:rsidR="00DE0019" w:rsidRPr="0017763E" w:rsidRDefault="00DE0019" w:rsidP="00DE0019">
            <w:r w:rsidRPr="00DE0019">
              <w:rPr>
                <w:rFonts w:hint="eastAsia"/>
              </w:rPr>
              <w:t>修改审批流程信息。</w:t>
            </w:r>
          </w:p>
        </w:tc>
      </w:tr>
      <w:tr w:rsidR="00DE0019" w:rsidRPr="0017763E" w:rsidTr="00AC3D27">
        <w:tc>
          <w:tcPr>
            <w:tcW w:w="8946" w:type="dxa"/>
            <w:gridSpan w:val="2"/>
          </w:tcPr>
          <w:p w:rsidR="00DE0019" w:rsidRPr="0017763E" w:rsidRDefault="00DE0019" w:rsidP="00AC3D27">
            <w:pPr>
              <w:rPr>
                <w:b/>
              </w:rPr>
            </w:pPr>
            <w:r w:rsidRPr="0017763E">
              <w:rPr>
                <w:rFonts w:hint="eastAsia"/>
                <w:b/>
              </w:rPr>
              <w:t>输出</w:t>
            </w:r>
          </w:p>
        </w:tc>
      </w:tr>
      <w:tr w:rsidR="00DE0019" w:rsidRPr="0017763E" w:rsidTr="00AC3D27">
        <w:tc>
          <w:tcPr>
            <w:tcW w:w="8946" w:type="dxa"/>
            <w:gridSpan w:val="2"/>
          </w:tcPr>
          <w:p w:rsidR="00DE0019" w:rsidRPr="0017763E" w:rsidRDefault="00DE0019" w:rsidP="00AC3D27">
            <w:r w:rsidRPr="0017763E">
              <w:rPr>
                <w:rFonts w:hint="eastAsia"/>
              </w:rPr>
              <w:t>无</w:t>
            </w:r>
          </w:p>
        </w:tc>
      </w:tr>
      <w:tr w:rsidR="00DE0019" w:rsidRPr="0017763E" w:rsidTr="00AC3D27">
        <w:tc>
          <w:tcPr>
            <w:tcW w:w="8946" w:type="dxa"/>
            <w:gridSpan w:val="2"/>
          </w:tcPr>
          <w:p w:rsidR="00DE0019" w:rsidRPr="0017763E" w:rsidRDefault="00DE0019" w:rsidP="00AC3D27">
            <w:pPr>
              <w:rPr>
                <w:b/>
              </w:rPr>
            </w:pPr>
            <w:r w:rsidRPr="0017763E">
              <w:rPr>
                <w:rFonts w:hint="eastAsia"/>
                <w:b/>
              </w:rPr>
              <w:t>错误提示</w:t>
            </w:r>
          </w:p>
        </w:tc>
      </w:tr>
      <w:tr w:rsidR="00DE0019" w:rsidRPr="0017763E" w:rsidTr="00AC3D27">
        <w:tc>
          <w:tcPr>
            <w:tcW w:w="8946" w:type="dxa"/>
            <w:gridSpan w:val="2"/>
          </w:tcPr>
          <w:p w:rsidR="00DE0019" w:rsidRPr="0017763E" w:rsidRDefault="00DE0019" w:rsidP="00AC3D27">
            <w:r w:rsidRPr="0017763E">
              <w:rPr>
                <w:rFonts w:hint="eastAsia"/>
              </w:rPr>
              <w:lastRenderedPageBreak/>
              <w:t>无</w:t>
            </w:r>
          </w:p>
        </w:tc>
      </w:tr>
      <w:tr w:rsidR="00DE0019" w:rsidRPr="0017763E" w:rsidTr="00AC3D27">
        <w:tc>
          <w:tcPr>
            <w:tcW w:w="8946" w:type="dxa"/>
            <w:gridSpan w:val="2"/>
          </w:tcPr>
          <w:p w:rsidR="00DE0019" w:rsidRPr="0017763E" w:rsidRDefault="00DE0019" w:rsidP="00AC3D27">
            <w:pPr>
              <w:rPr>
                <w:b/>
              </w:rPr>
            </w:pPr>
            <w:r w:rsidRPr="0017763E">
              <w:rPr>
                <w:rFonts w:hint="eastAsia"/>
                <w:b/>
              </w:rPr>
              <w:t>备注</w:t>
            </w:r>
          </w:p>
        </w:tc>
      </w:tr>
      <w:tr w:rsidR="00DE0019" w:rsidRPr="0017763E" w:rsidTr="00AC3D27">
        <w:tc>
          <w:tcPr>
            <w:tcW w:w="8946" w:type="dxa"/>
            <w:gridSpan w:val="2"/>
          </w:tcPr>
          <w:p w:rsidR="00DE0019" w:rsidRPr="0017763E" w:rsidRDefault="00DE0019" w:rsidP="00AC3D27">
            <w:r>
              <w:rPr>
                <w:rFonts w:hint="eastAsia"/>
              </w:rPr>
              <w:t>无</w:t>
            </w:r>
          </w:p>
        </w:tc>
      </w:tr>
    </w:tbl>
    <w:p w:rsidR="00DE0019" w:rsidRPr="00B036AE" w:rsidRDefault="00DE0019" w:rsidP="00DE0019"/>
    <w:p w:rsidR="00DE0019" w:rsidRDefault="00DE0019" w:rsidP="00DE0019">
      <w:pPr>
        <w:pStyle w:val="6"/>
      </w:pPr>
      <w:r>
        <w:rPr>
          <w:rFonts w:hint="eastAsia"/>
        </w:rPr>
        <w:t>保存</w:t>
      </w:r>
    </w:p>
    <w:tbl>
      <w:tblPr>
        <w:tblStyle w:val="ab"/>
        <w:tblW w:w="0" w:type="auto"/>
        <w:tblLook w:val="04A0" w:firstRow="1" w:lastRow="0" w:firstColumn="1" w:lastColumn="0" w:noHBand="0" w:noVBand="1"/>
      </w:tblPr>
      <w:tblGrid>
        <w:gridCol w:w="1384"/>
        <w:gridCol w:w="7562"/>
      </w:tblGrid>
      <w:tr w:rsidR="00DE0019" w:rsidRPr="0017763E" w:rsidTr="00AC3D27">
        <w:tc>
          <w:tcPr>
            <w:tcW w:w="1384" w:type="dxa"/>
          </w:tcPr>
          <w:p w:rsidR="00DE0019" w:rsidRPr="0017763E" w:rsidRDefault="00DE0019" w:rsidP="00AC3D27">
            <w:pPr>
              <w:rPr>
                <w:b/>
              </w:rPr>
            </w:pPr>
            <w:r w:rsidRPr="0017763E">
              <w:rPr>
                <w:rFonts w:hint="eastAsia"/>
                <w:b/>
              </w:rPr>
              <w:t>操作人</w:t>
            </w:r>
          </w:p>
        </w:tc>
        <w:tc>
          <w:tcPr>
            <w:tcW w:w="7562" w:type="dxa"/>
          </w:tcPr>
          <w:p w:rsidR="00DE0019" w:rsidRPr="0017763E" w:rsidRDefault="00DE0019" w:rsidP="00AC3D27">
            <w:r w:rsidRPr="0017763E">
              <w:rPr>
                <w:rFonts w:hint="eastAsia"/>
              </w:rPr>
              <w:t>银行用户</w:t>
            </w:r>
          </w:p>
        </w:tc>
      </w:tr>
      <w:tr w:rsidR="00DE0019" w:rsidRPr="0017763E" w:rsidTr="00AC3D27">
        <w:tc>
          <w:tcPr>
            <w:tcW w:w="1384" w:type="dxa"/>
          </w:tcPr>
          <w:p w:rsidR="00DE0019" w:rsidRPr="0017763E" w:rsidRDefault="00DE0019" w:rsidP="00AC3D27">
            <w:pPr>
              <w:rPr>
                <w:b/>
              </w:rPr>
            </w:pPr>
            <w:r w:rsidRPr="0017763E">
              <w:rPr>
                <w:rFonts w:hint="eastAsia"/>
                <w:b/>
              </w:rPr>
              <w:t>条件</w:t>
            </w:r>
          </w:p>
        </w:tc>
        <w:tc>
          <w:tcPr>
            <w:tcW w:w="7562" w:type="dxa"/>
          </w:tcPr>
          <w:p w:rsidR="00DE0019" w:rsidRPr="0017763E" w:rsidRDefault="00291780" w:rsidP="00AC3D27">
            <w:r>
              <w:rPr>
                <w:rFonts w:hint="eastAsia"/>
              </w:rPr>
              <w:t>已登录</w:t>
            </w:r>
          </w:p>
        </w:tc>
      </w:tr>
      <w:tr w:rsidR="00DE0019" w:rsidRPr="0017763E" w:rsidTr="00AC3D27">
        <w:tc>
          <w:tcPr>
            <w:tcW w:w="8946" w:type="dxa"/>
            <w:gridSpan w:val="2"/>
          </w:tcPr>
          <w:p w:rsidR="00DE0019" w:rsidRPr="0017763E" w:rsidRDefault="00DE0019" w:rsidP="00AC3D27">
            <w:pPr>
              <w:rPr>
                <w:b/>
              </w:rPr>
            </w:pPr>
            <w:r w:rsidRPr="0017763E">
              <w:rPr>
                <w:rFonts w:hint="eastAsia"/>
                <w:b/>
              </w:rPr>
              <w:t>输入</w:t>
            </w:r>
          </w:p>
        </w:tc>
      </w:tr>
      <w:tr w:rsidR="00DE0019" w:rsidRPr="0017763E" w:rsidTr="00AC3D27">
        <w:tc>
          <w:tcPr>
            <w:tcW w:w="8946" w:type="dxa"/>
            <w:gridSpan w:val="2"/>
          </w:tcPr>
          <w:p w:rsidR="00DE0019" w:rsidRPr="0017763E" w:rsidRDefault="00DE0019" w:rsidP="00AC3D27">
            <w:r>
              <w:rPr>
                <w:rFonts w:hint="eastAsia"/>
              </w:rPr>
              <w:t>无</w:t>
            </w:r>
          </w:p>
        </w:tc>
      </w:tr>
      <w:tr w:rsidR="00DE0019" w:rsidRPr="0017763E" w:rsidTr="00AC3D27">
        <w:tc>
          <w:tcPr>
            <w:tcW w:w="8946" w:type="dxa"/>
            <w:gridSpan w:val="2"/>
          </w:tcPr>
          <w:p w:rsidR="00DE0019" w:rsidRPr="0017763E" w:rsidRDefault="00DE0019" w:rsidP="00AC3D27">
            <w:pPr>
              <w:rPr>
                <w:b/>
              </w:rPr>
            </w:pPr>
            <w:r w:rsidRPr="0017763E">
              <w:rPr>
                <w:rFonts w:hint="eastAsia"/>
                <w:b/>
              </w:rPr>
              <w:t>处理</w:t>
            </w:r>
          </w:p>
        </w:tc>
      </w:tr>
      <w:tr w:rsidR="00DE0019" w:rsidRPr="0017763E" w:rsidTr="00AC3D27">
        <w:tc>
          <w:tcPr>
            <w:tcW w:w="8946" w:type="dxa"/>
            <w:gridSpan w:val="2"/>
          </w:tcPr>
          <w:p w:rsidR="00DE0019" w:rsidRDefault="00DE0019" w:rsidP="00AC3D27">
            <w:r w:rsidRPr="0017763E">
              <w:rPr>
                <w:rFonts w:hint="eastAsia"/>
              </w:rPr>
              <w:t>银行用户在</w:t>
            </w:r>
            <w:r>
              <w:rPr>
                <w:rFonts w:hint="eastAsia"/>
              </w:rPr>
              <w:t>审批流程</w:t>
            </w:r>
            <w:r w:rsidRPr="0017763E">
              <w:rPr>
                <w:rFonts w:hint="eastAsia"/>
              </w:rPr>
              <w:t>编辑页面</w:t>
            </w:r>
            <w:r>
              <w:rPr>
                <w:rFonts w:hint="eastAsia"/>
              </w:rPr>
              <w:t>，进行保存操作；</w:t>
            </w:r>
          </w:p>
          <w:p w:rsidR="00DE0019" w:rsidRPr="003F574B" w:rsidRDefault="00DE0019" w:rsidP="00AC3D27">
            <w:r>
              <w:rPr>
                <w:rFonts w:hint="eastAsia"/>
              </w:rPr>
              <w:t>系统存储审批</w:t>
            </w:r>
            <w:r w:rsidRPr="00DE0019">
              <w:rPr>
                <w:rFonts w:hint="eastAsia"/>
              </w:rPr>
              <w:t>流程</w:t>
            </w:r>
            <w:r>
              <w:rPr>
                <w:rFonts w:hint="eastAsia"/>
              </w:rPr>
              <w:t>信息</w:t>
            </w:r>
            <w:r w:rsidRPr="0017763E">
              <w:rPr>
                <w:rFonts w:hint="eastAsia"/>
              </w:rPr>
              <w:t>。</w:t>
            </w:r>
          </w:p>
        </w:tc>
      </w:tr>
      <w:tr w:rsidR="00DE0019" w:rsidRPr="0017763E" w:rsidTr="00AC3D27">
        <w:tc>
          <w:tcPr>
            <w:tcW w:w="8946" w:type="dxa"/>
            <w:gridSpan w:val="2"/>
          </w:tcPr>
          <w:p w:rsidR="00DE0019" w:rsidRPr="0017763E" w:rsidRDefault="00DE0019" w:rsidP="00AC3D27">
            <w:pPr>
              <w:rPr>
                <w:b/>
              </w:rPr>
            </w:pPr>
            <w:r w:rsidRPr="0017763E">
              <w:rPr>
                <w:rFonts w:hint="eastAsia"/>
                <w:b/>
              </w:rPr>
              <w:t>输出</w:t>
            </w:r>
          </w:p>
        </w:tc>
      </w:tr>
      <w:tr w:rsidR="00DE0019" w:rsidRPr="0017763E" w:rsidTr="00AC3D27">
        <w:tc>
          <w:tcPr>
            <w:tcW w:w="8946" w:type="dxa"/>
            <w:gridSpan w:val="2"/>
          </w:tcPr>
          <w:p w:rsidR="00DE0019" w:rsidRPr="0017763E" w:rsidRDefault="00DE0019" w:rsidP="00AC3D27">
            <w:r>
              <w:rPr>
                <w:rFonts w:hint="eastAsia"/>
              </w:rPr>
              <w:t>如保存成功，系统提示“保存</w:t>
            </w:r>
            <w:r w:rsidRPr="0017763E">
              <w:rPr>
                <w:rFonts w:hint="eastAsia"/>
              </w:rPr>
              <w:t>完成”。</w:t>
            </w:r>
          </w:p>
        </w:tc>
      </w:tr>
      <w:tr w:rsidR="00DE0019" w:rsidRPr="0017763E" w:rsidTr="00AC3D27">
        <w:tc>
          <w:tcPr>
            <w:tcW w:w="8946" w:type="dxa"/>
            <w:gridSpan w:val="2"/>
          </w:tcPr>
          <w:p w:rsidR="00DE0019" w:rsidRPr="0017763E" w:rsidRDefault="00DE0019" w:rsidP="00AC3D27">
            <w:pPr>
              <w:rPr>
                <w:b/>
              </w:rPr>
            </w:pPr>
            <w:r w:rsidRPr="0017763E">
              <w:rPr>
                <w:rFonts w:hint="eastAsia"/>
                <w:b/>
              </w:rPr>
              <w:t>错误提示</w:t>
            </w:r>
          </w:p>
        </w:tc>
      </w:tr>
      <w:tr w:rsidR="00DE0019" w:rsidRPr="0017763E" w:rsidTr="00AC3D27">
        <w:tc>
          <w:tcPr>
            <w:tcW w:w="8946" w:type="dxa"/>
            <w:gridSpan w:val="2"/>
          </w:tcPr>
          <w:p w:rsidR="00DE0019" w:rsidRPr="0017763E" w:rsidRDefault="00DE0019" w:rsidP="00AC3D27">
            <w:r>
              <w:rPr>
                <w:rFonts w:hint="eastAsia"/>
              </w:rPr>
              <w:t>保存时</w:t>
            </w:r>
            <w:r w:rsidR="00D51D35">
              <w:rPr>
                <w:rFonts w:hint="eastAsia"/>
              </w:rPr>
              <w:t>如有错误，系统提示</w:t>
            </w:r>
            <w:r>
              <w:rPr>
                <w:rFonts w:hint="eastAsia"/>
              </w:rPr>
              <w:t>“保存</w:t>
            </w:r>
            <w:r w:rsidRPr="0017763E">
              <w:rPr>
                <w:rFonts w:hint="eastAsia"/>
              </w:rPr>
              <w:t>失败”。</w:t>
            </w:r>
          </w:p>
        </w:tc>
      </w:tr>
      <w:tr w:rsidR="00DE0019" w:rsidRPr="0017763E" w:rsidTr="00AC3D27">
        <w:tc>
          <w:tcPr>
            <w:tcW w:w="8946" w:type="dxa"/>
            <w:gridSpan w:val="2"/>
          </w:tcPr>
          <w:p w:rsidR="00DE0019" w:rsidRPr="0017763E" w:rsidRDefault="00DE0019" w:rsidP="00AC3D27">
            <w:pPr>
              <w:rPr>
                <w:b/>
              </w:rPr>
            </w:pPr>
            <w:r w:rsidRPr="0017763E">
              <w:rPr>
                <w:rFonts w:hint="eastAsia"/>
                <w:b/>
              </w:rPr>
              <w:t>备注</w:t>
            </w:r>
          </w:p>
        </w:tc>
      </w:tr>
      <w:tr w:rsidR="00DE0019" w:rsidRPr="0017763E" w:rsidTr="00AC3D27">
        <w:tc>
          <w:tcPr>
            <w:tcW w:w="8946" w:type="dxa"/>
            <w:gridSpan w:val="2"/>
          </w:tcPr>
          <w:p w:rsidR="00DE0019" w:rsidRPr="0017763E" w:rsidRDefault="00DE0019" w:rsidP="00AC3D27">
            <w:r w:rsidRPr="0017763E">
              <w:rPr>
                <w:rFonts w:hint="eastAsia"/>
              </w:rPr>
              <w:t>无</w:t>
            </w:r>
          </w:p>
        </w:tc>
      </w:tr>
    </w:tbl>
    <w:p w:rsidR="00DE0019" w:rsidRPr="003F574B" w:rsidRDefault="00DE0019" w:rsidP="00DE0019"/>
    <w:p w:rsidR="006E7857" w:rsidRPr="00E37DED" w:rsidRDefault="00F16A6C" w:rsidP="005E601F">
      <w:pPr>
        <w:pStyle w:val="4"/>
      </w:pPr>
      <w:r>
        <w:rPr>
          <w:rFonts w:hint="eastAsia"/>
        </w:rPr>
        <w:t>用户管理</w:t>
      </w:r>
    </w:p>
    <w:p w:rsidR="006E7857" w:rsidRDefault="006E7857" w:rsidP="00A364D7">
      <w:pPr>
        <w:pStyle w:val="5"/>
      </w:pPr>
      <w:r>
        <w:rPr>
          <w:rFonts w:hint="eastAsia"/>
        </w:rPr>
        <w:t>角色管理</w:t>
      </w:r>
    </w:p>
    <w:p w:rsidR="00582F85" w:rsidRDefault="00291780" w:rsidP="005E601F">
      <w:pPr>
        <w:ind w:firstLineChars="200" w:firstLine="480"/>
      </w:pPr>
      <w:r>
        <w:rPr>
          <w:rFonts w:hint="eastAsia"/>
        </w:rPr>
        <w:t>已登录</w:t>
      </w:r>
      <w:r w:rsidR="00582F85">
        <w:rPr>
          <w:rFonts w:hint="eastAsia"/>
        </w:rPr>
        <w:t>可操作。</w:t>
      </w:r>
    </w:p>
    <w:p w:rsidR="006E7857" w:rsidRPr="00E37DED" w:rsidRDefault="00FD7411" w:rsidP="005E601F">
      <w:pPr>
        <w:ind w:firstLineChars="200" w:firstLine="480"/>
      </w:pPr>
      <w:r>
        <w:rPr>
          <w:rFonts w:hint="eastAsia"/>
        </w:rPr>
        <w:t>提供对系统角色的添加、编辑、删除的管理功能，系统角色可绑定多个系统预设的功能。角色包括角色编号、角色名称、所含功能权限列表。</w:t>
      </w:r>
    </w:p>
    <w:p w:rsidR="006E7857" w:rsidRDefault="006E7857">
      <w:pPr>
        <w:pStyle w:val="5"/>
      </w:pPr>
      <w:r>
        <w:rPr>
          <w:rFonts w:hint="eastAsia"/>
        </w:rPr>
        <w:t>账户管理</w:t>
      </w:r>
    </w:p>
    <w:p w:rsidR="00582F85" w:rsidRPr="005D69C4" w:rsidRDefault="00291780" w:rsidP="00A364D7">
      <w:pPr>
        <w:ind w:firstLineChars="200" w:firstLine="480"/>
      </w:pPr>
      <w:r>
        <w:rPr>
          <w:rFonts w:hint="eastAsia"/>
        </w:rPr>
        <w:t>已登录</w:t>
      </w:r>
      <w:r w:rsidR="00582F85">
        <w:rPr>
          <w:rFonts w:hint="eastAsia"/>
        </w:rPr>
        <w:t>可操作。</w:t>
      </w:r>
    </w:p>
    <w:p w:rsidR="004741EC" w:rsidRDefault="00FD7411" w:rsidP="005E601F">
      <w:pPr>
        <w:ind w:firstLineChars="200" w:firstLine="480"/>
      </w:pPr>
      <w:r>
        <w:rPr>
          <w:rFonts w:hint="eastAsia"/>
        </w:rPr>
        <w:lastRenderedPageBreak/>
        <w:t>提供对银行用户系统账户的添加、编辑、</w:t>
      </w:r>
      <w:r w:rsidR="00582F85">
        <w:rPr>
          <w:rFonts w:hint="eastAsia"/>
        </w:rPr>
        <w:t>删除、禁用</w:t>
      </w:r>
      <w:r>
        <w:rPr>
          <w:rFonts w:hint="eastAsia"/>
        </w:rPr>
        <w:t>的管理功能，系统账户</w:t>
      </w:r>
      <w:r w:rsidR="004741EC">
        <w:rPr>
          <w:rFonts w:hint="eastAsia"/>
        </w:rPr>
        <w:t>信息</w:t>
      </w:r>
      <w:r>
        <w:rPr>
          <w:rFonts w:hint="eastAsia"/>
        </w:rPr>
        <w:t>包括账户名称、密码、所属用户、所属角色。</w:t>
      </w:r>
    </w:p>
    <w:p w:rsidR="004741EC" w:rsidRDefault="004741EC" w:rsidP="005E601F">
      <w:pPr>
        <w:ind w:firstLineChars="200" w:firstLine="480"/>
      </w:pPr>
      <w:r>
        <w:rPr>
          <w:rFonts w:hint="eastAsia"/>
        </w:rPr>
        <w:t>一个</w:t>
      </w:r>
      <w:proofErr w:type="gramStart"/>
      <w:r>
        <w:rPr>
          <w:rFonts w:hint="eastAsia"/>
        </w:rPr>
        <w:t>帐号</w:t>
      </w:r>
      <w:proofErr w:type="gramEnd"/>
      <w:r>
        <w:rPr>
          <w:rFonts w:hint="eastAsia"/>
        </w:rPr>
        <w:t>可绑定多个角色，功能权限为所有角色功能权限的合集。</w:t>
      </w:r>
    </w:p>
    <w:p w:rsidR="004B7E74" w:rsidRDefault="004B7E74">
      <w:pPr>
        <w:pStyle w:val="5"/>
      </w:pPr>
      <w:r>
        <w:rPr>
          <w:rFonts w:hint="eastAsia"/>
        </w:rPr>
        <w:t>人员信息管理</w:t>
      </w:r>
    </w:p>
    <w:p w:rsidR="00582F85" w:rsidRPr="005D69C4" w:rsidRDefault="00291780" w:rsidP="00A364D7">
      <w:pPr>
        <w:ind w:firstLineChars="200" w:firstLine="480"/>
      </w:pPr>
      <w:r>
        <w:rPr>
          <w:rFonts w:hint="eastAsia"/>
        </w:rPr>
        <w:t>已登录</w:t>
      </w:r>
      <w:r w:rsidR="00582F85">
        <w:rPr>
          <w:rFonts w:hint="eastAsia"/>
        </w:rPr>
        <w:t>可操作。</w:t>
      </w:r>
    </w:p>
    <w:p w:rsidR="00B84E1B" w:rsidRDefault="001D7FFE" w:rsidP="005E601F">
      <w:pPr>
        <w:ind w:firstLineChars="200" w:firstLine="480"/>
      </w:pPr>
      <w:r>
        <w:rPr>
          <w:rFonts w:hint="eastAsia"/>
        </w:rPr>
        <w:t>提供对银行人员信息的添加、编辑、删除的管理功能，人员信息包括工号、姓名、</w:t>
      </w:r>
      <w:r w:rsidR="00DE0019">
        <w:rPr>
          <w:rFonts w:hint="eastAsia"/>
        </w:rPr>
        <w:t>部门名称、组织结构名称</w:t>
      </w:r>
      <w:r w:rsidR="004741EC">
        <w:rPr>
          <w:rFonts w:hint="eastAsia"/>
        </w:rPr>
        <w:t>。</w:t>
      </w:r>
    </w:p>
    <w:p w:rsidR="001D28F8" w:rsidRPr="00A364D7" w:rsidRDefault="001D28F8" w:rsidP="001D28F8">
      <w:pPr>
        <w:pStyle w:val="4"/>
      </w:pPr>
      <w:r w:rsidRPr="00A364D7">
        <w:rPr>
          <w:rFonts w:hint="eastAsia"/>
        </w:rPr>
        <w:t>企业用户管理</w:t>
      </w:r>
    </w:p>
    <w:p w:rsidR="00582F85" w:rsidRPr="005D69C4" w:rsidRDefault="00291780" w:rsidP="00A364D7">
      <w:pPr>
        <w:ind w:firstLineChars="200" w:firstLine="480"/>
      </w:pPr>
      <w:r>
        <w:rPr>
          <w:rFonts w:hint="eastAsia"/>
        </w:rPr>
        <w:t>已登录</w:t>
      </w:r>
      <w:r w:rsidR="00582F85">
        <w:rPr>
          <w:rFonts w:hint="eastAsia"/>
        </w:rPr>
        <w:t>可操作。</w:t>
      </w:r>
    </w:p>
    <w:p w:rsidR="001D28F8" w:rsidRDefault="001D28F8" w:rsidP="001D28F8">
      <w:pPr>
        <w:ind w:firstLineChars="200" w:firstLine="480"/>
      </w:pPr>
      <w:r>
        <w:rPr>
          <w:rFonts w:hint="eastAsia"/>
        </w:rPr>
        <w:t>提供对辖区内企业基本信息的添加、编辑、删除、导入的管理功能；提供对企业注册</w:t>
      </w:r>
      <w:proofErr w:type="gramStart"/>
      <w:r>
        <w:rPr>
          <w:rFonts w:hint="eastAsia"/>
        </w:rPr>
        <w:t>帐号</w:t>
      </w:r>
      <w:proofErr w:type="gramEnd"/>
      <w:r>
        <w:rPr>
          <w:rFonts w:hint="eastAsia"/>
        </w:rPr>
        <w:t>信息的维护功能</w:t>
      </w:r>
      <w:r w:rsidR="00DE0019">
        <w:rPr>
          <w:rFonts w:hint="eastAsia"/>
        </w:rPr>
        <w:t>，</w:t>
      </w:r>
      <w:r>
        <w:rPr>
          <w:rFonts w:hint="eastAsia"/>
        </w:rPr>
        <w:t>维护包括提供注册</w:t>
      </w:r>
      <w:proofErr w:type="gramStart"/>
      <w:r>
        <w:rPr>
          <w:rFonts w:hint="eastAsia"/>
        </w:rPr>
        <w:t>帐号</w:t>
      </w:r>
      <w:proofErr w:type="gramEnd"/>
      <w:r>
        <w:rPr>
          <w:rFonts w:hint="eastAsia"/>
        </w:rPr>
        <w:t>的查询、密码重置功能。</w:t>
      </w:r>
      <w:r w:rsidR="00DE0019" w:rsidRPr="00AD35A6">
        <w:rPr>
          <w:rFonts w:hint="eastAsia"/>
        </w:rPr>
        <w:t>一个企业对应一个企业注册</w:t>
      </w:r>
      <w:proofErr w:type="gramStart"/>
      <w:r w:rsidR="00DE0019" w:rsidRPr="00AD35A6">
        <w:rPr>
          <w:rFonts w:hint="eastAsia"/>
        </w:rPr>
        <w:t>帐号</w:t>
      </w:r>
      <w:proofErr w:type="gramEnd"/>
      <w:r w:rsidR="00DE0019">
        <w:rPr>
          <w:rFonts w:hint="eastAsia"/>
        </w:rPr>
        <w:t>。</w:t>
      </w:r>
    </w:p>
    <w:p w:rsidR="00D76B62" w:rsidRDefault="00D76B62" w:rsidP="005E601F">
      <w:pPr>
        <w:pStyle w:val="4"/>
      </w:pPr>
      <w:r w:rsidRPr="002A4F05">
        <w:rPr>
          <w:rFonts w:hint="eastAsia"/>
        </w:rPr>
        <w:t>日志审计</w:t>
      </w:r>
    </w:p>
    <w:tbl>
      <w:tblPr>
        <w:tblStyle w:val="ab"/>
        <w:tblW w:w="0" w:type="auto"/>
        <w:tblLook w:val="04A0" w:firstRow="1" w:lastRow="0" w:firstColumn="1" w:lastColumn="0" w:noHBand="0" w:noVBand="1"/>
      </w:tblPr>
      <w:tblGrid>
        <w:gridCol w:w="1384"/>
        <w:gridCol w:w="7562"/>
      </w:tblGrid>
      <w:tr w:rsidR="00DE0019" w:rsidRPr="00DE0019" w:rsidTr="00AC3D27">
        <w:tc>
          <w:tcPr>
            <w:tcW w:w="1384" w:type="dxa"/>
          </w:tcPr>
          <w:p w:rsidR="00DE0019" w:rsidRPr="00DE0019" w:rsidRDefault="00DE0019" w:rsidP="00DE0019">
            <w:pPr>
              <w:rPr>
                <w:b/>
              </w:rPr>
            </w:pPr>
            <w:r w:rsidRPr="00DE0019">
              <w:rPr>
                <w:rFonts w:hint="eastAsia"/>
                <w:b/>
              </w:rPr>
              <w:t>操作人</w:t>
            </w:r>
          </w:p>
        </w:tc>
        <w:tc>
          <w:tcPr>
            <w:tcW w:w="7562" w:type="dxa"/>
          </w:tcPr>
          <w:p w:rsidR="00DE0019" w:rsidRPr="00DE0019" w:rsidRDefault="00DE0019" w:rsidP="00DE0019">
            <w:r w:rsidRPr="00DE0019">
              <w:rPr>
                <w:rFonts w:hint="eastAsia"/>
              </w:rPr>
              <w:t>银行用户</w:t>
            </w:r>
          </w:p>
        </w:tc>
      </w:tr>
      <w:tr w:rsidR="00DE0019" w:rsidRPr="00DE0019" w:rsidTr="00AC3D27">
        <w:tc>
          <w:tcPr>
            <w:tcW w:w="1384" w:type="dxa"/>
          </w:tcPr>
          <w:p w:rsidR="00DE0019" w:rsidRPr="00DE0019" w:rsidRDefault="00DE0019" w:rsidP="00DE0019">
            <w:pPr>
              <w:rPr>
                <w:b/>
              </w:rPr>
            </w:pPr>
            <w:r w:rsidRPr="00DE0019">
              <w:rPr>
                <w:rFonts w:hint="eastAsia"/>
                <w:b/>
              </w:rPr>
              <w:t>条件</w:t>
            </w:r>
          </w:p>
        </w:tc>
        <w:tc>
          <w:tcPr>
            <w:tcW w:w="7562" w:type="dxa"/>
          </w:tcPr>
          <w:p w:rsidR="00DE0019" w:rsidRPr="00DE0019" w:rsidRDefault="00291780" w:rsidP="00DE0019">
            <w:r>
              <w:rPr>
                <w:rFonts w:hint="eastAsia"/>
              </w:rPr>
              <w:t>已登录</w:t>
            </w:r>
          </w:p>
        </w:tc>
      </w:tr>
      <w:tr w:rsidR="00DE0019" w:rsidRPr="00DE0019" w:rsidTr="00AC3D27">
        <w:tc>
          <w:tcPr>
            <w:tcW w:w="8946" w:type="dxa"/>
            <w:gridSpan w:val="2"/>
          </w:tcPr>
          <w:p w:rsidR="00DE0019" w:rsidRPr="00DE0019" w:rsidRDefault="00DE0019" w:rsidP="00DE0019">
            <w:pPr>
              <w:rPr>
                <w:b/>
              </w:rPr>
            </w:pPr>
            <w:r w:rsidRPr="00DE0019">
              <w:rPr>
                <w:rFonts w:hint="eastAsia"/>
                <w:b/>
              </w:rPr>
              <w:t>输入</w:t>
            </w:r>
          </w:p>
        </w:tc>
      </w:tr>
      <w:tr w:rsidR="00DE0019" w:rsidRPr="00DE0019" w:rsidTr="00AC3D27">
        <w:tc>
          <w:tcPr>
            <w:tcW w:w="8946" w:type="dxa"/>
            <w:gridSpan w:val="2"/>
          </w:tcPr>
          <w:p w:rsidR="00DE0019" w:rsidRPr="00DE0019" w:rsidRDefault="00432173" w:rsidP="00DE0019">
            <w:r>
              <w:rPr>
                <w:rFonts w:hint="eastAsia"/>
              </w:rPr>
              <w:t>选择</w:t>
            </w:r>
            <w:r w:rsidR="00DE0019">
              <w:rPr>
                <w:rFonts w:hint="eastAsia"/>
              </w:rPr>
              <w:t>日志类别、日志对象</w:t>
            </w:r>
            <w:r>
              <w:rPr>
                <w:rFonts w:hint="eastAsia"/>
              </w:rPr>
              <w:t>，查询条件包括操作</w:t>
            </w:r>
            <w:r w:rsidR="00DE0019" w:rsidRPr="00DE0019">
              <w:rPr>
                <w:rFonts w:hint="eastAsia"/>
              </w:rPr>
              <w:t>时间范围、操作内容、操作人</w:t>
            </w:r>
            <w:r w:rsidR="00DE0019">
              <w:rPr>
                <w:rFonts w:hint="eastAsia"/>
              </w:rPr>
              <w:t>。日志类别包括</w:t>
            </w:r>
            <w:r w:rsidR="00DE0019" w:rsidRPr="00DE0019">
              <w:rPr>
                <w:rFonts w:hint="eastAsia"/>
              </w:rPr>
              <w:t>系统日志和用户操作日志</w:t>
            </w:r>
            <w:r w:rsidR="00DE0019">
              <w:rPr>
                <w:rFonts w:hint="eastAsia"/>
              </w:rPr>
              <w:t>；</w:t>
            </w:r>
            <w:r w:rsidR="00DE0019" w:rsidRPr="00DE0019">
              <w:rPr>
                <w:rFonts w:hint="eastAsia"/>
              </w:rPr>
              <w:t>日志对象</w:t>
            </w:r>
            <w:r w:rsidR="00DE0019">
              <w:rPr>
                <w:rFonts w:hint="eastAsia"/>
              </w:rPr>
              <w:t>包括企业和银行。</w:t>
            </w:r>
          </w:p>
        </w:tc>
      </w:tr>
      <w:tr w:rsidR="00DE0019" w:rsidRPr="00DE0019" w:rsidTr="00AC3D27">
        <w:tc>
          <w:tcPr>
            <w:tcW w:w="8946" w:type="dxa"/>
            <w:gridSpan w:val="2"/>
          </w:tcPr>
          <w:p w:rsidR="00DE0019" w:rsidRPr="00DE0019" w:rsidRDefault="00DE0019" w:rsidP="00DE0019">
            <w:pPr>
              <w:rPr>
                <w:b/>
              </w:rPr>
            </w:pPr>
            <w:r w:rsidRPr="00DE0019">
              <w:rPr>
                <w:rFonts w:hint="eastAsia"/>
                <w:b/>
              </w:rPr>
              <w:t>处理</w:t>
            </w:r>
          </w:p>
        </w:tc>
      </w:tr>
      <w:tr w:rsidR="00DE0019" w:rsidRPr="00DE0019" w:rsidTr="00AC3D27">
        <w:tc>
          <w:tcPr>
            <w:tcW w:w="8946" w:type="dxa"/>
            <w:gridSpan w:val="2"/>
          </w:tcPr>
          <w:p w:rsidR="00DE0019" w:rsidRDefault="00DE0019">
            <w:r w:rsidRPr="00DE0019">
              <w:rPr>
                <w:rFonts w:hint="eastAsia"/>
              </w:rPr>
              <w:t>银行用户</w:t>
            </w:r>
            <w:r>
              <w:rPr>
                <w:rFonts w:hint="eastAsia"/>
              </w:rPr>
              <w:t>选择</w:t>
            </w:r>
            <w:r w:rsidRPr="00DE0019">
              <w:rPr>
                <w:rFonts w:hint="eastAsia"/>
              </w:rPr>
              <w:t>日志类别、日志对象</w:t>
            </w:r>
            <w:r>
              <w:rPr>
                <w:rFonts w:hint="eastAsia"/>
              </w:rPr>
              <w:t>，并录入查询条件，进行查询操作；</w:t>
            </w:r>
          </w:p>
          <w:p w:rsidR="00DE0019" w:rsidRPr="00DE0019" w:rsidRDefault="00DE0019">
            <w:r w:rsidRPr="00DE0019">
              <w:rPr>
                <w:rFonts w:hint="eastAsia"/>
              </w:rPr>
              <w:t>系统返回符合查询条件的</w:t>
            </w:r>
            <w:r>
              <w:rPr>
                <w:rFonts w:hint="eastAsia"/>
              </w:rPr>
              <w:t>日志</w:t>
            </w:r>
            <w:r w:rsidR="00E57476">
              <w:rPr>
                <w:rFonts w:hint="eastAsia"/>
              </w:rPr>
              <w:t>信息</w:t>
            </w:r>
            <w:r w:rsidRPr="00DE0019">
              <w:rPr>
                <w:rFonts w:hint="eastAsia"/>
              </w:rPr>
              <w:t>，并列表显示</w:t>
            </w:r>
            <w:r>
              <w:rPr>
                <w:rFonts w:hint="eastAsia"/>
              </w:rPr>
              <w:t>。</w:t>
            </w:r>
          </w:p>
        </w:tc>
      </w:tr>
      <w:tr w:rsidR="00DE0019" w:rsidRPr="00DE0019" w:rsidTr="00AC3D27">
        <w:tc>
          <w:tcPr>
            <w:tcW w:w="8946" w:type="dxa"/>
            <w:gridSpan w:val="2"/>
          </w:tcPr>
          <w:p w:rsidR="00DE0019" w:rsidRPr="00DE0019" w:rsidRDefault="00DE0019" w:rsidP="00DE0019">
            <w:pPr>
              <w:rPr>
                <w:b/>
              </w:rPr>
            </w:pPr>
            <w:r w:rsidRPr="00DE0019">
              <w:rPr>
                <w:rFonts w:hint="eastAsia"/>
                <w:b/>
              </w:rPr>
              <w:t>输出</w:t>
            </w:r>
          </w:p>
        </w:tc>
      </w:tr>
      <w:tr w:rsidR="00DE0019" w:rsidRPr="00DE0019" w:rsidTr="00AC3D27">
        <w:tc>
          <w:tcPr>
            <w:tcW w:w="8946" w:type="dxa"/>
            <w:gridSpan w:val="2"/>
          </w:tcPr>
          <w:p w:rsidR="00DE0019" w:rsidRPr="00DE0019" w:rsidRDefault="00DE0019" w:rsidP="00DE0019">
            <w:r w:rsidRPr="00DE0019">
              <w:rPr>
                <w:rFonts w:hint="eastAsia"/>
              </w:rPr>
              <w:t>返回结果列表显示包括操作内容、操作人、操作时间</w:t>
            </w:r>
            <w:r>
              <w:rPr>
                <w:rFonts w:hint="eastAsia"/>
              </w:rPr>
              <w:t>。</w:t>
            </w:r>
          </w:p>
        </w:tc>
      </w:tr>
      <w:tr w:rsidR="00DE0019" w:rsidRPr="00DE0019" w:rsidTr="00AC3D27">
        <w:tc>
          <w:tcPr>
            <w:tcW w:w="8946" w:type="dxa"/>
            <w:gridSpan w:val="2"/>
          </w:tcPr>
          <w:p w:rsidR="00DE0019" w:rsidRPr="00DE0019" w:rsidRDefault="00DE0019" w:rsidP="00DE0019">
            <w:pPr>
              <w:rPr>
                <w:b/>
              </w:rPr>
            </w:pPr>
            <w:r w:rsidRPr="00DE0019">
              <w:rPr>
                <w:rFonts w:hint="eastAsia"/>
                <w:b/>
              </w:rPr>
              <w:t>错误提示</w:t>
            </w:r>
          </w:p>
        </w:tc>
      </w:tr>
      <w:tr w:rsidR="00DE0019" w:rsidRPr="00DE0019" w:rsidTr="00AC3D27">
        <w:tc>
          <w:tcPr>
            <w:tcW w:w="8946" w:type="dxa"/>
            <w:gridSpan w:val="2"/>
          </w:tcPr>
          <w:p w:rsidR="00DE0019" w:rsidRPr="00DE0019" w:rsidRDefault="00DE0019" w:rsidP="00DE0019">
            <w:r>
              <w:rPr>
                <w:rFonts w:hint="eastAsia"/>
              </w:rPr>
              <w:lastRenderedPageBreak/>
              <w:t>查询</w:t>
            </w:r>
            <w:r w:rsidRPr="00DE0019">
              <w:rPr>
                <w:rFonts w:hint="eastAsia"/>
              </w:rPr>
              <w:t>时</w:t>
            </w:r>
            <w:r w:rsidR="00D51D35">
              <w:rPr>
                <w:rFonts w:hint="eastAsia"/>
              </w:rPr>
              <w:t>如有错误，系统提示</w:t>
            </w:r>
            <w:r w:rsidRPr="00DE0019">
              <w:rPr>
                <w:rFonts w:hint="eastAsia"/>
              </w:rPr>
              <w:t>“</w:t>
            </w:r>
            <w:r>
              <w:rPr>
                <w:rFonts w:hint="eastAsia"/>
              </w:rPr>
              <w:t>查询</w:t>
            </w:r>
            <w:r w:rsidRPr="00DE0019">
              <w:rPr>
                <w:rFonts w:hint="eastAsia"/>
              </w:rPr>
              <w:t>失败”。</w:t>
            </w:r>
          </w:p>
        </w:tc>
      </w:tr>
      <w:tr w:rsidR="00DE0019" w:rsidRPr="00DE0019" w:rsidTr="00AC3D27">
        <w:tc>
          <w:tcPr>
            <w:tcW w:w="8946" w:type="dxa"/>
            <w:gridSpan w:val="2"/>
          </w:tcPr>
          <w:p w:rsidR="00DE0019" w:rsidRPr="00DE0019" w:rsidRDefault="00DE0019" w:rsidP="00DE0019">
            <w:pPr>
              <w:rPr>
                <w:b/>
              </w:rPr>
            </w:pPr>
            <w:r w:rsidRPr="00DE0019">
              <w:rPr>
                <w:rFonts w:hint="eastAsia"/>
                <w:b/>
              </w:rPr>
              <w:t>备注</w:t>
            </w:r>
          </w:p>
        </w:tc>
      </w:tr>
      <w:tr w:rsidR="00DE0019" w:rsidRPr="00DE0019" w:rsidTr="00AC3D27">
        <w:tc>
          <w:tcPr>
            <w:tcW w:w="8946" w:type="dxa"/>
            <w:gridSpan w:val="2"/>
          </w:tcPr>
          <w:p w:rsidR="00432173" w:rsidRPr="00DE0019" w:rsidRDefault="00DE0019" w:rsidP="00DE0019">
            <w:r w:rsidRPr="00DE0019">
              <w:rPr>
                <w:rFonts w:hint="eastAsia"/>
              </w:rPr>
              <w:t>对用户（企业、银行）登录、注销的系统操作进行信息；对企业操作进行信息，包括操作内容、操作人、操作时间；对银行审批操作进行信息，包括操作内容、操作人、操作时间。</w:t>
            </w:r>
          </w:p>
        </w:tc>
      </w:tr>
    </w:tbl>
    <w:p w:rsidR="00DE0019" w:rsidRDefault="00DE0019" w:rsidP="00A364D7"/>
    <w:p w:rsidR="00281E6B" w:rsidRDefault="00281E6B" w:rsidP="00281E6B">
      <w:pPr>
        <w:pStyle w:val="4"/>
      </w:pPr>
      <w:r w:rsidRPr="00635905">
        <w:rPr>
          <w:rFonts w:hint="eastAsia"/>
        </w:rPr>
        <w:t>系统通知</w:t>
      </w:r>
    </w:p>
    <w:tbl>
      <w:tblPr>
        <w:tblStyle w:val="ab"/>
        <w:tblW w:w="0" w:type="auto"/>
        <w:tblLook w:val="04A0" w:firstRow="1" w:lastRow="0" w:firstColumn="1" w:lastColumn="0" w:noHBand="0" w:noVBand="1"/>
      </w:tblPr>
      <w:tblGrid>
        <w:gridCol w:w="1384"/>
        <w:gridCol w:w="7562"/>
      </w:tblGrid>
      <w:tr w:rsidR="00281E6B" w:rsidRPr="008267D1" w:rsidTr="006C773E">
        <w:tc>
          <w:tcPr>
            <w:tcW w:w="1384" w:type="dxa"/>
          </w:tcPr>
          <w:p w:rsidR="00281E6B" w:rsidRPr="008267D1" w:rsidRDefault="00281E6B" w:rsidP="006C773E">
            <w:pPr>
              <w:rPr>
                <w:b/>
              </w:rPr>
            </w:pPr>
            <w:r w:rsidRPr="008267D1">
              <w:rPr>
                <w:rFonts w:hint="eastAsia"/>
                <w:b/>
              </w:rPr>
              <w:t>操作人</w:t>
            </w:r>
          </w:p>
        </w:tc>
        <w:tc>
          <w:tcPr>
            <w:tcW w:w="7562" w:type="dxa"/>
          </w:tcPr>
          <w:p w:rsidR="00281E6B" w:rsidRPr="008267D1" w:rsidRDefault="00281E6B" w:rsidP="006C773E">
            <w:r>
              <w:rPr>
                <w:rFonts w:hint="eastAsia"/>
              </w:rPr>
              <w:t>银行</w:t>
            </w:r>
            <w:r w:rsidRPr="008267D1">
              <w:rPr>
                <w:rFonts w:hint="eastAsia"/>
              </w:rPr>
              <w:t>用户</w:t>
            </w:r>
          </w:p>
        </w:tc>
      </w:tr>
      <w:tr w:rsidR="00281E6B" w:rsidRPr="008267D1" w:rsidTr="006C773E">
        <w:tc>
          <w:tcPr>
            <w:tcW w:w="1384" w:type="dxa"/>
          </w:tcPr>
          <w:p w:rsidR="00281E6B" w:rsidRPr="008267D1" w:rsidRDefault="00281E6B" w:rsidP="006C773E">
            <w:pPr>
              <w:rPr>
                <w:b/>
              </w:rPr>
            </w:pPr>
            <w:r w:rsidRPr="008267D1">
              <w:rPr>
                <w:rFonts w:hint="eastAsia"/>
                <w:b/>
              </w:rPr>
              <w:t>条件</w:t>
            </w:r>
          </w:p>
        </w:tc>
        <w:tc>
          <w:tcPr>
            <w:tcW w:w="7562" w:type="dxa"/>
          </w:tcPr>
          <w:p w:rsidR="00281E6B" w:rsidRPr="008267D1" w:rsidRDefault="00281E6B" w:rsidP="006C773E">
            <w:r w:rsidRPr="008267D1">
              <w:rPr>
                <w:rFonts w:hint="eastAsia"/>
              </w:rPr>
              <w:t>已登录</w:t>
            </w:r>
          </w:p>
        </w:tc>
      </w:tr>
      <w:tr w:rsidR="00281E6B" w:rsidRPr="008267D1" w:rsidTr="006C773E">
        <w:tc>
          <w:tcPr>
            <w:tcW w:w="8946" w:type="dxa"/>
            <w:gridSpan w:val="2"/>
          </w:tcPr>
          <w:p w:rsidR="00281E6B" w:rsidRPr="008267D1" w:rsidRDefault="00281E6B" w:rsidP="006C773E">
            <w:pPr>
              <w:rPr>
                <w:b/>
              </w:rPr>
            </w:pPr>
            <w:r w:rsidRPr="008267D1">
              <w:rPr>
                <w:rFonts w:hint="eastAsia"/>
                <w:b/>
              </w:rPr>
              <w:t>输入</w:t>
            </w:r>
          </w:p>
        </w:tc>
      </w:tr>
      <w:tr w:rsidR="00281E6B" w:rsidRPr="008267D1" w:rsidTr="006C773E">
        <w:tc>
          <w:tcPr>
            <w:tcW w:w="8946" w:type="dxa"/>
            <w:gridSpan w:val="2"/>
          </w:tcPr>
          <w:p w:rsidR="00281E6B" w:rsidRPr="008267D1" w:rsidRDefault="00281E6B" w:rsidP="00A364D7">
            <w:r>
              <w:rPr>
                <w:rFonts w:hint="eastAsia"/>
              </w:rPr>
              <w:t>系统后台根据企业用户查看系统通知操作，返回企业用户已阅的消息列表</w:t>
            </w:r>
          </w:p>
        </w:tc>
      </w:tr>
      <w:tr w:rsidR="00281E6B" w:rsidRPr="008267D1" w:rsidTr="006C773E">
        <w:tc>
          <w:tcPr>
            <w:tcW w:w="8946" w:type="dxa"/>
            <w:gridSpan w:val="2"/>
          </w:tcPr>
          <w:p w:rsidR="00281E6B" w:rsidRPr="008267D1" w:rsidRDefault="00281E6B" w:rsidP="006C773E">
            <w:pPr>
              <w:rPr>
                <w:b/>
              </w:rPr>
            </w:pPr>
            <w:r w:rsidRPr="008267D1">
              <w:rPr>
                <w:rFonts w:hint="eastAsia"/>
                <w:b/>
              </w:rPr>
              <w:t>处理</w:t>
            </w:r>
          </w:p>
        </w:tc>
      </w:tr>
      <w:tr w:rsidR="00281E6B" w:rsidRPr="008267D1" w:rsidTr="006C773E">
        <w:tc>
          <w:tcPr>
            <w:tcW w:w="8946" w:type="dxa"/>
            <w:gridSpan w:val="2"/>
          </w:tcPr>
          <w:p w:rsidR="00281E6B" w:rsidRPr="008267D1" w:rsidRDefault="00281E6B" w:rsidP="006C773E">
            <w:r>
              <w:rPr>
                <w:rFonts w:hint="eastAsia"/>
              </w:rPr>
              <w:t>银行</w:t>
            </w:r>
            <w:r w:rsidRPr="008267D1">
              <w:rPr>
                <w:rFonts w:hint="eastAsia"/>
              </w:rPr>
              <w:t>通过</w:t>
            </w:r>
            <w:r>
              <w:rPr>
                <w:rFonts w:hint="eastAsia"/>
              </w:rPr>
              <w:t>列表选择，打开系统通知详细</w:t>
            </w:r>
            <w:r w:rsidRPr="008267D1">
              <w:rPr>
                <w:rFonts w:hint="eastAsia"/>
              </w:rPr>
              <w:t>页面</w:t>
            </w:r>
            <w:r>
              <w:rPr>
                <w:rFonts w:hint="eastAsia"/>
              </w:rPr>
              <w:t>。</w:t>
            </w:r>
          </w:p>
        </w:tc>
      </w:tr>
      <w:tr w:rsidR="00281E6B" w:rsidRPr="008267D1" w:rsidTr="006C773E">
        <w:tc>
          <w:tcPr>
            <w:tcW w:w="8946" w:type="dxa"/>
            <w:gridSpan w:val="2"/>
          </w:tcPr>
          <w:p w:rsidR="00281E6B" w:rsidRPr="008267D1" w:rsidRDefault="00281E6B" w:rsidP="006C773E">
            <w:pPr>
              <w:rPr>
                <w:b/>
              </w:rPr>
            </w:pPr>
            <w:r w:rsidRPr="008267D1">
              <w:rPr>
                <w:rFonts w:hint="eastAsia"/>
                <w:b/>
              </w:rPr>
              <w:t>输出</w:t>
            </w:r>
          </w:p>
        </w:tc>
      </w:tr>
      <w:tr w:rsidR="00281E6B" w:rsidRPr="008267D1" w:rsidTr="006C773E">
        <w:tc>
          <w:tcPr>
            <w:tcW w:w="8946" w:type="dxa"/>
            <w:gridSpan w:val="2"/>
          </w:tcPr>
          <w:p w:rsidR="00281E6B" w:rsidRPr="008267D1" w:rsidRDefault="00281E6B" w:rsidP="006C773E">
            <w:r>
              <w:rPr>
                <w:rFonts w:hint="eastAsia"/>
              </w:rPr>
              <w:t>无</w:t>
            </w:r>
          </w:p>
        </w:tc>
      </w:tr>
      <w:tr w:rsidR="00281E6B" w:rsidRPr="008267D1" w:rsidTr="006C773E">
        <w:tc>
          <w:tcPr>
            <w:tcW w:w="8946" w:type="dxa"/>
            <w:gridSpan w:val="2"/>
          </w:tcPr>
          <w:p w:rsidR="00281E6B" w:rsidRPr="008267D1" w:rsidRDefault="00281E6B" w:rsidP="006C773E">
            <w:pPr>
              <w:rPr>
                <w:b/>
              </w:rPr>
            </w:pPr>
            <w:r w:rsidRPr="008267D1">
              <w:rPr>
                <w:rFonts w:hint="eastAsia"/>
                <w:b/>
              </w:rPr>
              <w:t>错误提示</w:t>
            </w:r>
          </w:p>
        </w:tc>
      </w:tr>
      <w:tr w:rsidR="00281E6B" w:rsidRPr="008267D1" w:rsidTr="006C773E">
        <w:tc>
          <w:tcPr>
            <w:tcW w:w="8946" w:type="dxa"/>
            <w:gridSpan w:val="2"/>
          </w:tcPr>
          <w:p w:rsidR="00281E6B" w:rsidRPr="008267D1" w:rsidRDefault="00281E6B" w:rsidP="006C773E">
            <w:r>
              <w:rPr>
                <w:rFonts w:hint="eastAsia"/>
              </w:rPr>
              <w:t>无</w:t>
            </w:r>
          </w:p>
        </w:tc>
      </w:tr>
      <w:tr w:rsidR="00281E6B" w:rsidRPr="008267D1" w:rsidTr="006C773E">
        <w:tc>
          <w:tcPr>
            <w:tcW w:w="8946" w:type="dxa"/>
            <w:gridSpan w:val="2"/>
          </w:tcPr>
          <w:p w:rsidR="00281E6B" w:rsidRPr="008267D1" w:rsidRDefault="00281E6B" w:rsidP="006C773E">
            <w:pPr>
              <w:rPr>
                <w:b/>
              </w:rPr>
            </w:pPr>
            <w:r w:rsidRPr="008267D1">
              <w:rPr>
                <w:rFonts w:hint="eastAsia"/>
                <w:b/>
              </w:rPr>
              <w:t>备注</w:t>
            </w:r>
          </w:p>
        </w:tc>
      </w:tr>
      <w:tr w:rsidR="00281E6B" w:rsidRPr="008267D1" w:rsidTr="006C773E">
        <w:tc>
          <w:tcPr>
            <w:tcW w:w="8946" w:type="dxa"/>
            <w:gridSpan w:val="2"/>
          </w:tcPr>
          <w:p w:rsidR="00281E6B" w:rsidRPr="008267D1" w:rsidRDefault="00281E6B" w:rsidP="006C773E">
            <w:r>
              <w:rPr>
                <w:rFonts w:hint="eastAsia"/>
              </w:rPr>
              <w:t>通知银行前台人员，企业用户已</w:t>
            </w:r>
            <w:proofErr w:type="gramStart"/>
            <w:r>
              <w:rPr>
                <w:rFonts w:hint="eastAsia"/>
              </w:rPr>
              <w:t>阅系统</w:t>
            </w:r>
            <w:proofErr w:type="gramEnd"/>
            <w:r>
              <w:rPr>
                <w:rFonts w:hint="eastAsia"/>
              </w:rPr>
              <w:t>通知。</w:t>
            </w:r>
          </w:p>
        </w:tc>
      </w:tr>
    </w:tbl>
    <w:p w:rsidR="00281E6B" w:rsidRPr="005D69C4" w:rsidRDefault="00281E6B" w:rsidP="00A364D7"/>
    <w:p w:rsidR="00D76B62" w:rsidRPr="005E601F" w:rsidRDefault="00D76B62" w:rsidP="005E601F">
      <w:pPr>
        <w:widowControl/>
        <w:spacing w:after="200" w:line="276" w:lineRule="auto"/>
        <w:jc w:val="left"/>
        <w:rPr>
          <w:smallCaps/>
          <w:spacing w:val="5"/>
          <w:sz w:val="44"/>
          <w:szCs w:val="36"/>
        </w:rPr>
      </w:pPr>
      <w:r>
        <w:br w:type="page"/>
      </w:r>
    </w:p>
    <w:p w:rsidR="00AE5BF8" w:rsidRDefault="006D0D1C">
      <w:pPr>
        <w:pStyle w:val="2"/>
      </w:pPr>
      <w:bookmarkStart w:id="193" w:name="_Toc492485162"/>
      <w:bookmarkStart w:id="194" w:name="_Toc492486158"/>
      <w:bookmarkStart w:id="195" w:name="_Toc492486467"/>
      <w:bookmarkStart w:id="196" w:name="_Toc492486775"/>
      <w:bookmarkStart w:id="197" w:name="_Toc492487082"/>
      <w:bookmarkStart w:id="198" w:name="_Toc492487398"/>
      <w:bookmarkStart w:id="199" w:name="_Toc492487710"/>
      <w:bookmarkStart w:id="200" w:name="_Toc492488021"/>
      <w:bookmarkStart w:id="201" w:name="_Toc492488331"/>
      <w:bookmarkStart w:id="202" w:name="_Toc492488642"/>
      <w:bookmarkStart w:id="203" w:name="_Toc492488959"/>
      <w:bookmarkStart w:id="204" w:name="_Toc492485279"/>
      <w:bookmarkStart w:id="205" w:name="_Toc492486275"/>
      <w:bookmarkStart w:id="206" w:name="_Toc492486584"/>
      <w:bookmarkStart w:id="207" w:name="_Toc492486892"/>
      <w:bookmarkStart w:id="208" w:name="_Toc492487199"/>
      <w:bookmarkStart w:id="209" w:name="_Toc492487515"/>
      <w:bookmarkStart w:id="210" w:name="_Toc492487827"/>
      <w:bookmarkStart w:id="211" w:name="_Toc492488138"/>
      <w:bookmarkStart w:id="212" w:name="_Toc492488448"/>
      <w:bookmarkStart w:id="213" w:name="_Toc492488759"/>
      <w:bookmarkStart w:id="214" w:name="_Toc492489076"/>
      <w:bookmarkStart w:id="215" w:name="_Toc492485396"/>
      <w:bookmarkStart w:id="216" w:name="_Toc492486392"/>
      <w:bookmarkStart w:id="217" w:name="_Toc492486701"/>
      <w:bookmarkStart w:id="218" w:name="_Toc492487009"/>
      <w:bookmarkStart w:id="219" w:name="_Toc492487316"/>
      <w:bookmarkStart w:id="220" w:name="_Toc492487632"/>
      <w:bookmarkStart w:id="221" w:name="_Toc492487944"/>
      <w:bookmarkStart w:id="222" w:name="_Toc492488255"/>
      <w:bookmarkStart w:id="223" w:name="_Toc492488565"/>
      <w:bookmarkStart w:id="224" w:name="_Toc492488876"/>
      <w:bookmarkStart w:id="225" w:name="_Toc492489193"/>
      <w:bookmarkStart w:id="226" w:name="_Toc491276473"/>
      <w:bookmarkStart w:id="227" w:name="_Toc491713276"/>
      <w:bookmarkStart w:id="228" w:name="_Toc491723972"/>
      <w:bookmarkStart w:id="229" w:name="_Toc491276474"/>
      <w:bookmarkStart w:id="230" w:name="_Toc491713277"/>
      <w:bookmarkStart w:id="231" w:name="_Toc491723973"/>
      <w:bookmarkStart w:id="232" w:name="_Toc492487317"/>
      <w:bookmarkStart w:id="233" w:name="_Toc492488877"/>
      <w:bookmarkStart w:id="234" w:name="_Toc494288995"/>
      <w:bookmarkStart w:id="235" w:name="_业务网子系统"/>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r>
        <w:rPr>
          <w:rFonts w:hint="eastAsia"/>
        </w:rPr>
        <w:lastRenderedPageBreak/>
        <w:t>业务网子系统</w:t>
      </w:r>
      <w:bookmarkEnd w:id="232"/>
      <w:bookmarkEnd w:id="233"/>
      <w:bookmarkEnd w:id="234"/>
    </w:p>
    <w:p w:rsidR="00AE5BF8" w:rsidRDefault="006D0D1C">
      <w:pPr>
        <w:pStyle w:val="3"/>
      </w:pPr>
      <w:bookmarkStart w:id="236" w:name="_Toc492487318"/>
      <w:bookmarkStart w:id="237" w:name="_Toc492488878"/>
      <w:bookmarkStart w:id="238" w:name="_Toc494288996"/>
      <w:bookmarkEnd w:id="235"/>
      <w:r>
        <w:rPr>
          <w:rFonts w:hint="eastAsia"/>
        </w:rPr>
        <w:t>子系统概述</w:t>
      </w:r>
      <w:bookmarkEnd w:id="236"/>
      <w:bookmarkEnd w:id="237"/>
      <w:bookmarkEnd w:id="238"/>
    </w:p>
    <w:p w:rsidR="00AE5BF8" w:rsidRPr="00A51BB1" w:rsidRDefault="006D0D1C">
      <w:pPr>
        <w:pStyle w:val="3"/>
      </w:pPr>
      <w:bookmarkStart w:id="239" w:name="_Toc492485399"/>
      <w:bookmarkStart w:id="240" w:name="_Toc492486395"/>
      <w:bookmarkStart w:id="241" w:name="_Toc492486704"/>
      <w:bookmarkStart w:id="242" w:name="_Toc492487012"/>
      <w:bookmarkStart w:id="243" w:name="_Toc492487319"/>
      <w:bookmarkStart w:id="244" w:name="_Toc492487635"/>
      <w:bookmarkStart w:id="245" w:name="_Toc492487947"/>
      <w:bookmarkStart w:id="246" w:name="_Toc492488258"/>
      <w:bookmarkStart w:id="247" w:name="_Toc492488568"/>
      <w:bookmarkStart w:id="248" w:name="_Toc492488879"/>
      <w:bookmarkStart w:id="249" w:name="_Toc492489196"/>
      <w:bookmarkStart w:id="250" w:name="_Toc492485400"/>
      <w:bookmarkStart w:id="251" w:name="_Toc492486396"/>
      <w:bookmarkStart w:id="252" w:name="_Toc492486705"/>
      <w:bookmarkStart w:id="253" w:name="_Toc492487013"/>
      <w:bookmarkStart w:id="254" w:name="_Toc492487320"/>
      <w:bookmarkStart w:id="255" w:name="_Toc492487636"/>
      <w:bookmarkStart w:id="256" w:name="_Toc492487948"/>
      <w:bookmarkStart w:id="257" w:name="_Toc492488259"/>
      <w:bookmarkStart w:id="258" w:name="_Toc492488569"/>
      <w:bookmarkStart w:id="259" w:name="_Toc492488880"/>
      <w:bookmarkStart w:id="260" w:name="_Toc492489197"/>
      <w:bookmarkStart w:id="261" w:name="_Toc491723976"/>
      <w:bookmarkStart w:id="262" w:name="_Toc491723977"/>
      <w:bookmarkStart w:id="263" w:name="_Toc491723978"/>
      <w:bookmarkStart w:id="264" w:name="_Toc491723979"/>
      <w:bookmarkStart w:id="265" w:name="_Toc492487321"/>
      <w:bookmarkStart w:id="266" w:name="_Toc492488881"/>
      <w:bookmarkStart w:id="267" w:name="_Toc494288997"/>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r w:rsidRPr="00A51BB1">
        <w:rPr>
          <w:rFonts w:hint="eastAsia"/>
        </w:rPr>
        <w:t>业务流程</w:t>
      </w:r>
      <w:bookmarkEnd w:id="265"/>
      <w:bookmarkEnd w:id="266"/>
      <w:bookmarkEnd w:id="267"/>
    </w:p>
    <w:p w:rsidR="00122D23" w:rsidRPr="001656E9" w:rsidRDefault="00754067" w:rsidP="005E601F">
      <w:pPr>
        <w:jc w:val="center"/>
      </w:pPr>
      <w:r>
        <w:rPr>
          <w:rFonts w:hint="eastAsia"/>
          <w:noProof/>
        </w:rPr>
        <w:drawing>
          <wp:inline distT="0" distB="0" distL="0" distR="0" wp14:anchorId="0F01E711" wp14:editId="570A228F">
            <wp:extent cx="6358270" cy="4462301"/>
            <wp:effectExtent l="0" t="4445"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rot="16200000">
                      <a:off x="0" y="0"/>
                      <a:ext cx="6378248" cy="4476322"/>
                    </a:xfrm>
                    <a:prstGeom prst="rect">
                      <a:avLst/>
                    </a:prstGeom>
                    <a:noFill/>
                    <a:ln>
                      <a:noFill/>
                    </a:ln>
                  </pic:spPr>
                </pic:pic>
              </a:graphicData>
            </a:graphic>
          </wp:inline>
        </w:drawing>
      </w:r>
    </w:p>
    <w:p w:rsidR="00624069" w:rsidRDefault="006D0D1C">
      <w:pPr>
        <w:jc w:val="center"/>
      </w:pPr>
      <w:r>
        <w:rPr>
          <w:rFonts w:hint="eastAsia"/>
        </w:rPr>
        <w:t>图：业务网</w:t>
      </w:r>
      <w:r w:rsidR="00754067">
        <w:rPr>
          <w:rFonts w:hint="eastAsia"/>
        </w:rPr>
        <w:t>子系统</w:t>
      </w:r>
      <w:r w:rsidR="00967FE5">
        <w:rPr>
          <w:rFonts w:hint="eastAsia"/>
        </w:rPr>
        <w:t>正式</w:t>
      </w:r>
      <w:r w:rsidR="009878E5">
        <w:rPr>
          <w:rFonts w:hint="eastAsia"/>
        </w:rPr>
        <w:t>审批</w:t>
      </w:r>
      <w:r>
        <w:rPr>
          <w:rFonts w:hint="eastAsia"/>
        </w:rPr>
        <w:t>流程</w:t>
      </w:r>
    </w:p>
    <w:p w:rsidR="00624069" w:rsidRDefault="00624069" w:rsidP="00624069">
      <w:pPr>
        <w:rPr>
          <w:b/>
        </w:rPr>
      </w:pPr>
      <w:r>
        <w:rPr>
          <w:rFonts w:hint="eastAsia"/>
          <w:b/>
        </w:rPr>
        <w:lastRenderedPageBreak/>
        <w:t>业务流程描述</w:t>
      </w:r>
    </w:p>
    <w:p w:rsidR="00624069" w:rsidRDefault="00624069" w:rsidP="00624069">
      <w:pPr>
        <w:pStyle w:val="11"/>
        <w:numPr>
          <w:ilvl w:val="0"/>
          <w:numId w:val="49"/>
        </w:numPr>
        <w:ind w:firstLineChars="0"/>
        <w:rPr>
          <w:rFonts w:asciiTheme="minorEastAsia" w:eastAsiaTheme="minorEastAsia" w:hAnsiTheme="minorEastAsia"/>
        </w:rPr>
      </w:pPr>
      <w:r>
        <w:rPr>
          <w:rFonts w:asciiTheme="minorEastAsia" w:eastAsiaTheme="minorEastAsia" w:hAnsiTheme="minorEastAsia" w:hint="eastAsia"/>
        </w:rPr>
        <w:t>企业</w:t>
      </w:r>
      <w:r w:rsidR="00E64C9D">
        <w:rPr>
          <w:rFonts w:asciiTheme="minorEastAsia" w:eastAsiaTheme="minorEastAsia" w:hAnsiTheme="minorEastAsia" w:hint="eastAsia"/>
        </w:rPr>
        <w:t>先领取填写申请表，并准备好相关资料后，提交到</w:t>
      </w:r>
      <w:r w:rsidR="000E278C">
        <w:rPr>
          <w:rFonts w:asciiTheme="minorEastAsia" w:eastAsiaTheme="minorEastAsia" w:hAnsiTheme="minorEastAsia" w:hint="eastAsia"/>
        </w:rPr>
        <w:t>银行前台人员</w:t>
      </w:r>
      <w:r w:rsidR="0059711F">
        <w:rPr>
          <w:rFonts w:asciiTheme="minorEastAsia" w:eastAsiaTheme="minorEastAsia" w:hAnsiTheme="minorEastAsia" w:hint="eastAsia"/>
        </w:rPr>
        <w:t>处</w:t>
      </w:r>
      <w:r w:rsidR="00E64C9D">
        <w:rPr>
          <w:rFonts w:asciiTheme="minorEastAsia" w:eastAsiaTheme="minorEastAsia" w:hAnsiTheme="minorEastAsia" w:hint="eastAsia"/>
        </w:rPr>
        <w:t>进行预审批</w:t>
      </w:r>
      <w:r w:rsidR="0059711F">
        <w:rPr>
          <w:rFonts w:asciiTheme="minorEastAsia" w:eastAsiaTheme="minorEastAsia" w:hAnsiTheme="minorEastAsia" w:hint="eastAsia"/>
        </w:rPr>
        <w:t>，</w:t>
      </w:r>
      <w:r w:rsidR="0027021C">
        <w:rPr>
          <w:rFonts w:asciiTheme="minorEastAsia" w:eastAsiaTheme="minorEastAsia" w:hAnsiTheme="minorEastAsia" w:hint="eastAsia"/>
        </w:rPr>
        <w:t>预</w:t>
      </w:r>
      <w:r w:rsidR="0059711F">
        <w:rPr>
          <w:rFonts w:asciiTheme="minorEastAsia" w:eastAsiaTheme="minorEastAsia" w:hAnsiTheme="minorEastAsia" w:hint="eastAsia"/>
        </w:rPr>
        <w:t>审</w:t>
      </w:r>
      <w:proofErr w:type="gramStart"/>
      <w:r w:rsidR="0059711F">
        <w:rPr>
          <w:rFonts w:asciiTheme="minorEastAsia" w:eastAsiaTheme="minorEastAsia" w:hAnsiTheme="minorEastAsia" w:hint="eastAsia"/>
        </w:rPr>
        <w:t>批通过</w:t>
      </w:r>
      <w:proofErr w:type="gramEnd"/>
      <w:r w:rsidR="0059711F">
        <w:rPr>
          <w:rFonts w:asciiTheme="minorEastAsia" w:eastAsiaTheme="minorEastAsia" w:hAnsiTheme="minorEastAsia" w:hint="eastAsia"/>
        </w:rPr>
        <w:t>后，由</w:t>
      </w:r>
      <w:r w:rsidR="000E278C">
        <w:rPr>
          <w:rFonts w:asciiTheme="minorEastAsia" w:eastAsiaTheme="minorEastAsia" w:hAnsiTheme="minorEastAsia" w:hint="eastAsia"/>
        </w:rPr>
        <w:t>银行前台人员</w:t>
      </w:r>
      <w:r w:rsidR="0059711F">
        <w:rPr>
          <w:rFonts w:asciiTheme="minorEastAsia" w:eastAsiaTheme="minorEastAsia" w:hAnsiTheme="minorEastAsia" w:hint="eastAsia"/>
        </w:rPr>
        <w:t>扫描上传到业务网子系统</w:t>
      </w:r>
      <w:r w:rsidR="00A51BB1">
        <w:rPr>
          <w:rFonts w:asciiTheme="minorEastAsia" w:eastAsiaTheme="minorEastAsia" w:hAnsiTheme="minorEastAsia" w:hint="eastAsia"/>
        </w:rPr>
        <w:t>，并填写《行政许可业务受理报告单》</w:t>
      </w:r>
      <w:r w:rsidR="0059711F">
        <w:rPr>
          <w:rFonts w:asciiTheme="minorEastAsia" w:eastAsiaTheme="minorEastAsia" w:hAnsiTheme="minorEastAsia" w:hint="eastAsia"/>
        </w:rPr>
        <w:t>；或</w:t>
      </w:r>
      <w:r w:rsidR="000E278C">
        <w:rPr>
          <w:rFonts w:asciiTheme="minorEastAsia" w:eastAsiaTheme="minorEastAsia" w:hAnsiTheme="minorEastAsia" w:hint="eastAsia"/>
        </w:rPr>
        <w:t>银行前台人员</w:t>
      </w:r>
      <w:r w:rsidR="0059711F">
        <w:rPr>
          <w:rFonts w:asciiTheme="minorEastAsia" w:eastAsiaTheme="minorEastAsia" w:hAnsiTheme="minorEastAsia" w:hint="eastAsia"/>
        </w:rPr>
        <w:t>通过导入方式将互联网子系统预审</w:t>
      </w:r>
      <w:proofErr w:type="gramStart"/>
      <w:r w:rsidR="0059711F">
        <w:rPr>
          <w:rFonts w:asciiTheme="minorEastAsia" w:eastAsiaTheme="minorEastAsia" w:hAnsiTheme="minorEastAsia" w:hint="eastAsia"/>
        </w:rPr>
        <w:t>批通过</w:t>
      </w:r>
      <w:proofErr w:type="gramEnd"/>
      <w:r w:rsidR="0059711F">
        <w:rPr>
          <w:rFonts w:asciiTheme="minorEastAsia" w:eastAsiaTheme="minorEastAsia" w:hAnsiTheme="minorEastAsia" w:hint="eastAsia"/>
        </w:rPr>
        <w:t>的申请业务导入到业务网子系统。</w:t>
      </w:r>
    </w:p>
    <w:p w:rsidR="00624069" w:rsidRDefault="000E278C" w:rsidP="00624069">
      <w:pPr>
        <w:pStyle w:val="11"/>
        <w:widowControl/>
        <w:numPr>
          <w:ilvl w:val="0"/>
          <w:numId w:val="49"/>
        </w:numPr>
        <w:ind w:firstLineChars="0"/>
        <w:jc w:val="left"/>
        <w:rPr>
          <w:rFonts w:asciiTheme="minorEastAsia" w:eastAsiaTheme="minorEastAsia" w:hAnsiTheme="minorEastAsia"/>
        </w:rPr>
      </w:pPr>
      <w:r>
        <w:rPr>
          <w:rFonts w:asciiTheme="minorEastAsia" w:eastAsiaTheme="minorEastAsia" w:hAnsiTheme="minorEastAsia" w:hint="eastAsia"/>
        </w:rPr>
        <w:t>银行前台人员</w:t>
      </w:r>
      <w:r w:rsidR="00180723">
        <w:rPr>
          <w:rFonts w:asciiTheme="minorEastAsia" w:eastAsiaTheme="minorEastAsia" w:hAnsiTheme="minorEastAsia" w:hint="eastAsia"/>
        </w:rPr>
        <w:t>处理进入业务网子系统的业务</w:t>
      </w:r>
      <w:r w:rsidR="00A51BB1">
        <w:rPr>
          <w:rFonts w:asciiTheme="minorEastAsia" w:eastAsiaTheme="minorEastAsia" w:hAnsiTheme="minorEastAsia" w:hint="eastAsia"/>
        </w:rPr>
        <w:t>申请</w:t>
      </w:r>
      <w:r w:rsidR="00180723">
        <w:rPr>
          <w:rFonts w:asciiTheme="minorEastAsia" w:eastAsiaTheme="minorEastAsia" w:hAnsiTheme="minorEastAsia" w:hint="eastAsia"/>
        </w:rPr>
        <w:t>，</w:t>
      </w:r>
      <w:r w:rsidR="00624069">
        <w:rPr>
          <w:rFonts w:asciiTheme="minorEastAsia" w:eastAsiaTheme="minorEastAsia" w:hAnsiTheme="minorEastAsia" w:hint="eastAsia"/>
        </w:rPr>
        <w:t>根据企业申请的</w:t>
      </w:r>
      <w:r w:rsidR="006E3171">
        <w:rPr>
          <w:rFonts w:asciiTheme="minorEastAsia" w:eastAsiaTheme="minorEastAsia" w:hAnsiTheme="minorEastAsia" w:hint="eastAsia"/>
        </w:rPr>
        <w:t>业务项目类型</w:t>
      </w:r>
      <w:r w:rsidR="00624069">
        <w:rPr>
          <w:rFonts w:asciiTheme="minorEastAsia" w:eastAsiaTheme="minorEastAsia" w:hAnsiTheme="minorEastAsia" w:hint="eastAsia"/>
        </w:rPr>
        <w:t>，人工选择对应的审批流程，并</w:t>
      </w:r>
      <w:r w:rsidR="00180723">
        <w:rPr>
          <w:rFonts w:asciiTheme="minorEastAsia" w:eastAsiaTheme="minorEastAsia" w:hAnsiTheme="minorEastAsia" w:hint="eastAsia"/>
        </w:rPr>
        <w:t>修改</w:t>
      </w:r>
      <w:r w:rsidR="00624069">
        <w:rPr>
          <w:rFonts w:asciiTheme="minorEastAsia" w:eastAsiaTheme="minorEastAsia" w:hAnsiTheme="minorEastAsia" w:hint="eastAsia"/>
        </w:rPr>
        <w:t>《</w:t>
      </w:r>
      <w:r w:rsidR="00624069">
        <w:rPr>
          <w:rFonts w:asciiTheme="minorEastAsia" w:eastAsiaTheme="minorEastAsia" w:hAnsiTheme="minorEastAsia" w:hint="eastAsia"/>
          <w:bCs/>
        </w:rPr>
        <w:t>行政许可业务受理报告单</w:t>
      </w:r>
      <w:r w:rsidR="00624069">
        <w:rPr>
          <w:rFonts w:asciiTheme="minorEastAsia" w:eastAsiaTheme="minorEastAsia" w:hAnsiTheme="minorEastAsia" w:hint="eastAsia"/>
        </w:rPr>
        <w:t>》</w:t>
      </w:r>
      <w:r w:rsidR="0059711F">
        <w:rPr>
          <w:rFonts w:asciiTheme="minorEastAsia" w:eastAsiaTheme="minorEastAsia" w:hAnsiTheme="minorEastAsia" w:hint="eastAsia"/>
        </w:rPr>
        <w:t>。</w:t>
      </w:r>
    </w:p>
    <w:p w:rsidR="00624069" w:rsidRDefault="00624069" w:rsidP="00624069">
      <w:pPr>
        <w:pStyle w:val="11"/>
        <w:widowControl/>
        <w:numPr>
          <w:ilvl w:val="0"/>
          <w:numId w:val="49"/>
        </w:numPr>
        <w:ind w:firstLineChars="0"/>
        <w:jc w:val="left"/>
        <w:rPr>
          <w:rFonts w:asciiTheme="minorEastAsia" w:eastAsiaTheme="minorEastAsia" w:hAnsiTheme="minorEastAsia"/>
        </w:rPr>
      </w:pPr>
      <w:r>
        <w:rPr>
          <w:rFonts w:asciiTheme="minorEastAsia" w:eastAsiaTheme="minorEastAsia" w:hAnsiTheme="minorEastAsia" w:hint="eastAsia"/>
        </w:rPr>
        <w:t>根据审批</w:t>
      </w:r>
      <w:r w:rsidRPr="00234CEB">
        <w:rPr>
          <w:rFonts w:asciiTheme="minorEastAsia" w:eastAsiaTheme="minorEastAsia" w:hAnsiTheme="minorEastAsia" w:hint="eastAsia"/>
        </w:rPr>
        <w:t>流程</w:t>
      </w:r>
      <w:r>
        <w:rPr>
          <w:rFonts w:asciiTheme="minorEastAsia" w:eastAsiaTheme="minorEastAsia" w:hAnsiTheme="minorEastAsia" w:hint="eastAsia"/>
        </w:rPr>
        <w:t>设置，企业提交的电子版材料在银行内部按流程顺序进行流转审批。</w:t>
      </w:r>
      <w:r w:rsidRPr="002339B3">
        <w:rPr>
          <w:rFonts w:asciiTheme="minorEastAsia" w:eastAsiaTheme="minorEastAsia" w:hAnsiTheme="minorEastAsia" w:hint="eastAsia"/>
        </w:rPr>
        <w:t>银行流程节点人员</w:t>
      </w:r>
      <w:r w:rsidR="00E64C9D">
        <w:rPr>
          <w:rFonts w:asciiTheme="minorEastAsia" w:eastAsiaTheme="minorEastAsia" w:hAnsiTheme="minorEastAsia" w:hint="eastAsia"/>
        </w:rPr>
        <w:t>对</w:t>
      </w:r>
      <w:r w:rsidRPr="00234CEB">
        <w:rPr>
          <w:rFonts w:asciiTheme="minorEastAsia" w:eastAsiaTheme="minorEastAsia" w:hAnsiTheme="minorEastAsia" w:hint="eastAsia"/>
        </w:rPr>
        <w:t>提交的</w:t>
      </w:r>
      <w:r>
        <w:rPr>
          <w:rFonts w:asciiTheme="minorEastAsia" w:eastAsiaTheme="minorEastAsia" w:hAnsiTheme="minorEastAsia" w:hint="eastAsia"/>
        </w:rPr>
        <w:t>电子版材料</w:t>
      </w:r>
      <w:r w:rsidRPr="00234CEB">
        <w:rPr>
          <w:rFonts w:asciiTheme="minorEastAsia" w:eastAsiaTheme="minorEastAsia" w:hAnsiTheme="minorEastAsia" w:hint="eastAsia"/>
        </w:rPr>
        <w:t>进行</w:t>
      </w:r>
      <w:r>
        <w:rPr>
          <w:rFonts w:asciiTheme="minorEastAsia" w:eastAsiaTheme="minorEastAsia" w:hAnsiTheme="minorEastAsia" w:hint="eastAsia"/>
        </w:rPr>
        <w:t>审批</w:t>
      </w:r>
      <w:r w:rsidRPr="00240A50">
        <w:rPr>
          <w:rFonts w:asciiTheme="minorEastAsia" w:eastAsiaTheme="minorEastAsia" w:hAnsiTheme="minorEastAsia" w:hint="eastAsia"/>
        </w:rPr>
        <w:t>，</w:t>
      </w:r>
      <w:r>
        <w:rPr>
          <w:rFonts w:asciiTheme="minorEastAsia" w:eastAsiaTheme="minorEastAsia" w:hAnsiTheme="minorEastAsia" w:hint="eastAsia"/>
        </w:rPr>
        <w:t>查看电子版材料内容，</w:t>
      </w:r>
      <w:r w:rsidRPr="00240A50">
        <w:rPr>
          <w:rFonts w:asciiTheme="minorEastAsia" w:eastAsiaTheme="minorEastAsia" w:hAnsiTheme="minorEastAsia" w:hint="eastAsia"/>
        </w:rPr>
        <w:t>在</w:t>
      </w:r>
      <w:r>
        <w:rPr>
          <w:rFonts w:asciiTheme="minorEastAsia" w:eastAsiaTheme="minorEastAsia" w:hAnsiTheme="minorEastAsia" w:hint="eastAsia"/>
        </w:rPr>
        <w:t>电子版材料</w:t>
      </w:r>
      <w:r w:rsidRPr="00240A50">
        <w:rPr>
          <w:rFonts w:asciiTheme="minorEastAsia" w:eastAsiaTheme="minorEastAsia" w:hAnsiTheme="minorEastAsia" w:hint="eastAsia"/>
        </w:rPr>
        <w:t>中</w:t>
      </w:r>
      <w:r>
        <w:rPr>
          <w:rFonts w:asciiTheme="minorEastAsia" w:eastAsiaTheme="minorEastAsia" w:hAnsiTheme="minorEastAsia" w:hint="eastAsia"/>
        </w:rPr>
        <w:t>可</w:t>
      </w:r>
      <w:r w:rsidRPr="00234CEB">
        <w:rPr>
          <w:rFonts w:asciiTheme="minorEastAsia" w:eastAsiaTheme="minorEastAsia" w:hAnsiTheme="minorEastAsia" w:hint="eastAsia"/>
        </w:rPr>
        <w:t>进行批注、并填写处理意见</w:t>
      </w:r>
      <w:r w:rsidR="0059711F">
        <w:rPr>
          <w:rFonts w:asciiTheme="minorEastAsia" w:eastAsiaTheme="minorEastAsia" w:hAnsiTheme="minorEastAsia" w:hint="eastAsia"/>
        </w:rPr>
        <w:t>。</w:t>
      </w:r>
    </w:p>
    <w:p w:rsidR="00624069" w:rsidRDefault="00624069" w:rsidP="00624069">
      <w:pPr>
        <w:pStyle w:val="11"/>
        <w:widowControl/>
        <w:numPr>
          <w:ilvl w:val="0"/>
          <w:numId w:val="49"/>
        </w:numPr>
        <w:ind w:firstLineChars="0"/>
        <w:jc w:val="left"/>
        <w:rPr>
          <w:rFonts w:asciiTheme="minorEastAsia" w:eastAsiaTheme="minorEastAsia" w:hAnsiTheme="minorEastAsia"/>
        </w:rPr>
      </w:pPr>
      <w:r w:rsidRPr="00D43B66">
        <w:rPr>
          <w:rFonts w:asciiTheme="minorEastAsia" w:eastAsiaTheme="minorEastAsia" w:hAnsiTheme="minorEastAsia" w:hint="eastAsia"/>
        </w:rPr>
        <w:t>对于不同申请</w:t>
      </w:r>
      <w:r w:rsidR="006E3171">
        <w:rPr>
          <w:rFonts w:asciiTheme="minorEastAsia" w:eastAsiaTheme="minorEastAsia" w:hAnsiTheme="minorEastAsia" w:hint="eastAsia"/>
        </w:rPr>
        <w:t>业务项目类型</w:t>
      </w:r>
      <w:r w:rsidRPr="00D43B66">
        <w:rPr>
          <w:rFonts w:asciiTheme="minorEastAsia" w:eastAsiaTheme="minorEastAsia" w:hAnsiTheme="minorEastAsia" w:hint="eastAsia"/>
        </w:rPr>
        <w:t>，银行流程节点人员具有不同的</w:t>
      </w:r>
      <w:r w:rsidR="00E64C9D">
        <w:rPr>
          <w:rFonts w:asciiTheme="minorEastAsia" w:eastAsiaTheme="minorEastAsia" w:hAnsiTheme="minorEastAsia" w:hint="eastAsia"/>
        </w:rPr>
        <w:t>办结</w:t>
      </w:r>
      <w:r w:rsidRPr="00D43B66">
        <w:rPr>
          <w:rFonts w:asciiTheme="minorEastAsia" w:eastAsiaTheme="minorEastAsia" w:hAnsiTheme="minorEastAsia" w:hint="eastAsia"/>
        </w:rPr>
        <w:t>权限</w:t>
      </w:r>
      <w:r>
        <w:rPr>
          <w:rFonts w:asciiTheme="minorEastAsia" w:eastAsiaTheme="minorEastAsia" w:hAnsiTheme="minorEastAsia" w:hint="eastAsia"/>
        </w:rPr>
        <w:t>。如果当前流程节点人员具有补正及</w:t>
      </w:r>
      <w:r w:rsidR="00E64C9D">
        <w:rPr>
          <w:rFonts w:asciiTheme="minorEastAsia" w:eastAsiaTheme="minorEastAsia" w:hAnsiTheme="minorEastAsia" w:hint="eastAsia"/>
        </w:rPr>
        <w:t>办结</w:t>
      </w:r>
      <w:r>
        <w:rPr>
          <w:rFonts w:asciiTheme="minorEastAsia" w:eastAsiaTheme="minorEastAsia" w:hAnsiTheme="minorEastAsia" w:hint="eastAsia"/>
        </w:rPr>
        <w:t>的权限，则根据审批结果进行</w:t>
      </w:r>
      <w:r w:rsidR="00E64C9D">
        <w:rPr>
          <w:rFonts w:asciiTheme="minorEastAsia" w:eastAsiaTheme="minorEastAsia" w:hAnsiTheme="minorEastAsia" w:hint="eastAsia"/>
        </w:rPr>
        <w:t>办结</w:t>
      </w:r>
      <w:r>
        <w:rPr>
          <w:rFonts w:asciiTheme="minorEastAsia" w:eastAsiaTheme="minorEastAsia" w:hAnsiTheme="minorEastAsia" w:hint="eastAsia"/>
        </w:rPr>
        <w:t>或补正操作并通知柜台，由</w:t>
      </w:r>
      <w:r w:rsidR="000E278C">
        <w:rPr>
          <w:rFonts w:asciiTheme="minorEastAsia" w:eastAsiaTheme="minorEastAsia" w:hAnsiTheme="minorEastAsia" w:hint="eastAsia"/>
        </w:rPr>
        <w:t>银行前台人员</w:t>
      </w:r>
      <w:proofErr w:type="gramStart"/>
      <w:r>
        <w:rPr>
          <w:rFonts w:asciiTheme="minorEastAsia" w:eastAsiaTheme="minorEastAsia" w:hAnsiTheme="minorEastAsia" w:hint="eastAsia"/>
        </w:rPr>
        <w:t>开具手填纸质</w:t>
      </w:r>
      <w:proofErr w:type="gramEnd"/>
      <w:r w:rsidRPr="00D43B66">
        <w:rPr>
          <w:rFonts w:asciiTheme="minorEastAsia" w:eastAsiaTheme="minorEastAsia" w:hAnsiTheme="minorEastAsia" w:hint="eastAsia"/>
        </w:rPr>
        <w:t>《</w:t>
      </w:r>
      <w:r w:rsidR="00E64C9D">
        <w:rPr>
          <w:rFonts w:asciiTheme="minorEastAsia" w:eastAsiaTheme="minorEastAsia" w:hAnsiTheme="minorEastAsia" w:hint="eastAsia"/>
        </w:rPr>
        <w:t>办理凭证</w:t>
      </w:r>
      <w:r w:rsidRPr="00D43B66">
        <w:rPr>
          <w:rFonts w:asciiTheme="minorEastAsia" w:eastAsiaTheme="minorEastAsia" w:hAnsiTheme="minorEastAsia" w:hint="eastAsia"/>
        </w:rPr>
        <w:t>》</w:t>
      </w:r>
      <w:r>
        <w:rPr>
          <w:rFonts w:asciiTheme="minorEastAsia" w:eastAsiaTheme="minorEastAsia" w:hAnsiTheme="minorEastAsia" w:hint="eastAsia"/>
        </w:rPr>
        <w:t>或《补正资料附件通知书》</w:t>
      </w:r>
      <w:r w:rsidR="0059711F">
        <w:rPr>
          <w:rFonts w:asciiTheme="minorEastAsia" w:eastAsiaTheme="minorEastAsia" w:hAnsiTheme="minorEastAsia" w:hint="eastAsia"/>
        </w:rPr>
        <w:t>。</w:t>
      </w:r>
    </w:p>
    <w:p w:rsidR="00624069" w:rsidRDefault="00624069" w:rsidP="00624069">
      <w:pPr>
        <w:pStyle w:val="11"/>
        <w:widowControl/>
        <w:numPr>
          <w:ilvl w:val="0"/>
          <w:numId w:val="49"/>
        </w:numPr>
        <w:ind w:firstLineChars="0"/>
        <w:jc w:val="left"/>
        <w:rPr>
          <w:rFonts w:asciiTheme="minorEastAsia" w:eastAsiaTheme="minorEastAsia" w:hAnsiTheme="minorEastAsia"/>
        </w:rPr>
      </w:pPr>
      <w:r>
        <w:rPr>
          <w:rFonts w:asciiTheme="minorEastAsia" w:eastAsiaTheme="minorEastAsia" w:hAnsiTheme="minorEastAsia" w:hint="eastAsia"/>
        </w:rPr>
        <w:t>在</w:t>
      </w:r>
      <w:r w:rsidRPr="00240A50">
        <w:rPr>
          <w:rFonts w:asciiTheme="minorEastAsia" w:eastAsiaTheme="minorEastAsia" w:hAnsiTheme="minorEastAsia" w:hint="eastAsia"/>
        </w:rPr>
        <w:t>业务网</w:t>
      </w:r>
      <w:r>
        <w:rPr>
          <w:rFonts w:asciiTheme="minorEastAsia" w:eastAsiaTheme="minorEastAsia" w:hAnsiTheme="minorEastAsia" w:hint="eastAsia"/>
        </w:rPr>
        <w:t>子系统正式审批通过后</w:t>
      </w:r>
      <w:r w:rsidRPr="00240A50">
        <w:rPr>
          <w:rFonts w:asciiTheme="minorEastAsia" w:eastAsiaTheme="minorEastAsia" w:hAnsiTheme="minorEastAsia" w:hint="eastAsia"/>
        </w:rPr>
        <w:t>，</w:t>
      </w:r>
      <w:r w:rsidR="000E278C">
        <w:rPr>
          <w:rFonts w:asciiTheme="minorEastAsia" w:eastAsiaTheme="minorEastAsia" w:hAnsiTheme="minorEastAsia" w:hint="eastAsia"/>
        </w:rPr>
        <w:t>银行前台人员</w:t>
      </w:r>
      <w:r>
        <w:rPr>
          <w:rFonts w:asciiTheme="minorEastAsia" w:eastAsiaTheme="minorEastAsia" w:hAnsiTheme="minorEastAsia" w:hint="eastAsia"/>
        </w:rPr>
        <w:t>在互联网子系统中对企业提交电子版材料加水印后，</w:t>
      </w:r>
      <w:r w:rsidRPr="00234CEB">
        <w:rPr>
          <w:rFonts w:asciiTheme="minorEastAsia" w:eastAsiaTheme="minorEastAsia" w:hAnsiTheme="minorEastAsia" w:hint="eastAsia"/>
        </w:rPr>
        <w:t>进行办结操作</w:t>
      </w:r>
      <w:r>
        <w:rPr>
          <w:rFonts w:asciiTheme="minorEastAsia" w:eastAsiaTheme="minorEastAsia" w:hAnsiTheme="minorEastAsia" w:hint="eastAsia"/>
        </w:rPr>
        <w:t>并</w:t>
      </w:r>
      <w:proofErr w:type="gramStart"/>
      <w:r>
        <w:rPr>
          <w:rFonts w:asciiTheme="minorEastAsia" w:eastAsiaTheme="minorEastAsia" w:hAnsiTheme="minorEastAsia" w:hint="eastAsia"/>
        </w:rPr>
        <w:t>开具手填纸质</w:t>
      </w:r>
      <w:proofErr w:type="gramEnd"/>
      <w:r>
        <w:rPr>
          <w:rFonts w:asciiTheme="minorEastAsia" w:eastAsiaTheme="minorEastAsia" w:hAnsiTheme="minorEastAsia" w:hint="eastAsia"/>
        </w:rPr>
        <w:t>办结凭证；</w:t>
      </w:r>
    </w:p>
    <w:p w:rsidR="00180723" w:rsidRDefault="00624069" w:rsidP="005E601F">
      <w:pPr>
        <w:pStyle w:val="11"/>
        <w:widowControl/>
        <w:numPr>
          <w:ilvl w:val="0"/>
          <w:numId w:val="49"/>
        </w:numPr>
        <w:ind w:firstLineChars="0"/>
        <w:jc w:val="left"/>
        <w:rPr>
          <w:rFonts w:asciiTheme="minorEastAsia" w:eastAsiaTheme="minorEastAsia" w:hAnsiTheme="minorEastAsia"/>
        </w:rPr>
      </w:pPr>
      <w:r>
        <w:rPr>
          <w:rFonts w:asciiTheme="minorEastAsia" w:eastAsiaTheme="minorEastAsia" w:hAnsiTheme="minorEastAsia" w:hint="eastAsia"/>
        </w:rPr>
        <w:t>如需要补正，则等待企业补正后，重启审批流程并更新《</w:t>
      </w:r>
      <w:r w:rsidRPr="00177C5D">
        <w:rPr>
          <w:rFonts w:asciiTheme="minorEastAsia" w:eastAsiaTheme="minorEastAsia" w:hAnsiTheme="minorEastAsia" w:hint="eastAsia"/>
          <w:bCs/>
        </w:rPr>
        <w:t>行政许可业务受理报告单</w:t>
      </w:r>
      <w:r>
        <w:rPr>
          <w:rFonts w:asciiTheme="minorEastAsia" w:eastAsiaTheme="minorEastAsia" w:hAnsiTheme="minorEastAsia" w:hint="eastAsia"/>
        </w:rPr>
        <w:t>》，企业可多次进行补正操作。</w:t>
      </w:r>
    </w:p>
    <w:p w:rsidR="00180723" w:rsidRDefault="00180723" w:rsidP="005E601F">
      <w:pPr>
        <w:pStyle w:val="11"/>
        <w:widowControl/>
        <w:ind w:left="420" w:firstLineChars="0" w:firstLine="0"/>
        <w:jc w:val="left"/>
        <w:rPr>
          <w:rFonts w:asciiTheme="minorEastAsia" w:eastAsiaTheme="minorEastAsia" w:hAnsiTheme="minorEastAsia"/>
        </w:rPr>
      </w:pPr>
      <w:r>
        <w:rPr>
          <w:rFonts w:asciiTheme="minorEastAsia" w:eastAsiaTheme="minorEastAsia" w:hAnsiTheme="minorEastAsia" w:hint="eastAsia"/>
        </w:rPr>
        <w:t>注：</w:t>
      </w:r>
    </w:p>
    <w:p w:rsidR="00180723" w:rsidRDefault="00180723" w:rsidP="005E601F">
      <w:pPr>
        <w:pStyle w:val="11"/>
        <w:widowControl/>
        <w:ind w:left="420" w:firstLine="480"/>
        <w:jc w:val="left"/>
        <w:rPr>
          <w:rFonts w:asciiTheme="minorEastAsia" w:eastAsiaTheme="minorEastAsia" w:hAnsiTheme="minorEastAsia"/>
        </w:rPr>
      </w:pPr>
      <w:r>
        <w:rPr>
          <w:rFonts w:asciiTheme="minorEastAsia" w:eastAsiaTheme="minorEastAsia" w:hAnsiTheme="minorEastAsia" w:hint="eastAsia"/>
        </w:rPr>
        <w:t>进入到</w:t>
      </w:r>
      <w:proofErr w:type="gramStart"/>
      <w:r w:rsidR="003613A0">
        <w:rPr>
          <w:rFonts w:asciiTheme="minorEastAsia" w:eastAsiaTheme="minorEastAsia" w:hAnsiTheme="minorEastAsia" w:hint="eastAsia"/>
        </w:rPr>
        <w:t>到</w:t>
      </w:r>
      <w:proofErr w:type="gramEnd"/>
      <w:r w:rsidR="003613A0">
        <w:rPr>
          <w:rFonts w:asciiTheme="minorEastAsia" w:eastAsiaTheme="minorEastAsia" w:hAnsiTheme="minorEastAsia" w:hint="eastAsia"/>
        </w:rPr>
        <w:t>业务网子系统的申请业务初始</w:t>
      </w:r>
      <w:r w:rsidR="00A51BB1">
        <w:rPr>
          <w:rFonts w:asciiTheme="minorEastAsia" w:eastAsiaTheme="minorEastAsia" w:hAnsiTheme="minorEastAsia" w:hint="eastAsia"/>
        </w:rPr>
        <w:t>业务</w:t>
      </w:r>
      <w:r w:rsidR="003613A0">
        <w:rPr>
          <w:rFonts w:asciiTheme="minorEastAsia" w:eastAsiaTheme="minorEastAsia" w:hAnsiTheme="minorEastAsia" w:hint="eastAsia"/>
        </w:rPr>
        <w:t>状态均为</w:t>
      </w:r>
      <w:r w:rsidR="00A51BB1">
        <w:rPr>
          <w:rFonts w:asciiTheme="minorEastAsia" w:eastAsiaTheme="minorEastAsia" w:hAnsiTheme="minorEastAsia" w:hint="eastAsia"/>
        </w:rPr>
        <w:t>待审批状态</w:t>
      </w:r>
      <w:r w:rsidR="003613A0">
        <w:rPr>
          <w:rFonts w:asciiTheme="minorEastAsia" w:eastAsiaTheme="minorEastAsia" w:hAnsiTheme="minorEastAsia" w:hint="eastAsia"/>
        </w:rPr>
        <w:t>，互联网子系统导入的</w:t>
      </w:r>
      <w:r w:rsidR="00A51BB1">
        <w:rPr>
          <w:rFonts w:asciiTheme="minorEastAsia" w:eastAsiaTheme="minorEastAsia" w:hAnsiTheme="minorEastAsia" w:hint="eastAsia"/>
        </w:rPr>
        <w:t>业务</w:t>
      </w:r>
      <w:r w:rsidR="003613A0">
        <w:rPr>
          <w:rFonts w:asciiTheme="minorEastAsia" w:eastAsiaTheme="minorEastAsia" w:hAnsiTheme="minorEastAsia" w:hint="eastAsia"/>
        </w:rPr>
        <w:t>申请受理时间以在</w:t>
      </w:r>
      <w:r w:rsidR="003613A0" w:rsidRPr="003613A0">
        <w:rPr>
          <w:rFonts w:asciiTheme="minorEastAsia" w:eastAsiaTheme="minorEastAsia" w:hAnsiTheme="minorEastAsia" w:hint="eastAsia"/>
        </w:rPr>
        <w:t>互联网子系统</w:t>
      </w:r>
      <w:r w:rsidR="003613A0">
        <w:rPr>
          <w:rFonts w:asciiTheme="minorEastAsia" w:eastAsiaTheme="minorEastAsia" w:hAnsiTheme="minorEastAsia" w:hint="eastAsia"/>
        </w:rPr>
        <w:t>中受理时间为准；柜台扫描上传的</w:t>
      </w:r>
      <w:r w:rsidR="00A51BB1">
        <w:rPr>
          <w:rFonts w:asciiTheme="minorEastAsia" w:eastAsiaTheme="minorEastAsia" w:hAnsiTheme="minorEastAsia" w:hint="eastAsia"/>
        </w:rPr>
        <w:t>业务</w:t>
      </w:r>
      <w:r w:rsidR="003613A0">
        <w:rPr>
          <w:rFonts w:asciiTheme="minorEastAsia" w:eastAsiaTheme="minorEastAsia" w:hAnsiTheme="minorEastAsia" w:hint="eastAsia"/>
        </w:rPr>
        <w:t>申请，以上传</w:t>
      </w:r>
      <w:r w:rsidR="00A51BB1">
        <w:rPr>
          <w:rFonts w:asciiTheme="minorEastAsia" w:eastAsiaTheme="minorEastAsia" w:hAnsiTheme="minorEastAsia" w:hint="eastAsia"/>
        </w:rPr>
        <w:t>保存</w:t>
      </w:r>
      <w:r w:rsidR="003613A0">
        <w:rPr>
          <w:rFonts w:asciiTheme="minorEastAsia" w:eastAsiaTheme="minorEastAsia" w:hAnsiTheme="minorEastAsia" w:hint="eastAsia"/>
        </w:rPr>
        <w:t>后的时间作为受理时间。</w:t>
      </w:r>
    </w:p>
    <w:p w:rsidR="00AE5BF8" w:rsidRPr="003B5678" w:rsidRDefault="00F26690">
      <w:pPr>
        <w:pStyle w:val="3"/>
      </w:pPr>
      <w:bookmarkStart w:id="268" w:name="_Toc492486398"/>
      <w:bookmarkStart w:id="269" w:name="_Toc492486707"/>
      <w:bookmarkStart w:id="270" w:name="_Toc492487015"/>
      <w:bookmarkStart w:id="271" w:name="_Toc492487322"/>
      <w:bookmarkStart w:id="272" w:name="_Toc492487638"/>
      <w:bookmarkStart w:id="273" w:name="_Toc492487950"/>
      <w:bookmarkStart w:id="274" w:name="_Toc492488261"/>
      <w:bookmarkStart w:id="275" w:name="_Toc492488571"/>
      <w:bookmarkStart w:id="276" w:name="_Toc492488882"/>
      <w:bookmarkStart w:id="277" w:name="_Toc492489199"/>
      <w:bookmarkStart w:id="278" w:name="_Toc492487323"/>
      <w:bookmarkStart w:id="279" w:name="_Toc492488883"/>
      <w:bookmarkStart w:id="280" w:name="_Toc494288998"/>
      <w:bookmarkEnd w:id="268"/>
      <w:bookmarkEnd w:id="269"/>
      <w:bookmarkEnd w:id="270"/>
      <w:bookmarkEnd w:id="271"/>
      <w:bookmarkEnd w:id="272"/>
      <w:bookmarkEnd w:id="273"/>
      <w:bookmarkEnd w:id="274"/>
      <w:bookmarkEnd w:id="275"/>
      <w:bookmarkEnd w:id="276"/>
      <w:bookmarkEnd w:id="277"/>
      <w:r w:rsidRPr="003B5678">
        <w:rPr>
          <w:rFonts w:hint="eastAsia"/>
        </w:rPr>
        <w:t>银行业务功能</w:t>
      </w:r>
      <w:bookmarkEnd w:id="278"/>
      <w:bookmarkEnd w:id="279"/>
      <w:bookmarkEnd w:id="280"/>
    </w:p>
    <w:p w:rsidR="00AE5BF8" w:rsidRDefault="006D0D1C" w:rsidP="005E601F">
      <w:pPr>
        <w:pStyle w:val="4"/>
      </w:pPr>
      <w:r>
        <w:rPr>
          <w:rFonts w:hint="eastAsia"/>
        </w:rPr>
        <w:t>用户访问</w:t>
      </w:r>
    </w:p>
    <w:p w:rsidR="00122D23" w:rsidRPr="00122D23" w:rsidRDefault="00122D23" w:rsidP="00A364D7">
      <w:pPr>
        <w:pStyle w:val="5"/>
      </w:pPr>
      <w:r w:rsidRPr="00122D23">
        <w:rPr>
          <w:rFonts w:hint="eastAsia"/>
        </w:rPr>
        <w:t>登录</w:t>
      </w:r>
    </w:p>
    <w:p w:rsidR="00122D23" w:rsidRPr="00122D23" w:rsidRDefault="00122D23" w:rsidP="005E601F">
      <w:pPr>
        <w:ind w:firstLineChars="200" w:firstLine="480"/>
      </w:pPr>
      <w:r w:rsidRPr="00122D23">
        <w:rPr>
          <w:rFonts w:hint="eastAsia"/>
        </w:rPr>
        <w:lastRenderedPageBreak/>
        <w:t>银行用户通过录入用户名称、密码及随机验证码登录到</w:t>
      </w:r>
      <w:r>
        <w:rPr>
          <w:rFonts w:hint="eastAsia"/>
        </w:rPr>
        <w:t>业务网</w:t>
      </w:r>
      <w:r w:rsidRPr="00122D23">
        <w:rPr>
          <w:rFonts w:hint="eastAsia"/>
        </w:rPr>
        <w:t>子系统。</w:t>
      </w:r>
    </w:p>
    <w:p w:rsidR="00122D23" w:rsidRPr="00122D23" w:rsidRDefault="00122D23">
      <w:pPr>
        <w:pStyle w:val="5"/>
      </w:pPr>
      <w:r w:rsidRPr="00122D23">
        <w:rPr>
          <w:rFonts w:hint="eastAsia"/>
        </w:rPr>
        <w:t>修改密码</w:t>
      </w:r>
    </w:p>
    <w:p w:rsidR="00122D23" w:rsidRPr="00CC44DC" w:rsidRDefault="00CC44DC" w:rsidP="005E601F">
      <w:pPr>
        <w:ind w:firstLineChars="200" w:firstLine="480"/>
      </w:pPr>
      <w:r>
        <w:rPr>
          <w:rFonts w:hint="eastAsia"/>
        </w:rPr>
        <w:t>同互联网子系统用户访问需求。</w:t>
      </w:r>
    </w:p>
    <w:p w:rsidR="00122D23" w:rsidRPr="00122D23" w:rsidRDefault="00122D23">
      <w:pPr>
        <w:pStyle w:val="5"/>
      </w:pPr>
      <w:r w:rsidRPr="00122D23">
        <w:rPr>
          <w:rFonts w:hint="eastAsia"/>
        </w:rPr>
        <w:t>找回密码</w:t>
      </w:r>
    </w:p>
    <w:p w:rsidR="00122D23" w:rsidRPr="001656E9" w:rsidRDefault="00122D23" w:rsidP="005E601F">
      <w:pPr>
        <w:ind w:firstLineChars="200" w:firstLine="480"/>
      </w:pPr>
      <w:r>
        <w:rPr>
          <w:rFonts w:hint="eastAsia"/>
        </w:rPr>
        <w:t>同互联网子系统用户访问需求。</w:t>
      </w:r>
    </w:p>
    <w:p w:rsidR="007112D6" w:rsidRPr="00C328C9" w:rsidRDefault="007112D6" w:rsidP="007112D6">
      <w:pPr>
        <w:pStyle w:val="4"/>
      </w:pPr>
      <w:r w:rsidRPr="008A3B37">
        <w:rPr>
          <w:rFonts w:hint="eastAsia"/>
        </w:rPr>
        <w:t>业务</w:t>
      </w:r>
      <w:r w:rsidRPr="00C328C9">
        <w:rPr>
          <w:rFonts w:hint="eastAsia"/>
        </w:rPr>
        <w:t>审批</w:t>
      </w:r>
    </w:p>
    <w:p w:rsidR="006D0C26" w:rsidRPr="00576C9D" w:rsidRDefault="006D0C26">
      <w:pPr>
        <w:pStyle w:val="5"/>
      </w:pPr>
      <w:r w:rsidRPr="00576C9D">
        <w:rPr>
          <w:rFonts w:hint="eastAsia"/>
        </w:rPr>
        <w:t>手工录入</w:t>
      </w:r>
    </w:p>
    <w:tbl>
      <w:tblPr>
        <w:tblStyle w:val="ab"/>
        <w:tblW w:w="0" w:type="auto"/>
        <w:tblLook w:val="04A0" w:firstRow="1" w:lastRow="0" w:firstColumn="1" w:lastColumn="0" w:noHBand="0" w:noVBand="1"/>
      </w:tblPr>
      <w:tblGrid>
        <w:gridCol w:w="1384"/>
        <w:gridCol w:w="7562"/>
      </w:tblGrid>
      <w:tr w:rsidR="00120F5A" w:rsidRPr="00120F5A" w:rsidTr="00AC3D27">
        <w:tc>
          <w:tcPr>
            <w:tcW w:w="1384" w:type="dxa"/>
          </w:tcPr>
          <w:p w:rsidR="00120F5A" w:rsidRPr="00120F5A" w:rsidRDefault="00120F5A" w:rsidP="00120F5A">
            <w:pPr>
              <w:rPr>
                <w:b/>
              </w:rPr>
            </w:pPr>
            <w:r w:rsidRPr="00120F5A">
              <w:rPr>
                <w:rFonts w:hint="eastAsia"/>
                <w:b/>
              </w:rPr>
              <w:t>操作人</w:t>
            </w:r>
          </w:p>
        </w:tc>
        <w:tc>
          <w:tcPr>
            <w:tcW w:w="7562" w:type="dxa"/>
          </w:tcPr>
          <w:p w:rsidR="00120F5A" w:rsidRPr="00120F5A" w:rsidRDefault="00120F5A" w:rsidP="00120F5A">
            <w:r w:rsidRPr="00120F5A">
              <w:rPr>
                <w:rFonts w:hint="eastAsia"/>
              </w:rPr>
              <w:t>银行用户</w:t>
            </w:r>
          </w:p>
        </w:tc>
      </w:tr>
      <w:tr w:rsidR="00120F5A" w:rsidRPr="00120F5A" w:rsidTr="00AC3D27">
        <w:tc>
          <w:tcPr>
            <w:tcW w:w="1384" w:type="dxa"/>
          </w:tcPr>
          <w:p w:rsidR="00120F5A" w:rsidRPr="00120F5A" w:rsidRDefault="00120F5A" w:rsidP="00120F5A">
            <w:pPr>
              <w:rPr>
                <w:b/>
              </w:rPr>
            </w:pPr>
            <w:r w:rsidRPr="00120F5A">
              <w:rPr>
                <w:rFonts w:hint="eastAsia"/>
                <w:b/>
              </w:rPr>
              <w:t>条件</w:t>
            </w:r>
          </w:p>
        </w:tc>
        <w:tc>
          <w:tcPr>
            <w:tcW w:w="7562" w:type="dxa"/>
          </w:tcPr>
          <w:p w:rsidR="00120F5A" w:rsidRPr="00120F5A" w:rsidRDefault="00291780">
            <w:r>
              <w:rPr>
                <w:rFonts w:hint="eastAsia"/>
              </w:rPr>
              <w:t>已登录</w:t>
            </w:r>
            <w:r w:rsidR="00120F5A" w:rsidRPr="00120F5A">
              <w:rPr>
                <w:rFonts w:hint="eastAsia"/>
              </w:rPr>
              <w:t xml:space="preserve"> </w:t>
            </w:r>
          </w:p>
        </w:tc>
      </w:tr>
      <w:tr w:rsidR="00120F5A" w:rsidRPr="00120F5A" w:rsidTr="00AC3D27">
        <w:tc>
          <w:tcPr>
            <w:tcW w:w="8946" w:type="dxa"/>
            <w:gridSpan w:val="2"/>
          </w:tcPr>
          <w:p w:rsidR="00120F5A" w:rsidRPr="00120F5A" w:rsidRDefault="00120F5A" w:rsidP="00120F5A">
            <w:pPr>
              <w:rPr>
                <w:b/>
              </w:rPr>
            </w:pPr>
            <w:r w:rsidRPr="00120F5A">
              <w:rPr>
                <w:rFonts w:hint="eastAsia"/>
                <w:b/>
              </w:rPr>
              <w:t>输入</w:t>
            </w:r>
          </w:p>
        </w:tc>
      </w:tr>
      <w:tr w:rsidR="00120F5A" w:rsidRPr="00120F5A" w:rsidTr="00AC3D27">
        <w:tc>
          <w:tcPr>
            <w:tcW w:w="8946" w:type="dxa"/>
            <w:gridSpan w:val="2"/>
          </w:tcPr>
          <w:p w:rsidR="00120F5A" w:rsidRPr="00120F5A" w:rsidRDefault="00120F5A" w:rsidP="00120F5A">
            <w:r w:rsidRPr="00120F5A">
              <w:rPr>
                <w:rFonts w:hint="eastAsia"/>
              </w:rPr>
              <w:t>企业电子版</w:t>
            </w:r>
            <w:r w:rsidRPr="00120F5A">
              <w:rPr>
                <w:rFonts w:hint="eastAsia"/>
              </w:rPr>
              <w:t>PDF</w:t>
            </w:r>
            <w:r w:rsidRPr="00120F5A">
              <w:rPr>
                <w:rFonts w:hint="eastAsia"/>
              </w:rPr>
              <w:t>格式文件的业务申请材料</w:t>
            </w:r>
          </w:p>
        </w:tc>
      </w:tr>
      <w:tr w:rsidR="00120F5A" w:rsidRPr="00120F5A" w:rsidTr="00AC3D27">
        <w:tc>
          <w:tcPr>
            <w:tcW w:w="8946" w:type="dxa"/>
            <w:gridSpan w:val="2"/>
          </w:tcPr>
          <w:p w:rsidR="00120F5A" w:rsidRPr="00120F5A" w:rsidRDefault="00120F5A" w:rsidP="00120F5A">
            <w:pPr>
              <w:rPr>
                <w:b/>
              </w:rPr>
            </w:pPr>
            <w:r w:rsidRPr="00120F5A">
              <w:rPr>
                <w:rFonts w:hint="eastAsia"/>
                <w:b/>
              </w:rPr>
              <w:t>处理</w:t>
            </w:r>
          </w:p>
        </w:tc>
      </w:tr>
      <w:tr w:rsidR="00120F5A" w:rsidRPr="00120F5A" w:rsidTr="00AC3D27">
        <w:tc>
          <w:tcPr>
            <w:tcW w:w="8946" w:type="dxa"/>
            <w:gridSpan w:val="2"/>
          </w:tcPr>
          <w:p w:rsidR="00120F5A" w:rsidRPr="00120F5A" w:rsidRDefault="00120F5A" w:rsidP="00120F5A">
            <w:r w:rsidRPr="00120F5A">
              <w:rPr>
                <w:rFonts w:hint="eastAsia"/>
              </w:rPr>
              <w:t>银行用户</w:t>
            </w:r>
            <w:r>
              <w:rPr>
                <w:rFonts w:hint="eastAsia"/>
              </w:rPr>
              <w:t>选择手工录入操作，进入业务审批页（</w:t>
            </w:r>
            <w:r w:rsidRPr="00120F5A">
              <w:rPr>
                <w:rFonts w:hint="eastAsia"/>
              </w:rPr>
              <w:t>即：《行政许可业务受理报告单》</w:t>
            </w:r>
            <w:r>
              <w:rPr>
                <w:rFonts w:hint="eastAsia"/>
              </w:rPr>
              <w:t>）</w:t>
            </w:r>
            <w:r w:rsidRPr="00120F5A">
              <w:rPr>
                <w:rFonts w:hint="eastAsia"/>
              </w:rPr>
              <w:t>；</w:t>
            </w:r>
          </w:p>
          <w:p w:rsidR="00CC4CFA" w:rsidRPr="00012CFF" w:rsidRDefault="00120F5A">
            <w:r w:rsidRPr="00120F5A">
              <w:rPr>
                <w:rFonts w:hint="eastAsia"/>
              </w:rPr>
              <w:t>《行政许可业务受理报告单》基本信息可根据企业业务申请填写的基本信息手工</w:t>
            </w:r>
            <w:r>
              <w:rPr>
                <w:rFonts w:hint="eastAsia"/>
              </w:rPr>
              <w:t>录入或</w:t>
            </w:r>
            <w:r w:rsidRPr="00120F5A">
              <w:rPr>
                <w:rFonts w:hint="eastAsia"/>
              </w:rPr>
              <w:t>修改操作。对企业电子版</w:t>
            </w:r>
            <w:r w:rsidRPr="00120F5A">
              <w:rPr>
                <w:rFonts w:hint="eastAsia"/>
              </w:rPr>
              <w:t>PDF</w:t>
            </w:r>
            <w:r w:rsidRPr="00120F5A">
              <w:rPr>
                <w:rFonts w:hint="eastAsia"/>
              </w:rPr>
              <w:t>格式文件的业务申请材料附件进行添加、删除、上传操作，并</w:t>
            </w:r>
            <w:r w:rsidR="007019F1">
              <w:rPr>
                <w:rFonts w:hint="eastAsia"/>
              </w:rPr>
              <w:t>对照线下纸质</w:t>
            </w:r>
            <w:r w:rsidR="007019F1" w:rsidRPr="007019F1">
              <w:rPr>
                <w:rFonts w:hint="eastAsia"/>
              </w:rPr>
              <w:t>《行政许可业务受理报告单》</w:t>
            </w:r>
            <w:r w:rsidRPr="00120F5A">
              <w:rPr>
                <w:rFonts w:hint="eastAsia"/>
              </w:rPr>
              <w:t>录入</w:t>
            </w:r>
            <w:r>
              <w:rPr>
                <w:rFonts w:hint="eastAsia"/>
              </w:rPr>
              <w:t>或修改</w:t>
            </w:r>
            <w:r w:rsidRPr="00120F5A">
              <w:rPr>
                <w:rFonts w:hint="eastAsia"/>
              </w:rPr>
              <w:t>处理意见</w:t>
            </w:r>
            <w:r w:rsidR="00576C9D">
              <w:rPr>
                <w:rFonts w:hint="eastAsia"/>
              </w:rPr>
              <w:t>。</w:t>
            </w:r>
          </w:p>
        </w:tc>
      </w:tr>
      <w:tr w:rsidR="00120F5A" w:rsidRPr="00120F5A" w:rsidTr="00AC3D27">
        <w:tc>
          <w:tcPr>
            <w:tcW w:w="8946" w:type="dxa"/>
            <w:gridSpan w:val="2"/>
          </w:tcPr>
          <w:p w:rsidR="00120F5A" w:rsidRPr="00120F5A" w:rsidRDefault="00120F5A" w:rsidP="00120F5A">
            <w:pPr>
              <w:rPr>
                <w:b/>
              </w:rPr>
            </w:pPr>
            <w:r w:rsidRPr="00120F5A">
              <w:rPr>
                <w:rFonts w:hint="eastAsia"/>
                <w:b/>
              </w:rPr>
              <w:t>输出</w:t>
            </w:r>
          </w:p>
        </w:tc>
      </w:tr>
      <w:tr w:rsidR="00120F5A" w:rsidRPr="00120F5A" w:rsidTr="00AC3D27">
        <w:tc>
          <w:tcPr>
            <w:tcW w:w="8946" w:type="dxa"/>
            <w:gridSpan w:val="2"/>
          </w:tcPr>
          <w:p w:rsidR="00120F5A" w:rsidRPr="00120F5A" w:rsidRDefault="00120F5A" w:rsidP="00120F5A">
            <w:r w:rsidRPr="00120F5A">
              <w:rPr>
                <w:rFonts w:hint="eastAsia"/>
              </w:rPr>
              <w:t>无</w:t>
            </w:r>
          </w:p>
        </w:tc>
      </w:tr>
      <w:tr w:rsidR="00120F5A" w:rsidRPr="00120F5A" w:rsidTr="00AC3D27">
        <w:tc>
          <w:tcPr>
            <w:tcW w:w="8946" w:type="dxa"/>
            <w:gridSpan w:val="2"/>
          </w:tcPr>
          <w:p w:rsidR="00120F5A" w:rsidRPr="00120F5A" w:rsidRDefault="00120F5A" w:rsidP="00120F5A">
            <w:pPr>
              <w:rPr>
                <w:b/>
              </w:rPr>
            </w:pPr>
            <w:r w:rsidRPr="00120F5A">
              <w:rPr>
                <w:rFonts w:hint="eastAsia"/>
                <w:b/>
              </w:rPr>
              <w:t>错误提示</w:t>
            </w:r>
          </w:p>
        </w:tc>
      </w:tr>
      <w:tr w:rsidR="00120F5A" w:rsidRPr="00120F5A" w:rsidTr="00AC3D27">
        <w:tc>
          <w:tcPr>
            <w:tcW w:w="8946" w:type="dxa"/>
            <w:gridSpan w:val="2"/>
          </w:tcPr>
          <w:p w:rsidR="00120F5A" w:rsidRPr="00120F5A" w:rsidRDefault="00FC73AF" w:rsidP="00120F5A">
            <w:r>
              <w:rPr>
                <w:rFonts w:hint="eastAsia"/>
              </w:rPr>
              <w:t>无</w:t>
            </w:r>
          </w:p>
        </w:tc>
      </w:tr>
      <w:tr w:rsidR="00120F5A" w:rsidRPr="00120F5A" w:rsidTr="00AC3D27">
        <w:tc>
          <w:tcPr>
            <w:tcW w:w="8946" w:type="dxa"/>
            <w:gridSpan w:val="2"/>
          </w:tcPr>
          <w:p w:rsidR="00120F5A" w:rsidRPr="00120F5A" w:rsidRDefault="00120F5A" w:rsidP="00120F5A">
            <w:pPr>
              <w:rPr>
                <w:b/>
              </w:rPr>
            </w:pPr>
            <w:r w:rsidRPr="00120F5A">
              <w:rPr>
                <w:rFonts w:hint="eastAsia"/>
                <w:b/>
              </w:rPr>
              <w:t>备注</w:t>
            </w:r>
          </w:p>
        </w:tc>
      </w:tr>
      <w:tr w:rsidR="00120F5A" w:rsidRPr="00120F5A" w:rsidTr="00AC3D27">
        <w:tc>
          <w:tcPr>
            <w:tcW w:w="8946" w:type="dxa"/>
            <w:gridSpan w:val="2"/>
          </w:tcPr>
          <w:p w:rsidR="00120F5A" w:rsidRDefault="000E278C">
            <w:r>
              <w:rPr>
                <w:rFonts w:hint="eastAsia"/>
              </w:rPr>
              <w:t>银行前台人员</w:t>
            </w:r>
            <w:r w:rsidR="00120F5A" w:rsidRPr="00120F5A">
              <w:rPr>
                <w:rFonts w:hint="eastAsia"/>
              </w:rPr>
              <w:t>对企业用户通过柜台提交的申请业务纸质材料预审</w:t>
            </w:r>
            <w:proofErr w:type="gramStart"/>
            <w:r w:rsidR="00120F5A" w:rsidRPr="00120F5A">
              <w:rPr>
                <w:rFonts w:hint="eastAsia"/>
              </w:rPr>
              <w:t>批通过</w:t>
            </w:r>
            <w:proofErr w:type="gramEnd"/>
            <w:r w:rsidR="00120F5A" w:rsidRPr="00120F5A">
              <w:rPr>
                <w:rFonts w:hint="eastAsia"/>
              </w:rPr>
              <w:t>后，扫描为电子版（</w:t>
            </w:r>
            <w:r w:rsidR="00120F5A" w:rsidRPr="00120F5A">
              <w:rPr>
                <w:rFonts w:hint="eastAsia"/>
              </w:rPr>
              <w:t>PDF</w:t>
            </w:r>
            <w:r w:rsidR="00120F5A" w:rsidRPr="00120F5A">
              <w:rPr>
                <w:rFonts w:hint="eastAsia"/>
              </w:rPr>
              <w:t>）；根据企业办理的申请</w:t>
            </w:r>
            <w:r w:rsidR="006E3171">
              <w:rPr>
                <w:rFonts w:hint="eastAsia"/>
              </w:rPr>
              <w:t>业务项目类型</w:t>
            </w:r>
            <w:r w:rsidR="00120F5A" w:rsidRPr="00120F5A">
              <w:rPr>
                <w:rFonts w:hint="eastAsia"/>
              </w:rPr>
              <w:t>，选择进入业务申请表详细页，将扫描生成的电子版材料上传到业务申请详细信息页。</w:t>
            </w:r>
          </w:p>
          <w:p w:rsidR="00CC4CFA" w:rsidRPr="00A364D7" w:rsidRDefault="00CC4CFA" w:rsidP="00CC4CFA">
            <w:pPr>
              <w:rPr>
                <w:rFonts w:asciiTheme="minorEastAsia" w:eastAsiaTheme="minorEastAsia" w:hAnsiTheme="minorEastAsia"/>
              </w:rPr>
            </w:pPr>
            <w:r w:rsidRPr="00A364D7">
              <w:rPr>
                <w:rFonts w:asciiTheme="minorEastAsia" w:eastAsiaTheme="minorEastAsia" w:hAnsiTheme="minorEastAsia" w:hint="eastAsia"/>
              </w:rPr>
              <w:t>业务编号规则：</w:t>
            </w:r>
          </w:p>
          <w:p w:rsidR="00CC4CFA" w:rsidRPr="00A364D7" w:rsidRDefault="00CC4CFA" w:rsidP="00A364D7">
            <w:pPr>
              <w:numPr>
                <w:ilvl w:val="0"/>
                <w:numId w:val="94"/>
              </w:numPr>
              <w:rPr>
                <w:rFonts w:asciiTheme="minorEastAsia" w:eastAsiaTheme="minorEastAsia" w:hAnsiTheme="minorEastAsia"/>
              </w:rPr>
            </w:pPr>
            <w:r w:rsidRPr="00A364D7">
              <w:rPr>
                <w:rFonts w:asciiTheme="minorEastAsia" w:eastAsiaTheme="minorEastAsia" w:hAnsiTheme="minorEastAsia" w:hint="eastAsia"/>
              </w:rPr>
              <w:lastRenderedPageBreak/>
              <w:t>年份（4位）+月份（2位）+日（2位）+来源标识（1位：0互联网申请、1柜台申请）业务编号（0</w:t>
            </w:r>
            <w:r w:rsidRPr="00A364D7">
              <w:rPr>
                <w:rFonts w:asciiTheme="minorEastAsia" w:eastAsiaTheme="minorEastAsia" w:hAnsiTheme="minorEastAsia"/>
              </w:rPr>
              <w:t>00</w:t>
            </w:r>
            <w:r w:rsidRPr="00A364D7">
              <w:rPr>
                <w:rFonts w:asciiTheme="minorEastAsia" w:eastAsiaTheme="minorEastAsia" w:hAnsiTheme="minorEastAsia" w:hint="eastAsia"/>
              </w:rPr>
              <w:t>开始），如：2017</w:t>
            </w:r>
            <w:r w:rsidRPr="00A364D7">
              <w:rPr>
                <w:rFonts w:asciiTheme="minorEastAsia" w:eastAsiaTheme="minorEastAsia" w:hAnsiTheme="minorEastAsia"/>
              </w:rPr>
              <w:t>080100</w:t>
            </w:r>
            <w:r w:rsidRPr="00A364D7">
              <w:rPr>
                <w:rFonts w:asciiTheme="minorEastAsia" w:eastAsiaTheme="minorEastAsia" w:hAnsiTheme="minorEastAsia" w:hint="eastAsia"/>
              </w:rPr>
              <w:t>01；</w:t>
            </w:r>
          </w:p>
          <w:p w:rsidR="00CC4CFA" w:rsidRPr="00A364D7" w:rsidRDefault="00CC4CFA" w:rsidP="00A364D7">
            <w:pPr>
              <w:numPr>
                <w:ilvl w:val="0"/>
                <w:numId w:val="94"/>
              </w:numPr>
              <w:rPr>
                <w:rFonts w:asciiTheme="minorEastAsia" w:eastAsiaTheme="minorEastAsia" w:hAnsiTheme="minorEastAsia"/>
              </w:rPr>
            </w:pPr>
            <w:r w:rsidRPr="00A364D7">
              <w:rPr>
                <w:rFonts w:asciiTheme="minorEastAsia" w:eastAsiaTheme="minorEastAsia" w:hAnsiTheme="minorEastAsia" w:hint="eastAsia"/>
              </w:rPr>
              <w:t>业务编号唯一。</w:t>
            </w:r>
          </w:p>
          <w:p w:rsidR="00CC4CFA" w:rsidRPr="00120F5A" w:rsidRDefault="00CC4CFA">
            <w:r w:rsidRPr="00A364D7">
              <w:rPr>
                <w:rFonts w:asciiTheme="minorEastAsia" w:eastAsiaTheme="minorEastAsia" w:hAnsiTheme="minorEastAsia" w:hint="eastAsia"/>
              </w:rPr>
              <w:t>受理时间可手工录入。</w:t>
            </w:r>
          </w:p>
        </w:tc>
      </w:tr>
    </w:tbl>
    <w:p w:rsidR="00120F5A" w:rsidRPr="00120F5A" w:rsidRDefault="00120F5A" w:rsidP="00A364D7"/>
    <w:p w:rsidR="00E16670" w:rsidRDefault="00E16670">
      <w:pPr>
        <w:pStyle w:val="5"/>
      </w:pPr>
      <w:r>
        <w:rPr>
          <w:rFonts w:hint="eastAsia"/>
        </w:rPr>
        <w:t>数据导入</w:t>
      </w:r>
    </w:p>
    <w:tbl>
      <w:tblPr>
        <w:tblStyle w:val="ab"/>
        <w:tblW w:w="0" w:type="auto"/>
        <w:tblLook w:val="04A0" w:firstRow="1" w:lastRow="0" w:firstColumn="1" w:lastColumn="0" w:noHBand="0" w:noVBand="1"/>
      </w:tblPr>
      <w:tblGrid>
        <w:gridCol w:w="1384"/>
        <w:gridCol w:w="7562"/>
      </w:tblGrid>
      <w:tr w:rsidR="00E16670" w:rsidRPr="00E019ED" w:rsidTr="00AC3D27">
        <w:tc>
          <w:tcPr>
            <w:tcW w:w="1384" w:type="dxa"/>
          </w:tcPr>
          <w:p w:rsidR="00E16670" w:rsidRPr="00E019ED" w:rsidRDefault="00E16670" w:rsidP="00AC3D27">
            <w:pPr>
              <w:rPr>
                <w:b/>
              </w:rPr>
            </w:pPr>
            <w:r w:rsidRPr="00E019ED">
              <w:rPr>
                <w:rFonts w:hint="eastAsia"/>
                <w:b/>
              </w:rPr>
              <w:t>操作人</w:t>
            </w:r>
          </w:p>
        </w:tc>
        <w:tc>
          <w:tcPr>
            <w:tcW w:w="7562" w:type="dxa"/>
          </w:tcPr>
          <w:p w:rsidR="00E16670" w:rsidRPr="00E019ED" w:rsidRDefault="00E16670" w:rsidP="00AC3D27">
            <w:r w:rsidRPr="00E019ED">
              <w:rPr>
                <w:rFonts w:hint="eastAsia"/>
              </w:rPr>
              <w:t>银行用户</w:t>
            </w:r>
          </w:p>
        </w:tc>
      </w:tr>
      <w:tr w:rsidR="00E16670" w:rsidRPr="00E019ED" w:rsidTr="00AC3D27">
        <w:tc>
          <w:tcPr>
            <w:tcW w:w="1384" w:type="dxa"/>
          </w:tcPr>
          <w:p w:rsidR="00E16670" w:rsidRPr="00E019ED" w:rsidRDefault="00E16670" w:rsidP="00AC3D27">
            <w:pPr>
              <w:rPr>
                <w:b/>
              </w:rPr>
            </w:pPr>
            <w:r w:rsidRPr="00E019ED">
              <w:rPr>
                <w:rFonts w:hint="eastAsia"/>
                <w:b/>
              </w:rPr>
              <w:t>条件</w:t>
            </w:r>
          </w:p>
        </w:tc>
        <w:tc>
          <w:tcPr>
            <w:tcW w:w="7562" w:type="dxa"/>
          </w:tcPr>
          <w:p w:rsidR="00E16670" w:rsidRPr="00E019ED" w:rsidRDefault="00291780" w:rsidP="00AC3D27">
            <w:r>
              <w:rPr>
                <w:rFonts w:hint="eastAsia"/>
              </w:rPr>
              <w:t>已登录</w:t>
            </w:r>
            <w:r w:rsidR="00E16670" w:rsidRPr="00E019ED">
              <w:rPr>
                <w:rFonts w:hint="eastAsia"/>
              </w:rPr>
              <w:t xml:space="preserve"> </w:t>
            </w:r>
          </w:p>
        </w:tc>
      </w:tr>
      <w:tr w:rsidR="00E16670" w:rsidRPr="00E019ED" w:rsidTr="00AC3D27">
        <w:tc>
          <w:tcPr>
            <w:tcW w:w="8946" w:type="dxa"/>
            <w:gridSpan w:val="2"/>
          </w:tcPr>
          <w:p w:rsidR="00E16670" w:rsidRPr="00E019ED" w:rsidRDefault="00E16670" w:rsidP="00AC3D27">
            <w:pPr>
              <w:rPr>
                <w:b/>
              </w:rPr>
            </w:pPr>
            <w:r w:rsidRPr="00E019ED">
              <w:rPr>
                <w:rFonts w:hint="eastAsia"/>
                <w:b/>
              </w:rPr>
              <w:t>输入</w:t>
            </w:r>
          </w:p>
        </w:tc>
      </w:tr>
      <w:tr w:rsidR="00E16670" w:rsidRPr="00E019ED" w:rsidTr="00AC3D27">
        <w:tc>
          <w:tcPr>
            <w:tcW w:w="8946" w:type="dxa"/>
            <w:gridSpan w:val="2"/>
          </w:tcPr>
          <w:p w:rsidR="00E16670" w:rsidRPr="00E019ED" w:rsidRDefault="00E16670" w:rsidP="00AC3D27">
            <w:r w:rsidRPr="00E019ED">
              <w:rPr>
                <w:rFonts w:hint="eastAsia"/>
              </w:rPr>
              <w:t>无</w:t>
            </w:r>
          </w:p>
        </w:tc>
      </w:tr>
      <w:tr w:rsidR="00E16670" w:rsidRPr="00E019ED" w:rsidTr="00AC3D27">
        <w:tc>
          <w:tcPr>
            <w:tcW w:w="8946" w:type="dxa"/>
            <w:gridSpan w:val="2"/>
          </w:tcPr>
          <w:p w:rsidR="00E16670" w:rsidRPr="00E019ED" w:rsidRDefault="00E16670" w:rsidP="00AC3D27">
            <w:pPr>
              <w:rPr>
                <w:b/>
              </w:rPr>
            </w:pPr>
            <w:r w:rsidRPr="00E019ED">
              <w:rPr>
                <w:rFonts w:hint="eastAsia"/>
                <w:b/>
              </w:rPr>
              <w:t>处理</w:t>
            </w:r>
          </w:p>
        </w:tc>
      </w:tr>
      <w:tr w:rsidR="00E16670" w:rsidRPr="00E019ED" w:rsidTr="00AC3D27">
        <w:tc>
          <w:tcPr>
            <w:tcW w:w="8946" w:type="dxa"/>
            <w:gridSpan w:val="2"/>
          </w:tcPr>
          <w:p w:rsidR="00E16670" w:rsidRPr="00A364D7" w:rsidRDefault="00E16670" w:rsidP="00AC3D27">
            <w:pPr>
              <w:rPr>
                <w:rFonts w:asciiTheme="minorEastAsia" w:eastAsiaTheme="minorEastAsia" w:hAnsiTheme="minorEastAsia"/>
              </w:rPr>
            </w:pPr>
            <w:r w:rsidRPr="00A364D7">
              <w:rPr>
                <w:rFonts w:asciiTheme="minorEastAsia" w:eastAsiaTheme="minorEastAsia" w:hAnsiTheme="minorEastAsia" w:hint="eastAsia"/>
              </w:rPr>
              <w:t>银行用户通过业务审批列表，选择</w:t>
            </w:r>
            <w:proofErr w:type="gramStart"/>
            <w:r w:rsidRPr="00A364D7">
              <w:rPr>
                <w:rFonts w:asciiTheme="minorEastAsia" w:eastAsiaTheme="minorEastAsia" w:hAnsiTheme="minorEastAsia" w:hint="eastAsia"/>
              </w:rPr>
              <w:t>需要导如的</w:t>
            </w:r>
            <w:proofErr w:type="gramEnd"/>
            <w:r w:rsidRPr="00A364D7">
              <w:rPr>
                <w:rFonts w:asciiTheme="minorEastAsia" w:eastAsiaTheme="minorEastAsia" w:hAnsiTheme="minorEastAsia" w:hint="eastAsia"/>
              </w:rPr>
              <w:t>业务审批（单选或多选），进行导入操作；</w:t>
            </w:r>
          </w:p>
          <w:p w:rsidR="004F10BA" w:rsidRPr="00A364D7" w:rsidRDefault="00E16670">
            <w:pPr>
              <w:rPr>
                <w:rFonts w:asciiTheme="minorEastAsia" w:eastAsiaTheme="minorEastAsia" w:hAnsiTheme="minorEastAsia"/>
              </w:rPr>
            </w:pPr>
            <w:r w:rsidRPr="00A364D7">
              <w:rPr>
                <w:rFonts w:asciiTheme="minorEastAsia" w:eastAsiaTheme="minorEastAsia" w:hAnsiTheme="minorEastAsia" w:hint="eastAsia"/>
              </w:rPr>
              <w:t>系统将选择的业务审批相关数据更新数据库及拷贝到指定的路径下，</w:t>
            </w:r>
            <w:r w:rsidR="004F10BA" w:rsidRPr="00A364D7">
              <w:rPr>
                <w:rFonts w:asciiTheme="minorEastAsia" w:eastAsiaTheme="minorEastAsia" w:hAnsiTheme="minorEastAsia" w:hint="eastAsia"/>
              </w:rPr>
              <w:t>自动为导入的业务审批列表加业务编号，</w:t>
            </w:r>
            <w:r w:rsidR="00FC73AF">
              <w:rPr>
                <w:rFonts w:asciiTheme="minorEastAsia" w:eastAsiaTheme="minorEastAsia" w:hAnsiTheme="minorEastAsia" w:hint="eastAsia"/>
              </w:rPr>
              <w:t>标记来源为</w:t>
            </w:r>
            <w:r w:rsidR="00CC4CFA">
              <w:rPr>
                <w:rFonts w:asciiTheme="minorEastAsia" w:eastAsiaTheme="minorEastAsia" w:hAnsiTheme="minorEastAsia" w:hint="eastAsia"/>
              </w:rPr>
              <w:t>互联网申请</w:t>
            </w:r>
            <w:r w:rsidR="00FC73AF">
              <w:rPr>
                <w:rFonts w:asciiTheme="minorEastAsia" w:eastAsiaTheme="minorEastAsia" w:hAnsiTheme="minorEastAsia" w:hint="eastAsia"/>
              </w:rPr>
              <w:t>，</w:t>
            </w:r>
            <w:r w:rsidRPr="00A364D7">
              <w:rPr>
                <w:rFonts w:asciiTheme="minorEastAsia" w:eastAsiaTheme="minorEastAsia" w:hAnsiTheme="minorEastAsia" w:hint="eastAsia"/>
              </w:rPr>
              <w:t>并</w:t>
            </w:r>
            <w:r w:rsidR="001328AB">
              <w:rPr>
                <w:rFonts w:asciiTheme="minorEastAsia" w:eastAsiaTheme="minorEastAsia" w:hAnsiTheme="minorEastAsia" w:hint="eastAsia"/>
              </w:rPr>
              <w:t>标记业务状态</w:t>
            </w:r>
            <w:r w:rsidR="00D51D35" w:rsidRPr="00A364D7">
              <w:rPr>
                <w:rFonts w:asciiTheme="minorEastAsia" w:eastAsiaTheme="minorEastAsia" w:hAnsiTheme="minorEastAsia" w:hint="eastAsia"/>
              </w:rPr>
              <w:t>为</w:t>
            </w:r>
            <w:r w:rsidRPr="00A364D7">
              <w:rPr>
                <w:rFonts w:asciiTheme="minorEastAsia" w:eastAsiaTheme="minorEastAsia" w:hAnsiTheme="minorEastAsia" w:hint="eastAsia"/>
              </w:rPr>
              <w:t>待审批状态</w:t>
            </w:r>
            <w:r w:rsidR="004F10BA" w:rsidRPr="00A364D7">
              <w:rPr>
                <w:rFonts w:asciiTheme="minorEastAsia" w:eastAsiaTheme="minorEastAsia" w:hAnsiTheme="minorEastAsia" w:hint="eastAsia"/>
              </w:rPr>
              <w:t>。</w:t>
            </w:r>
          </w:p>
        </w:tc>
      </w:tr>
      <w:tr w:rsidR="00E16670" w:rsidRPr="00E019ED" w:rsidTr="00AC3D27">
        <w:tc>
          <w:tcPr>
            <w:tcW w:w="8946" w:type="dxa"/>
            <w:gridSpan w:val="2"/>
          </w:tcPr>
          <w:p w:rsidR="00E16670" w:rsidRPr="00E019ED" w:rsidRDefault="00E16670" w:rsidP="00AC3D27">
            <w:pPr>
              <w:rPr>
                <w:b/>
              </w:rPr>
            </w:pPr>
            <w:r w:rsidRPr="00E019ED">
              <w:rPr>
                <w:rFonts w:hint="eastAsia"/>
                <w:b/>
              </w:rPr>
              <w:t>输出</w:t>
            </w:r>
          </w:p>
        </w:tc>
      </w:tr>
      <w:tr w:rsidR="00E16670" w:rsidRPr="00E019ED" w:rsidTr="00AC3D27">
        <w:tc>
          <w:tcPr>
            <w:tcW w:w="8946" w:type="dxa"/>
            <w:gridSpan w:val="2"/>
          </w:tcPr>
          <w:p w:rsidR="00E16670" w:rsidRPr="00E019ED" w:rsidRDefault="00E16670" w:rsidP="00AC3D27">
            <w:r w:rsidRPr="00E019ED">
              <w:rPr>
                <w:rFonts w:hint="eastAsia"/>
              </w:rPr>
              <w:t>如</w:t>
            </w:r>
            <w:r>
              <w:rPr>
                <w:rFonts w:hint="eastAsia"/>
              </w:rPr>
              <w:t>导入成</w:t>
            </w:r>
            <w:r w:rsidRPr="00E019ED">
              <w:rPr>
                <w:rFonts w:hint="eastAsia"/>
              </w:rPr>
              <w:t>功，系统提示“</w:t>
            </w:r>
            <w:r>
              <w:rPr>
                <w:rFonts w:hint="eastAsia"/>
              </w:rPr>
              <w:t>导入</w:t>
            </w:r>
            <w:r w:rsidRPr="00E019ED">
              <w:rPr>
                <w:rFonts w:hint="eastAsia"/>
              </w:rPr>
              <w:t>成功”。</w:t>
            </w:r>
          </w:p>
        </w:tc>
      </w:tr>
      <w:tr w:rsidR="00E16670" w:rsidRPr="00E019ED" w:rsidTr="00AC3D27">
        <w:tc>
          <w:tcPr>
            <w:tcW w:w="8946" w:type="dxa"/>
            <w:gridSpan w:val="2"/>
          </w:tcPr>
          <w:p w:rsidR="00E16670" w:rsidRPr="00E019ED" w:rsidRDefault="00E16670" w:rsidP="00AC3D27">
            <w:pPr>
              <w:rPr>
                <w:b/>
              </w:rPr>
            </w:pPr>
            <w:r w:rsidRPr="00E019ED">
              <w:rPr>
                <w:rFonts w:hint="eastAsia"/>
                <w:b/>
              </w:rPr>
              <w:t>错误提示</w:t>
            </w:r>
          </w:p>
        </w:tc>
      </w:tr>
      <w:tr w:rsidR="00E16670" w:rsidRPr="00E019ED" w:rsidTr="00AC3D27">
        <w:tc>
          <w:tcPr>
            <w:tcW w:w="8946" w:type="dxa"/>
            <w:gridSpan w:val="2"/>
          </w:tcPr>
          <w:p w:rsidR="00E16670" w:rsidRPr="00E019ED" w:rsidRDefault="00E16670" w:rsidP="00AC3D27">
            <w:r>
              <w:rPr>
                <w:rFonts w:hint="eastAsia"/>
              </w:rPr>
              <w:t>导入</w:t>
            </w:r>
            <w:r w:rsidRPr="00E019ED">
              <w:rPr>
                <w:rFonts w:hint="eastAsia"/>
              </w:rPr>
              <w:t>时</w:t>
            </w:r>
            <w:r w:rsidR="00D51D35">
              <w:rPr>
                <w:rFonts w:hint="eastAsia"/>
              </w:rPr>
              <w:t>如有错误，系统提示</w:t>
            </w:r>
            <w:r w:rsidRPr="00E019ED">
              <w:rPr>
                <w:rFonts w:hint="eastAsia"/>
              </w:rPr>
              <w:t>“</w:t>
            </w:r>
            <w:r>
              <w:rPr>
                <w:rFonts w:hint="eastAsia"/>
              </w:rPr>
              <w:t>导入</w:t>
            </w:r>
            <w:r w:rsidRPr="00E019ED">
              <w:rPr>
                <w:rFonts w:hint="eastAsia"/>
              </w:rPr>
              <w:t>失败”。</w:t>
            </w:r>
          </w:p>
        </w:tc>
      </w:tr>
      <w:tr w:rsidR="00E16670" w:rsidRPr="00E019ED" w:rsidTr="00AC3D27">
        <w:tc>
          <w:tcPr>
            <w:tcW w:w="8946" w:type="dxa"/>
            <w:gridSpan w:val="2"/>
          </w:tcPr>
          <w:p w:rsidR="00E16670" w:rsidRPr="00E019ED" w:rsidRDefault="00E16670" w:rsidP="00AC3D27">
            <w:pPr>
              <w:rPr>
                <w:b/>
              </w:rPr>
            </w:pPr>
            <w:r w:rsidRPr="00E019ED">
              <w:rPr>
                <w:rFonts w:hint="eastAsia"/>
                <w:b/>
              </w:rPr>
              <w:t>备注</w:t>
            </w:r>
          </w:p>
        </w:tc>
      </w:tr>
      <w:tr w:rsidR="00E16670" w:rsidRPr="00E019ED" w:rsidTr="00AC3D27">
        <w:tc>
          <w:tcPr>
            <w:tcW w:w="8946" w:type="dxa"/>
            <w:gridSpan w:val="2"/>
          </w:tcPr>
          <w:p w:rsidR="004F10BA" w:rsidRDefault="000E278C" w:rsidP="00AC3D27">
            <w:r>
              <w:rPr>
                <w:rFonts w:hint="eastAsia"/>
              </w:rPr>
              <w:t>银行前台人员</w:t>
            </w:r>
            <w:r w:rsidR="00E16670" w:rsidRPr="00E019ED">
              <w:rPr>
                <w:rFonts w:hint="eastAsia"/>
              </w:rPr>
              <w:t>通过介质（</w:t>
            </w:r>
            <w:r w:rsidR="00E16670" w:rsidRPr="00E019ED">
              <w:rPr>
                <w:rFonts w:hint="eastAsia"/>
              </w:rPr>
              <w:t>CD</w:t>
            </w:r>
            <w:r w:rsidR="00E16670" w:rsidRPr="00E019ED">
              <w:rPr>
                <w:rFonts w:hint="eastAsia"/>
              </w:rPr>
              <w:t>或</w:t>
            </w:r>
            <w:r w:rsidR="00E16670" w:rsidRPr="00E019ED">
              <w:rPr>
                <w:rFonts w:hint="eastAsia"/>
              </w:rPr>
              <w:t>U</w:t>
            </w:r>
            <w:r w:rsidR="00E16670" w:rsidRPr="00E019ED">
              <w:rPr>
                <w:rFonts w:hint="eastAsia"/>
              </w:rPr>
              <w:t>盘等）方式将在互联网子系统通过预审批导出的企业业务申请电子版材料（加批注）、预审批处理意见及《行政许可业务受理报告单》导入，可对一项申请业务的数据导入也可批量导入。</w:t>
            </w:r>
          </w:p>
          <w:p w:rsidR="00CC4CFA" w:rsidRPr="00A364D7" w:rsidRDefault="00CC4CFA" w:rsidP="00CC4CFA">
            <w:pPr>
              <w:rPr>
                <w:rFonts w:asciiTheme="minorEastAsia" w:eastAsiaTheme="minorEastAsia" w:hAnsiTheme="minorEastAsia"/>
              </w:rPr>
            </w:pPr>
            <w:r w:rsidRPr="00A364D7">
              <w:rPr>
                <w:rFonts w:asciiTheme="minorEastAsia" w:eastAsiaTheme="minorEastAsia" w:hAnsiTheme="minorEastAsia" w:hint="eastAsia"/>
              </w:rPr>
              <w:t>业务编号规则：</w:t>
            </w:r>
          </w:p>
          <w:p w:rsidR="00CC4CFA" w:rsidRPr="00A364D7" w:rsidRDefault="00CC4CFA" w:rsidP="00A364D7">
            <w:pPr>
              <w:numPr>
                <w:ilvl w:val="0"/>
                <w:numId w:val="94"/>
              </w:numPr>
              <w:rPr>
                <w:rFonts w:asciiTheme="minorEastAsia" w:eastAsiaTheme="minorEastAsia" w:hAnsiTheme="minorEastAsia"/>
              </w:rPr>
            </w:pPr>
            <w:r w:rsidRPr="00A364D7">
              <w:rPr>
                <w:rFonts w:asciiTheme="minorEastAsia" w:eastAsiaTheme="minorEastAsia" w:hAnsiTheme="minorEastAsia" w:hint="eastAsia"/>
              </w:rPr>
              <w:t>年份（4位）+月份（2位）+日（2位）+来源标识（1位：0互联网申请、1柜台申请）业务编号（0</w:t>
            </w:r>
            <w:r w:rsidRPr="00A364D7">
              <w:rPr>
                <w:rFonts w:asciiTheme="minorEastAsia" w:eastAsiaTheme="minorEastAsia" w:hAnsiTheme="minorEastAsia"/>
              </w:rPr>
              <w:t>00</w:t>
            </w:r>
            <w:r w:rsidRPr="00A364D7">
              <w:rPr>
                <w:rFonts w:asciiTheme="minorEastAsia" w:eastAsiaTheme="minorEastAsia" w:hAnsiTheme="minorEastAsia" w:hint="eastAsia"/>
              </w:rPr>
              <w:t>开始），如：2017</w:t>
            </w:r>
            <w:r w:rsidRPr="00A364D7">
              <w:rPr>
                <w:rFonts w:asciiTheme="minorEastAsia" w:eastAsiaTheme="minorEastAsia" w:hAnsiTheme="minorEastAsia"/>
              </w:rPr>
              <w:t>080100</w:t>
            </w:r>
            <w:r w:rsidRPr="00A364D7">
              <w:rPr>
                <w:rFonts w:asciiTheme="minorEastAsia" w:eastAsiaTheme="minorEastAsia" w:hAnsiTheme="minorEastAsia" w:hint="eastAsia"/>
              </w:rPr>
              <w:t>01；</w:t>
            </w:r>
          </w:p>
          <w:p w:rsidR="00CC4CFA" w:rsidRPr="00E019ED" w:rsidRDefault="00CC4CFA" w:rsidP="00A364D7">
            <w:pPr>
              <w:numPr>
                <w:ilvl w:val="0"/>
                <w:numId w:val="94"/>
              </w:numPr>
            </w:pPr>
            <w:r w:rsidRPr="00A364D7">
              <w:rPr>
                <w:rFonts w:asciiTheme="minorEastAsia" w:eastAsiaTheme="minorEastAsia" w:hAnsiTheme="minorEastAsia" w:hint="eastAsia"/>
              </w:rPr>
              <w:t>业务编号唯一。</w:t>
            </w:r>
          </w:p>
        </w:tc>
      </w:tr>
    </w:tbl>
    <w:p w:rsidR="00E16670" w:rsidRDefault="00E16670" w:rsidP="00E16670"/>
    <w:p w:rsidR="00120F5A" w:rsidRDefault="00120F5A" w:rsidP="00A364D7">
      <w:pPr>
        <w:pStyle w:val="5"/>
      </w:pPr>
      <w:r>
        <w:rPr>
          <w:rFonts w:hint="eastAsia"/>
        </w:rPr>
        <w:lastRenderedPageBreak/>
        <w:t>启动审批</w:t>
      </w:r>
    </w:p>
    <w:tbl>
      <w:tblPr>
        <w:tblStyle w:val="ab"/>
        <w:tblW w:w="0" w:type="auto"/>
        <w:tblLook w:val="04A0" w:firstRow="1" w:lastRow="0" w:firstColumn="1" w:lastColumn="0" w:noHBand="0" w:noVBand="1"/>
      </w:tblPr>
      <w:tblGrid>
        <w:gridCol w:w="1384"/>
        <w:gridCol w:w="7562"/>
      </w:tblGrid>
      <w:tr w:rsidR="00120F5A" w:rsidRPr="00EE4B22" w:rsidTr="00AC3D27">
        <w:tc>
          <w:tcPr>
            <w:tcW w:w="1384" w:type="dxa"/>
          </w:tcPr>
          <w:p w:rsidR="00120F5A" w:rsidRPr="00EE4B22" w:rsidRDefault="00120F5A" w:rsidP="00AC3D27">
            <w:pPr>
              <w:rPr>
                <w:b/>
              </w:rPr>
            </w:pPr>
            <w:r w:rsidRPr="00EE4B22">
              <w:rPr>
                <w:rFonts w:hint="eastAsia"/>
                <w:b/>
              </w:rPr>
              <w:t>操作人</w:t>
            </w:r>
          </w:p>
        </w:tc>
        <w:tc>
          <w:tcPr>
            <w:tcW w:w="7562" w:type="dxa"/>
          </w:tcPr>
          <w:p w:rsidR="00120F5A" w:rsidRPr="00EE4B22" w:rsidRDefault="00120F5A" w:rsidP="00AC3D27">
            <w:r w:rsidRPr="00EE4B22">
              <w:rPr>
                <w:rFonts w:hint="eastAsia"/>
              </w:rPr>
              <w:t>银行用户</w:t>
            </w:r>
          </w:p>
        </w:tc>
      </w:tr>
      <w:tr w:rsidR="00120F5A" w:rsidRPr="00EE4B22" w:rsidTr="00AC3D27">
        <w:tc>
          <w:tcPr>
            <w:tcW w:w="1384" w:type="dxa"/>
          </w:tcPr>
          <w:p w:rsidR="00120F5A" w:rsidRPr="00EE4B22" w:rsidRDefault="00120F5A" w:rsidP="00AC3D27">
            <w:pPr>
              <w:rPr>
                <w:b/>
              </w:rPr>
            </w:pPr>
            <w:r w:rsidRPr="00EE4B22">
              <w:rPr>
                <w:rFonts w:hint="eastAsia"/>
                <w:b/>
              </w:rPr>
              <w:t>条件</w:t>
            </w:r>
          </w:p>
        </w:tc>
        <w:tc>
          <w:tcPr>
            <w:tcW w:w="7562" w:type="dxa"/>
          </w:tcPr>
          <w:p w:rsidR="00120F5A" w:rsidRPr="00EE4B22" w:rsidRDefault="00291780">
            <w:r>
              <w:rPr>
                <w:rFonts w:hint="eastAsia"/>
              </w:rPr>
              <w:t>已登录</w:t>
            </w:r>
            <w:r w:rsidR="00120F5A" w:rsidRPr="00EE4B22">
              <w:rPr>
                <w:rFonts w:hint="eastAsia"/>
              </w:rPr>
              <w:t>，业务申请为</w:t>
            </w:r>
            <w:r w:rsidR="00120F5A">
              <w:rPr>
                <w:rFonts w:hint="eastAsia"/>
              </w:rPr>
              <w:t>待审批</w:t>
            </w:r>
            <w:r w:rsidR="00120F5A" w:rsidRPr="00EE4B22">
              <w:rPr>
                <w:rFonts w:hint="eastAsia"/>
              </w:rPr>
              <w:t>状态下</w:t>
            </w:r>
          </w:p>
        </w:tc>
      </w:tr>
      <w:tr w:rsidR="00120F5A" w:rsidRPr="00EE4B22" w:rsidTr="00AC3D27">
        <w:tc>
          <w:tcPr>
            <w:tcW w:w="8946" w:type="dxa"/>
            <w:gridSpan w:val="2"/>
          </w:tcPr>
          <w:p w:rsidR="00120F5A" w:rsidRPr="00EE4B22" w:rsidRDefault="00120F5A" w:rsidP="00AC3D27">
            <w:pPr>
              <w:rPr>
                <w:b/>
              </w:rPr>
            </w:pPr>
            <w:r w:rsidRPr="00EE4B22">
              <w:rPr>
                <w:rFonts w:hint="eastAsia"/>
                <w:b/>
              </w:rPr>
              <w:t>输入</w:t>
            </w:r>
          </w:p>
        </w:tc>
      </w:tr>
      <w:tr w:rsidR="00120F5A" w:rsidRPr="00EE4B22" w:rsidTr="00AC3D27">
        <w:tc>
          <w:tcPr>
            <w:tcW w:w="8946" w:type="dxa"/>
            <w:gridSpan w:val="2"/>
          </w:tcPr>
          <w:p w:rsidR="00120F5A" w:rsidRPr="00EE4B22" w:rsidRDefault="00120F5A" w:rsidP="00AC3D27">
            <w:r>
              <w:rPr>
                <w:rFonts w:hint="eastAsia"/>
              </w:rPr>
              <w:t>手工录入的或数据导入方式的业务审批数据</w:t>
            </w:r>
          </w:p>
        </w:tc>
      </w:tr>
      <w:tr w:rsidR="00120F5A" w:rsidRPr="00EE4B22" w:rsidTr="00AC3D27">
        <w:tc>
          <w:tcPr>
            <w:tcW w:w="8946" w:type="dxa"/>
            <w:gridSpan w:val="2"/>
          </w:tcPr>
          <w:p w:rsidR="00120F5A" w:rsidRPr="00EE4B22" w:rsidRDefault="00120F5A" w:rsidP="00AC3D27">
            <w:pPr>
              <w:rPr>
                <w:b/>
              </w:rPr>
            </w:pPr>
            <w:r w:rsidRPr="00EE4B22">
              <w:rPr>
                <w:rFonts w:hint="eastAsia"/>
                <w:b/>
              </w:rPr>
              <w:t>处理</w:t>
            </w:r>
          </w:p>
        </w:tc>
      </w:tr>
      <w:tr w:rsidR="00120F5A" w:rsidRPr="00EE4B22" w:rsidTr="00AC3D27">
        <w:tc>
          <w:tcPr>
            <w:tcW w:w="8946" w:type="dxa"/>
            <w:gridSpan w:val="2"/>
          </w:tcPr>
          <w:p w:rsidR="00120F5A" w:rsidRDefault="00120F5A" w:rsidP="00AC3D27">
            <w:r w:rsidRPr="00EE4B22">
              <w:rPr>
                <w:rFonts w:hint="eastAsia"/>
              </w:rPr>
              <w:t>银行用户通过业务</w:t>
            </w:r>
            <w:r>
              <w:rPr>
                <w:rFonts w:hint="eastAsia"/>
              </w:rPr>
              <w:t>审批</w:t>
            </w:r>
            <w:r w:rsidRPr="00EE4B22">
              <w:rPr>
                <w:rFonts w:hint="eastAsia"/>
              </w:rPr>
              <w:t>列表（待</w:t>
            </w:r>
            <w:r>
              <w:rPr>
                <w:rFonts w:hint="eastAsia"/>
              </w:rPr>
              <w:t>审批</w:t>
            </w:r>
            <w:r w:rsidRPr="00EE4B22">
              <w:rPr>
                <w:rFonts w:hint="eastAsia"/>
              </w:rPr>
              <w:t>任务列表、业务状态查询结果返回列表），选择需要</w:t>
            </w:r>
            <w:r>
              <w:rPr>
                <w:rFonts w:hint="eastAsia"/>
              </w:rPr>
              <w:t>正式审批</w:t>
            </w:r>
            <w:r w:rsidRPr="00EE4B22">
              <w:rPr>
                <w:rFonts w:hint="eastAsia"/>
              </w:rPr>
              <w:t>的业务申请</w:t>
            </w:r>
            <w:r>
              <w:rPr>
                <w:rFonts w:hint="eastAsia"/>
              </w:rPr>
              <w:t>，</w:t>
            </w:r>
            <w:r w:rsidRPr="00EE4B22">
              <w:rPr>
                <w:rFonts w:hint="eastAsia"/>
              </w:rPr>
              <w:t>并进入业务</w:t>
            </w:r>
            <w:r>
              <w:rPr>
                <w:rFonts w:hint="eastAsia"/>
              </w:rPr>
              <w:t>审批</w:t>
            </w:r>
            <w:r w:rsidRPr="00EE4B22">
              <w:rPr>
                <w:rFonts w:hint="eastAsia"/>
              </w:rPr>
              <w:t>页面（即：《行政许可业务受理报告单》）；</w:t>
            </w:r>
          </w:p>
          <w:p w:rsidR="00120F5A" w:rsidRDefault="00120F5A">
            <w:r>
              <w:rPr>
                <w:rFonts w:hint="eastAsia"/>
              </w:rPr>
              <w:t>对</w:t>
            </w:r>
            <w:r w:rsidRPr="00E60E8C">
              <w:rPr>
                <w:rFonts w:hint="eastAsia"/>
              </w:rPr>
              <w:t>《行政许可业务受理报告单》</w:t>
            </w:r>
            <w:r>
              <w:rPr>
                <w:rFonts w:hint="eastAsia"/>
              </w:rPr>
              <w:t>内容进行查看，根据内容及系统审批流程列表，选择需要启动的审批流程</w:t>
            </w:r>
            <w:r w:rsidR="00FC73AF">
              <w:rPr>
                <w:rFonts w:hint="eastAsia"/>
              </w:rPr>
              <w:t>；</w:t>
            </w:r>
          </w:p>
          <w:p w:rsidR="00FC73AF" w:rsidRPr="00FC73AF" w:rsidRDefault="001328AB">
            <w:r>
              <w:rPr>
                <w:rFonts w:hint="eastAsia"/>
              </w:rPr>
              <w:t>系统标记业务状态</w:t>
            </w:r>
            <w:r w:rsidR="00FC73AF">
              <w:rPr>
                <w:rFonts w:hint="eastAsia"/>
              </w:rPr>
              <w:t>为审批中。</w:t>
            </w:r>
          </w:p>
        </w:tc>
      </w:tr>
      <w:tr w:rsidR="00120F5A" w:rsidRPr="00EE4B22" w:rsidTr="00AC3D27">
        <w:tc>
          <w:tcPr>
            <w:tcW w:w="8946" w:type="dxa"/>
            <w:gridSpan w:val="2"/>
          </w:tcPr>
          <w:p w:rsidR="00120F5A" w:rsidRPr="00EE4B22" w:rsidRDefault="00120F5A" w:rsidP="00AC3D27">
            <w:pPr>
              <w:rPr>
                <w:b/>
              </w:rPr>
            </w:pPr>
            <w:r w:rsidRPr="00EE4B22">
              <w:rPr>
                <w:rFonts w:hint="eastAsia"/>
                <w:b/>
              </w:rPr>
              <w:t>输出</w:t>
            </w:r>
          </w:p>
        </w:tc>
      </w:tr>
      <w:tr w:rsidR="00120F5A" w:rsidRPr="00EE4B22" w:rsidTr="00AC3D27">
        <w:tc>
          <w:tcPr>
            <w:tcW w:w="8946" w:type="dxa"/>
            <w:gridSpan w:val="2"/>
          </w:tcPr>
          <w:p w:rsidR="00120F5A" w:rsidRPr="00EE4B22" w:rsidRDefault="00120F5A" w:rsidP="00AC3D27">
            <w:r>
              <w:rPr>
                <w:rFonts w:hint="eastAsia"/>
              </w:rPr>
              <w:t>无</w:t>
            </w:r>
          </w:p>
        </w:tc>
      </w:tr>
      <w:tr w:rsidR="00120F5A" w:rsidRPr="00EE4B22" w:rsidTr="00AC3D27">
        <w:tc>
          <w:tcPr>
            <w:tcW w:w="8946" w:type="dxa"/>
            <w:gridSpan w:val="2"/>
          </w:tcPr>
          <w:p w:rsidR="00120F5A" w:rsidRPr="00EE4B22" w:rsidRDefault="00120F5A" w:rsidP="00AC3D27">
            <w:pPr>
              <w:rPr>
                <w:b/>
              </w:rPr>
            </w:pPr>
            <w:r w:rsidRPr="00EE4B22">
              <w:rPr>
                <w:rFonts w:hint="eastAsia"/>
                <w:b/>
              </w:rPr>
              <w:t>错误提示</w:t>
            </w:r>
          </w:p>
        </w:tc>
      </w:tr>
      <w:tr w:rsidR="00120F5A" w:rsidRPr="00EE4B22" w:rsidTr="00AC3D27">
        <w:tc>
          <w:tcPr>
            <w:tcW w:w="8946" w:type="dxa"/>
            <w:gridSpan w:val="2"/>
          </w:tcPr>
          <w:p w:rsidR="00120F5A" w:rsidRPr="00EE4B22" w:rsidRDefault="00120F5A" w:rsidP="00AC3D27">
            <w:r>
              <w:rPr>
                <w:rFonts w:hint="eastAsia"/>
              </w:rPr>
              <w:t>启动</w:t>
            </w:r>
            <w:r w:rsidRPr="00EE4B22">
              <w:rPr>
                <w:rFonts w:hint="eastAsia"/>
              </w:rPr>
              <w:t>时</w:t>
            </w:r>
            <w:r w:rsidR="00D51D35">
              <w:rPr>
                <w:rFonts w:hint="eastAsia"/>
              </w:rPr>
              <w:t>如有错误，系统提示</w:t>
            </w:r>
            <w:r w:rsidRPr="00EE4B22">
              <w:rPr>
                <w:rFonts w:hint="eastAsia"/>
              </w:rPr>
              <w:t>“</w:t>
            </w:r>
            <w:r>
              <w:rPr>
                <w:rFonts w:hint="eastAsia"/>
              </w:rPr>
              <w:t>启动失败</w:t>
            </w:r>
            <w:r w:rsidRPr="00EE4B22">
              <w:rPr>
                <w:rFonts w:hint="eastAsia"/>
              </w:rPr>
              <w:t>”</w:t>
            </w:r>
            <w:r>
              <w:rPr>
                <w:rFonts w:hint="eastAsia"/>
              </w:rPr>
              <w:t>。</w:t>
            </w:r>
          </w:p>
        </w:tc>
      </w:tr>
      <w:tr w:rsidR="00120F5A" w:rsidRPr="00EE4B22" w:rsidTr="00AC3D27">
        <w:tc>
          <w:tcPr>
            <w:tcW w:w="8946" w:type="dxa"/>
            <w:gridSpan w:val="2"/>
          </w:tcPr>
          <w:p w:rsidR="00120F5A" w:rsidRPr="00EE4B22" w:rsidRDefault="00120F5A" w:rsidP="00AC3D27">
            <w:pPr>
              <w:rPr>
                <w:b/>
              </w:rPr>
            </w:pPr>
            <w:r w:rsidRPr="00EE4B22">
              <w:rPr>
                <w:rFonts w:hint="eastAsia"/>
                <w:b/>
              </w:rPr>
              <w:t>备注</w:t>
            </w:r>
          </w:p>
        </w:tc>
      </w:tr>
      <w:tr w:rsidR="00120F5A" w:rsidRPr="00EE4B22" w:rsidTr="00AC3D27">
        <w:tc>
          <w:tcPr>
            <w:tcW w:w="8946" w:type="dxa"/>
            <w:gridSpan w:val="2"/>
          </w:tcPr>
          <w:p w:rsidR="00120F5A" w:rsidRPr="00EE4B22" w:rsidRDefault="00120F5A" w:rsidP="00AC3D27">
            <w:r>
              <w:rPr>
                <w:rFonts w:hint="eastAsia"/>
              </w:rPr>
              <w:t>无</w:t>
            </w:r>
          </w:p>
        </w:tc>
      </w:tr>
    </w:tbl>
    <w:p w:rsidR="00120F5A" w:rsidRPr="00120F5A" w:rsidRDefault="00120F5A" w:rsidP="00E16670"/>
    <w:p w:rsidR="00E019ED" w:rsidRDefault="00E019ED" w:rsidP="00A364D7">
      <w:pPr>
        <w:pStyle w:val="5"/>
      </w:pPr>
      <w:r>
        <w:rPr>
          <w:rFonts w:hint="eastAsia"/>
        </w:rPr>
        <w:t>撤销审批</w:t>
      </w:r>
    </w:p>
    <w:tbl>
      <w:tblPr>
        <w:tblStyle w:val="ab"/>
        <w:tblW w:w="0" w:type="auto"/>
        <w:tblLook w:val="04A0" w:firstRow="1" w:lastRow="0" w:firstColumn="1" w:lastColumn="0" w:noHBand="0" w:noVBand="1"/>
      </w:tblPr>
      <w:tblGrid>
        <w:gridCol w:w="1384"/>
        <w:gridCol w:w="7371"/>
      </w:tblGrid>
      <w:tr w:rsidR="004F10BA" w:rsidRPr="004F10BA" w:rsidTr="00C67B26">
        <w:tc>
          <w:tcPr>
            <w:tcW w:w="1384" w:type="dxa"/>
          </w:tcPr>
          <w:p w:rsidR="004F10BA" w:rsidRPr="004F10BA" w:rsidRDefault="004F10BA" w:rsidP="004F10BA">
            <w:pPr>
              <w:rPr>
                <w:b/>
              </w:rPr>
            </w:pPr>
            <w:r w:rsidRPr="004F10BA">
              <w:rPr>
                <w:rFonts w:hint="eastAsia"/>
                <w:b/>
              </w:rPr>
              <w:t>操作人</w:t>
            </w:r>
          </w:p>
        </w:tc>
        <w:tc>
          <w:tcPr>
            <w:tcW w:w="7371" w:type="dxa"/>
          </w:tcPr>
          <w:p w:rsidR="004F10BA" w:rsidRPr="004F10BA" w:rsidRDefault="004F10BA" w:rsidP="004F10BA">
            <w:r w:rsidRPr="004F10BA">
              <w:rPr>
                <w:rFonts w:hint="eastAsia"/>
              </w:rPr>
              <w:t>银行用户</w:t>
            </w:r>
          </w:p>
        </w:tc>
      </w:tr>
      <w:tr w:rsidR="004F10BA" w:rsidRPr="004F10BA" w:rsidTr="00C67B26">
        <w:tc>
          <w:tcPr>
            <w:tcW w:w="1384" w:type="dxa"/>
          </w:tcPr>
          <w:p w:rsidR="004F10BA" w:rsidRPr="004F10BA" w:rsidRDefault="004F10BA" w:rsidP="004F10BA">
            <w:pPr>
              <w:rPr>
                <w:b/>
              </w:rPr>
            </w:pPr>
            <w:r w:rsidRPr="004F10BA">
              <w:rPr>
                <w:rFonts w:hint="eastAsia"/>
                <w:b/>
              </w:rPr>
              <w:t>条件</w:t>
            </w:r>
          </w:p>
        </w:tc>
        <w:tc>
          <w:tcPr>
            <w:tcW w:w="7371" w:type="dxa"/>
          </w:tcPr>
          <w:p w:rsidR="004F10BA" w:rsidRPr="004F10BA" w:rsidRDefault="00291780">
            <w:r>
              <w:rPr>
                <w:rFonts w:hint="eastAsia"/>
              </w:rPr>
              <w:t>已登录</w:t>
            </w:r>
            <w:r w:rsidR="004F10BA" w:rsidRPr="004F10BA">
              <w:rPr>
                <w:rFonts w:hint="eastAsia"/>
              </w:rPr>
              <w:t>，业务申请为</w:t>
            </w:r>
            <w:r w:rsidR="004F10BA">
              <w:rPr>
                <w:rFonts w:hint="eastAsia"/>
              </w:rPr>
              <w:t>审批中</w:t>
            </w:r>
            <w:r w:rsidR="004F10BA" w:rsidRPr="004F10BA">
              <w:rPr>
                <w:rFonts w:hint="eastAsia"/>
              </w:rPr>
              <w:t>状态下</w:t>
            </w:r>
          </w:p>
        </w:tc>
      </w:tr>
      <w:tr w:rsidR="004F10BA" w:rsidRPr="004F10BA" w:rsidTr="00C67B26">
        <w:tc>
          <w:tcPr>
            <w:tcW w:w="8755" w:type="dxa"/>
            <w:gridSpan w:val="2"/>
          </w:tcPr>
          <w:p w:rsidR="004F10BA" w:rsidRPr="004F10BA" w:rsidRDefault="004F10BA" w:rsidP="004F10BA">
            <w:pPr>
              <w:rPr>
                <w:b/>
              </w:rPr>
            </w:pPr>
            <w:r w:rsidRPr="004F10BA">
              <w:rPr>
                <w:rFonts w:hint="eastAsia"/>
                <w:b/>
              </w:rPr>
              <w:t>输入</w:t>
            </w:r>
          </w:p>
        </w:tc>
      </w:tr>
      <w:tr w:rsidR="004F10BA" w:rsidRPr="004F10BA" w:rsidTr="00C67B26">
        <w:tc>
          <w:tcPr>
            <w:tcW w:w="8755" w:type="dxa"/>
            <w:gridSpan w:val="2"/>
          </w:tcPr>
          <w:p w:rsidR="004F10BA" w:rsidRPr="004F10BA" w:rsidRDefault="004F10BA" w:rsidP="004F10BA">
            <w:r w:rsidRPr="004F10BA">
              <w:rPr>
                <w:rFonts w:hint="eastAsia"/>
              </w:rPr>
              <w:t>无</w:t>
            </w:r>
          </w:p>
        </w:tc>
      </w:tr>
      <w:tr w:rsidR="004F10BA" w:rsidRPr="004F10BA" w:rsidTr="00C67B26">
        <w:tc>
          <w:tcPr>
            <w:tcW w:w="8755" w:type="dxa"/>
            <w:gridSpan w:val="2"/>
          </w:tcPr>
          <w:p w:rsidR="004F10BA" w:rsidRPr="004F10BA" w:rsidRDefault="004F10BA" w:rsidP="004F10BA">
            <w:pPr>
              <w:rPr>
                <w:b/>
              </w:rPr>
            </w:pPr>
            <w:r w:rsidRPr="004F10BA">
              <w:rPr>
                <w:rFonts w:hint="eastAsia"/>
                <w:b/>
              </w:rPr>
              <w:t>处理</w:t>
            </w:r>
          </w:p>
        </w:tc>
      </w:tr>
      <w:tr w:rsidR="004F10BA" w:rsidRPr="004F10BA" w:rsidTr="00C67B26">
        <w:tc>
          <w:tcPr>
            <w:tcW w:w="8755" w:type="dxa"/>
            <w:gridSpan w:val="2"/>
          </w:tcPr>
          <w:p w:rsidR="004F10BA" w:rsidRPr="004F10BA" w:rsidRDefault="004F10BA" w:rsidP="004F10BA">
            <w:r w:rsidRPr="004F10BA">
              <w:rPr>
                <w:rFonts w:hint="eastAsia"/>
              </w:rPr>
              <w:t>银行用户通过业务审批列表（在办业务列表、业务状态查询返回结果列表），选择需要撤销的业务审批，进入业务审批页面，进行撤销操作；</w:t>
            </w:r>
          </w:p>
          <w:p w:rsidR="004F10BA" w:rsidRPr="004F10BA" w:rsidRDefault="001328AB">
            <w:r>
              <w:rPr>
                <w:rFonts w:hint="eastAsia"/>
              </w:rPr>
              <w:lastRenderedPageBreak/>
              <w:t>系统标记业务状态</w:t>
            </w:r>
            <w:r w:rsidR="004F10BA" w:rsidRPr="004F10BA">
              <w:rPr>
                <w:rFonts w:hint="eastAsia"/>
              </w:rPr>
              <w:t>为</w:t>
            </w:r>
            <w:r w:rsidR="004F10BA">
              <w:rPr>
                <w:rFonts w:hint="eastAsia"/>
              </w:rPr>
              <w:t>待审批</w:t>
            </w:r>
            <w:r w:rsidR="004F10BA" w:rsidRPr="004F10BA">
              <w:rPr>
                <w:rFonts w:hint="eastAsia"/>
              </w:rPr>
              <w:t>状态。</w:t>
            </w:r>
          </w:p>
        </w:tc>
      </w:tr>
      <w:tr w:rsidR="004F10BA" w:rsidRPr="004F10BA" w:rsidTr="00C67B26">
        <w:tc>
          <w:tcPr>
            <w:tcW w:w="8755" w:type="dxa"/>
            <w:gridSpan w:val="2"/>
          </w:tcPr>
          <w:p w:rsidR="004F10BA" w:rsidRPr="004F10BA" w:rsidRDefault="004F10BA" w:rsidP="004F10BA">
            <w:pPr>
              <w:rPr>
                <w:b/>
              </w:rPr>
            </w:pPr>
            <w:r w:rsidRPr="004F10BA">
              <w:rPr>
                <w:rFonts w:hint="eastAsia"/>
                <w:b/>
              </w:rPr>
              <w:lastRenderedPageBreak/>
              <w:t>输出</w:t>
            </w:r>
          </w:p>
        </w:tc>
      </w:tr>
      <w:tr w:rsidR="004F10BA" w:rsidRPr="004F10BA" w:rsidTr="00C67B26">
        <w:tc>
          <w:tcPr>
            <w:tcW w:w="8755" w:type="dxa"/>
            <w:gridSpan w:val="2"/>
          </w:tcPr>
          <w:p w:rsidR="004F10BA" w:rsidRPr="004F10BA" w:rsidRDefault="004F10BA" w:rsidP="004F10BA">
            <w:r w:rsidRPr="004F10BA">
              <w:rPr>
                <w:rFonts w:hint="eastAsia"/>
              </w:rPr>
              <w:t>如撤销成功，系统提示“审批已撤销”。</w:t>
            </w:r>
          </w:p>
        </w:tc>
      </w:tr>
      <w:tr w:rsidR="004F10BA" w:rsidRPr="004F10BA" w:rsidTr="00C67B26">
        <w:tc>
          <w:tcPr>
            <w:tcW w:w="8755" w:type="dxa"/>
            <w:gridSpan w:val="2"/>
          </w:tcPr>
          <w:p w:rsidR="004F10BA" w:rsidRPr="004F10BA" w:rsidRDefault="004F10BA" w:rsidP="004F10BA">
            <w:pPr>
              <w:rPr>
                <w:b/>
              </w:rPr>
            </w:pPr>
            <w:r w:rsidRPr="004F10BA">
              <w:rPr>
                <w:rFonts w:hint="eastAsia"/>
                <w:b/>
              </w:rPr>
              <w:t>错误提示</w:t>
            </w:r>
          </w:p>
        </w:tc>
      </w:tr>
      <w:tr w:rsidR="004F10BA" w:rsidRPr="004F10BA" w:rsidTr="00C67B26">
        <w:tc>
          <w:tcPr>
            <w:tcW w:w="8755" w:type="dxa"/>
            <w:gridSpan w:val="2"/>
          </w:tcPr>
          <w:p w:rsidR="004F10BA" w:rsidRPr="004F10BA" w:rsidRDefault="004F10BA" w:rsidP="004F10BA">
            <w:r w:rsidRPr="004F10BA">
              <w:rPr>
                <w:rFonts w:hint="eastAsia"/>
              </w:rPr>
              <w:t>撤销时如有错误，系统提示“撤销失败”</w:t>
            </w:r>
          </w:p>
        </w:tc>
      </w:tr>
      <w:tr w:rsidR="004F10BA" w:rsidRPr="004F10BA" w:rsidTr="00C67B26">
        <w:tc>
          <w:tcPr>
            <w:tcW w:w="8755" w:type="dxa"/>
            <w:gridSpan w:val="2"/>
          </w:tcPr>
          <w:p w:rsidR="004F10BA" w:rsidRPr="004F10BA" w:rsidRDefault="004F10BA" w:rsidP="004F10BA">
            <w:pPr>
              <w:rPr>
                <w:b/>
              </w:rPr>
            </w:pPr>
            <w:r w:rsidRPr="004F10BA">
              <w:rPr>
                <w:rFonts w:hint="eastAsia"/>
                <w:b/>
              </w:rPr>
              <w:t>备注</w:t>
            </w:r>
          </w:p>
        </w:tc>
      </w:tr>
      <w:tr w:rsidR="004F10BA" w:rsidRPr="004F10BA" w:rsidTr="00C67B26">
        <w:tc>
          <w:tcPr>
            <w:tcW w:w="8755" w:type="dxa"/>
            <w:gridSpan w:val="2"/>
          </w:tcPr>
          <w:p w:rsidR="004F10BA" w:rsidRPr="004F10BA" w:rsidRDefault="004F10BA" w:rsidP="004F10BA"/>
        </w:tc>
      </w:tr>
    </w:tbl>
    <w:p w:rsidR="004F10BA" w:rsidRPr="004F10BA" w:rsidRDefault="004F10BA" w:rsidP="00A364D7"/>
    <w:p w:rsidR="00E019ED" w:rsidRDefault="00E019ED" w:rsidP="00A364D7">
      <w:pPr>
        <w:pStyle w:val="5"/>
      </w:pPr>
      <w:r>
        <w:rPr>
          <w:rFonts w:hint="eastAsia"/>
        </w:rPr>
        <w:t>查看</w:t>
      </w:r>
    </w:p>
    <w:tbl>
      <w:tblPr>
        <w:tblStyle w:val="ab"/>
        <w:tblW w:w="0" w:type="auto"/>
        <w:tblLook w:val="04A0" w:firstRow="1" w:lastRow="0" w:firstColumn="1" w:lastColumn="0" w:noHBand="0" w:noVBand="1"/>
      </w:tblPr>
      <w:tblGrid>
        <w:gridCol w:w="1384"/>
        <w:gridCol w:w="7562"/>
      </w:tblGrid>
      <w:tr w:rsidR="003B5678" w:rsidRPr="003B5678" w:rsidTr="004E1CFF">
        <w:tc>
          <w:tcPr>
            <w:tcW w:w="1384" w:type="dxa"/>
          </w:tcPr>
          <w:p w:rsidR="003B5678" w:rsidRPr="003B5678" w:rsidRDefault="003B5678" w:rsidP="003B5678">
            <w:pPr>
              <w:rPr>
                <w:b/>
              </w:rPr>
            </w:pPr>
            <w:r w:rsidRPr="003B5678">
              <w:rPr>
                <w:rFonts w:hint="eastAsia"/>
                <w:b/>
              </w:rPr>
              <w:t>操作人</w:t>
            </w:r>
          </w:p>
        </w:tc>
        <w:tc>
          <w:tcPr>
            <w:tcW w:w="7562" w:type="dxa"/>
          </w:tcPr>
          <w:p w:rsidR="003B5678" w:rsidRPr="003B5678" w:rsidRDefault="003B5678" w:rsidP="003B5678">
            <w:r w:rsidRPr="003B5678">
              <w:rPr>
                <w:rFonts w:hint="eastAsia"/>
              </w:rPr>
              <w:t>银行用户</w:t>
            </w:r>
          </w:p>
        </w:tc>
      </w:tr>
      <w:tr w:rsidR="003B5678" w:rsidRPr="003B5678" w:rsidTr="004E1CFF">
        <w:tc>
          <w:tcPr>
            <w:tcW w:w="1384" w:type="dxa"/>
          </w:tcPr>
          <w:p w:rsidR="003B5678" w:rsidRPr="003B5678" w:rsidRDefault="003B5678" w:rsidP="003B5678">
            <w:pPr>
              <w:rPr>
                <w:b/>
              </w:rPr>
            </w:pPr>
            <w:r w:rsidRPr="003B5678">
              <w:rPr>
                <w:rFonts w:hint="eastAsia"/>
                <w:b/>
              </w:rPr>
              <w:t>条件</w:t>
            </w:r>
          </w:p>
        </w:tc>
        <w:tc>
          <w:tcPr>
            <w:tcW w:w="7562" w:type="dxa"/>
          </w:tcPr>
          <w:p w:rsidR="003B5678" w:rsidRPr="003B5678" w:rsidRDefault="00291780" w:rsidP="003B5678">
            <w:r>
              <w:rPr>
                <w:rFonts w:hint="eastAsia"/>
              </w:rPr>
              <w:t>已登录</w:t>
            </w:r>
          </w:p>
        </w:tc>
      </w:tr>
      <w:tr w:rsidR="003B5678" w:rsidRPr="003B5678" w:rsidTr="004E1CFF">
        <w:tc>
          <w:tcPr>
            <w:tcW w:w="8946" w:type="dxa"/>
            <w:gridSpan w:val="2"/>
          </w:tcPr>
          <w:p w:rsidR="003B5678" w:rsidRPr="003B5678" w:rsidRDefault="003B5678" w:rsidP="003B5678">
            <w:pPr>
              <w:rPr>
                <w:b/>
              </w:rPr>
            </w:pPr>
            <w:r w:rsidRPr="003B5678">
              <w:rPr>
                <w:rFonts w:hint="eastAsia"/>
                <w:b/>
              </w:rPr>
              <w:t>输入</w:t>
            </w:r>
          </w:p>
        </w:tc>
      </w:tr>
      <w:tr w:rsidR="003B5678" w:rsidRPr="003B5678" w:rsidTr="004E1CFF">
        <w:tc>
          <w:tcPr>
            <w:tcW w:w="8946" w:type="dxa"/>
            <w:gridSpan w:val="2"/>
          </w:tcPr>
          <w:p w:rsidR="003B5678" w:rsidRPr="003B5678" w:rsidRDefault="003B5678" w:rsidP="003B5678">
            <w:r w:rsidRPr="003B5678">
              <w:rPr>
                <w:rFonts w:hint="eastAsia"/>
              </w:rPr>
              <w:t>无</w:t>
            </w:r>
          </w:p>
        </w:tc>
      </w:tr>
      <w:tr w:rsidR="003B5678" w:rsidRPr="003B5678" w:rsidTr="004E1CFF">
        <w:tc>
          <w:tcPr>
            <w:tcW w:w="8946" w:type="dxa"/>
            <w:gridSpan w:val="2"/>
          </w:tcPr>
          <w:p w:rsidR="003B5678" w:rsidRPr="003B5678" w:rsidRDefault="003B5678" w:rsidP="003B5678">
            <w:pPr>
              <w:rPr>
                <w:b/>
              </w:rPr>
            </w:pPr>
            <w:r w:rsidRPr="003B5678">
              <w:rPr>
                <w:rFonts w:hint="eastAsia"/>
                <w:b/>
              </w:rPr>
              <w:t>处理</w:t>
            </w:r>
          </w:p>
        </w:tc>
      </w:tr>
      <w:tr w:rsidR="003B5678" w:rsidRPr="003B5678" w:rsidTr="004E1CFF">
        <w:tc>
          <w:tcPr>
            <w:tcW w:w="8946" w:type="dxa"/>
            <w:gridSpan w:val="2"/>
          </w:tcPr>
          <w:p w:rsidR="003B5678" w:rsidRPr="003B5678" w:rsidRDefault="003B5678" w:rsidP="003B5678">
            <w:r w:rsidRPr="003B5678">
              <w:rPr>
                <w:rFonts w:hint="eastAsia"/>
              </w:rPr>
              <w:t>银行用户通过业务审批列表（在办业务列表、业务状态查询结果返回列表），选择需要查看的业务审批，并进入业务审批页面；</w:t>
            </w:r>
          </w:p>
          <w:p w:rsidR="003B5678" w:rsidRPr="003B5678" w:rsidRDefault="003B5678" w:rsidP="003B5678">
            <w:r w:rsidRPr="003B5678">
              <w:rPr>
                <w:rFonts w:hint="eastAsia"/>
              </w:rPr>
              <w:t>根据业务审批</w:t>
            </w:r>
            <w:r w:rsidR="0041422B">
              <w:rPr>
                <w:rFonts w:hint="eastAsia"/>
              </w:rPr>
              <w:t>业务状态</w:t>
            </w:r>
            <w:r w:rsidRPr="003B5678">
              <w:rPr>
                <w:rFonts w:hint="eastAsia"/>
              </w:rPr>
              <w:t>控制可进行的操作。</w:t>
            </w:r>
          </w:p>
        </w:tc>
      </w:tr>
      <w:tr w:rsidR="003B5678" w:rsidRPr="003B5678" w:rsidTr="004E1CFF">
        <w:tc>
          <w:tcPr>
            <w:tcW w:w="8946" w:type="dxa"/>
            <w:gridSpan w:val="2"/>
          </w:tcPr>
          <w:p w:rsidR="003B5678" w:rsidRPr="003B5678" w:rsidRDefault="003B5678" w:rsidP="003B5678">
            <w:pPr>
              <w:rPr>
                <w:b/>
              </w:rPr>
            </w:pPr>
            <w:r w:rsidRPr="003B5678">
              <w:rPr>
                <w:rFonts w:hint="eastAsia"/>
                <w:b/>
              </w:rPr>
              <w:t>输出</w:t>
            </w:r>
          </w:p>
        </w:tc>
      </w:tr>
      <w:tr w:rsidR="003B5678" w:rsidRPr="003B5678" w:rsidTr="004E1CFF">
        <w:tc>
          <w:tcPr>
            <w:tcW w:w="8946" w:type="dxa"/>
            <w:gridSpan w:val="2"/>
          </w:tcPr>
          <w:p w:rsidR="003B5678" w:rsidRPr="003B5678" w:rsidRDefault="003B5678" w:rsidP="003B5678">
            <w:r w:rsidRPr="003B5678">
              <w:rPr>
                <w:rFonts w:hint="eastAsia"/>
              </w:rPr>
              <w:t>显示业务审批详细内容。</w:t>
            </w:r>
          </w:p>
        </w:tc>
      </w:tr>
      <w:tr w:rsidR="003B5678" w:rsidRPr="003B5678" w:rsidTr="004E1CFF">
        <w:tc>
          <w:tcPr>
            <w:tcW w:w="8946" w:type="dxa"/>
            <w:gridSpan w:val="2"/>
          </w:tcPr>
          <w:p w:rsidR="003B5678" w:rsidRPr="003B5678" w:rsidRDefault="003B5678" w:rsidP="003B5678">
            <w:pPr>
              <w:rPr>
                <w:b/>
              </w:rPr>
            </w:pPr>
            <w:r w:rsidRPr="003B5678">
              <w:rPr>
                <w:rFonts w:hint="eastAsia"/>
                <w:b/>
              </w:rPr>
              <w:t>错误提示</w:t>
            </w:r>
          </w:p>
        </w:tc>
      </w:tr>
      <w:tr w:rsidR="003B5678" w:rsidRPr="003B5678" w:rsidTr="004E1CFF">
        <w:tc>
          <w:tcPr>
            <w:tcW w:w="8946" w:type="dxa"/>
            <w:gridSpan w:val="2"/>
          </w:tcPr>
          <w:p w:rsidR="003B5678" w:rsidRPr="003B5678" w:rsidRDefault="003B5678" w:rsidP="003B5678">
            <w:r w:rsidRPr="003B5678">
              <w:rPr>
                <w:rFonts w:hint="eastAsia"/>
              </w:rPr>
              <w:t>打开时如有错误，系统提示“打开失败”。</w:t>
            </w:r>
          </w:p>
        </w:tc>
      </w:tr>
      <w:tr w:rsidR="003B5678" w:rsidRPr="003B5678" w:rsidTr="004E1CFF">
        <w:tc>
          <w:tcPr>
            <w:tcW w:w="8946" w:type="dxa"/>
            <w:gridSpan w:val="2"/>
          </w:tcPr>
          <w:p w:rsidR="003B5678" w:rsidRPr="003B5678" w:rsidRDefault="003B5678" w:rsidP="003B5678">
            <w:pPr>
              <w:rPr>
                <w:b/>
              </w:rPr>
            </w:pPr>
            <w:r w:rsidRPr="003B5678">
              <w:rPr>
                <w:rFonts w:hint="eastAsia"/>
                <w:b/>
              </w:rPr>
              <w:t>备注</w:t>
            </w:r>
          </w:p>
        </w:tc>
      </w:tr>
      <w:tr w:rsidR="003B5678" w:rsidRPr="003B5678" w:rsidTr="004E1CFF">
        <w:tc>
          <w:tcPr>
            <w:tcW w:w="8946" w:type="dxa"/>
            <w:gridSpan w:val="2"/>
          </w:tcPr>
          <w:p w:rsidR="003B5678" w:rsidRDefault="003B5678" w:rsidP="003B5678">
            <w:r w:rsidRPr="003B5678">
              <w:rPr>
                <w:rFonts w:hint="eastAsia"/>
              </w:rPr>
              <w:t>对应业务审批可进行的操作如下：</w:t>
            </w:r>
          </w:p>
          <w:p w:rsidR="003B5678" w:rsidRPr="003B5678" w:rsidRDefault="003B5678" w:rsidP="003B5678">
            <w:r>
              <w:rPr>
                <w:rFonts w:hint="eastAsia"/>
              </w:rPr>
              <w:t>启动审批：待审批</w:t>
            </w:r>
          </w:p>
          <w:p w:rsidR="003B5678" w:rsidRPr="003B5678" w:rsidRDefault="003B5678" w:rsidP="003B5678">
            <w:r w:rsidRPr="003B5678">
              <w:rPr>
                <w:rFonts w:hint="eastAsia"/>
              </w:rPr>
              <w:t>撤销审批：</w:t>
            </w:r>
            <w:r>
              <w:rPr>
                <w:rFonts w:hint="eastAsia"/>
              </w:rPr>
              <w:t>审批</w:t>
            </w:r>
            <w:r w:rsidRPr="003B5678">
              <w:rPr>
                <w:rFonts w:hint="eastAsia"/>
              </w:rPr>
              <w:t>中</w:t>
            </w:r>
          </w:p>
          <w:p w:rsidR="003B5678" w:rsidRPr="003B5678" w:rsidRDefault="003B5678" w:rsidP="003B5678">
            <w:r w:rsidRPr="003B5678">
              <w:rPr>
                <w:rFonts w:hint="eastAsia"/>
              </w:rPr>
              <w:t>修改：</w:t>
            </w:r>
            <w:r>
              <w:rPr>
                <w:rFonts w:hint="eastAsia"/>
              </w:rPr>
              <w:t>审批</w:t>
            </w:r>
            <w:r w:rsidRPr="003B5678">
              <w:rPr>
                <w:rFonts w:hint="eastAsia"/>
              </w:rPr>
              <w:t>中</w:t>
            </w:r>
          </w:p>
          <w:p w:rsidR="003B5678" w:rsidRPr="003B5678" w:rsidRDefault="003B5678" w:rsidP="003B5678">
            <w:r w:rsidRPr="003B5678">
              <w:rPr>
                <w:rFonts w:hint="eastAsia"/>
              </w:rPr>
              <w:t>保存：</w:t>
            </w:r>
            <w:r>
              <w:rPr>
                <w:rFonts w:hint="eastAsia"/>
              </w:rPr>
              <w:t>审批</w:t>
            </w:r>
            <w:r w:rsidRPr="003B5678">
              <w:rPr>
                <w:rFonts w:hint="eastAsia"/>
              </w:rPr>
              <w:t>中</w:t>
            </w:r>
          </w:p>
          <w:p w:rsidR="003B5678" w:rsidRPr="003B5678" w:rsidRDefault="003B5678" w:rsidP="003B5678">
            <w:r w:rsidRPr="003B5678">
              <w:rPr>
                <w:rFonts w:hint="eastAsia"/>
              </w:rPr>
              <w:lastRenderedPageBreak/>
              <w:t>提交：</w:t>
            </w:r>
            <w:r>
              <w:rPr>
                <w:rFonts w:hint="eastAsia"/>
              </w:rPr>
              <w:t>审批</w:t>
            </w:r>
            <w:r w:rsidRPr="003B5678">
              <w:rPr>
                <w:rFonts w:hint="eastAsia"/>
              </w:rPr>
              <w:t>中</w:t>
            </w:r>
          </w:p>
          <w:p w:rsidR="003B5678" w:rsidRPr="003B5678" w:rsidRDefault="003B5678" w:rsidP="003B5678">
            <w:r w:rsidRPr="003B5678">
              <w:rPr>
                <w:rFonts w:hint="eastAsia"/>
              </w:rPr>
              <w:t>内部退回：审批中</w:t>
            </w:r>
          </w:p>
          <w:p w:rsidR="003B5678" w:rsidRPr="003B5678" w:rsidRDefault="003B5678" w:rsidP="003B5678">
            <w:r w:rsidRPr="003B5678">
              <w:rPr>
                <w:rFonts w:hint="eastAsia"/>
              </w:rPr>
              <w:t>内部撤回：审批中</w:t>
            </w:r>
          </w:p>
          <w:p w:rsidR="003B5678" w:rsidRPr="003B5678" w:rsidRDefault="003B5678" w:rsidP="003B5678">
            <w:r w:rsidRPr="003B5678">
              <w:rPr>
                <w:rFonts w:hint="eastAsia"/>
              </w:rPr>
              <w:t>补正：审批中</w:t>
            </w:r>
          </w:p>
          <w:p w:rsidR="003B5678" w:rsidRPr="003B5678" w:rsidRDefault="003B5678" w:rsidP="003B5678">
            <w:r w:rsidRPr="003B5678">
              <w:rPr>
                <w:rFonts w:hint="eastAsia"/>
              </w:rPr>
              <w:t>加水印及页码：审批中</w:t>
            </w:r>
          </w:p>
          <w:p w:rsidR="003B5678" w:rsidRPr="003B5678" w:rsidRDefault="003B5678" w:rsidP="003B5678">
            <w:r w:rsidRPr="003B5678">
              <w:rPr>
                <w:rFonts w:hint="eastAsia"/>
              </w:rPr>
              <w:t>办结：</w:t>
            </w:r>
            <w:r>
              <w:rPr>
                <w:rFonts w:hint="eastAsia"/>
              </w:rPr>
              <w:t>审批中</w:t>
            </w:r>
          </w:p>
        </w:tc>
      </w:tr>
    </w:tbl>
    <w:p w:rsidR="00E019ED" w:rsidRPr="0031155E" w:rsidRDefault="00E019ED">
      <w:pPr>
        <w:pStyle w:val="5"/>
      </w:pPr>
      <w:r w:rsidRPr="0031155E">
        <w:rPr>
          <w:rFonts w:hint="eastAsia"/>
        </w:rPr>
        <w:lastRenderedPageBreak/>
        <w:t>修改</w:t>
      </w:r>
    </w:p>
    <w:p w:rsidR="00E019ED" w:rsidRPr="00A52825" w:rsidRDefault="00E019ED" w:rsidP="00E019ED">
      <w:pPr>
        <w:ind w:firstLineChars="200" w:firstLine="480"/>
      </w:pPr>
      <w:r w:rsidRPr="001D26A3">
        <w:rPr>
          <w:rFonts w:hint="eastAsia"/>
        </w:rPr>
        <w:t>同互联网子系统银行的</w:t>
      </w:r>
      <w:r>
        <w:rPr>
          <w:rFonts w:hint="eastAsia"/>
        </w:rPr>
        <w:t>修改</w:t>
      </w:r>
      <w:r w:rsidRPr="001D26A3">
        <w:rPr>
          <w:rFonts w:hint="eastAsia"/>
        </w:rPr>
        <w:t>需求</w:t>
      </w:r>
      <w:r>
        <w:rPr>
          <w:rFonts w:hint="eastAsia"/>
        </w:rPr>
        <w:t>。</w:t>
      </w:r>
    </w:p>
    <w:p w:rsidR="001D26A3" w:rsidRDefault="001D26A3">
      <w:pPr>
        <w:pStyle w:val="5"/>
      </w:pPr>
      <w:r>
        <w:rPr>
          <w:rFonts w:hint="eastAsia"/>
        </w:rPr>
        <w:t>查看附件</w:t>
      </w:r>
    </w:p>
    <w:p w:rsidR="001D26A3" w:rsidRPr="001D26A3" w:rsidRDefault="001D26A3">
      <w:pPr>
        <w:ind w:firstLineChars="200" w:firstLine="480"/>
      </w:pPr>
      <w:r w:rsidRPr="001D26A3">
        <w:rPr>
          <w:rFonts w:hint="eastAsia"/>
        </w:rPr>
        <w:t>同互联网子系统银行的</w:t>
      </w:r>
      <w:r>
        <w:rPr>
          <w:rFonts w:hint="eastAsia"/>
        </w:rPr>
        <w:t>查看附件</w:t>
      </w:r>
      <w:r w:rsidRPr="001D26A3">
        <w:rPr>
          <w:rFonts w:hint="eastAsia"/>
        </w:rPr>
        <w:t>需求</w:t>
      </w:r>
      <w:r>
        <w:rPr>
          <w:rFonts w:hint="eastAsia"/>
        </w:rPr>
        <w:t>。</w:t>
      </w:r>
    </w:p>
    <w:p w:rsidR="007112D6" w:rsidRDefault="007112D6">
      <w:pPr>
        <w:pStyle w:val="5"/>
      </w:pPr>
      <w:r>
        <w:rPr>
          <w:rFonts w:hint="eastAsia"/>
        </w:rPr>
        <w:t>上传附件</w:t>
      </w:r>
    </w:p>
    <w:p w:rsidR="001D26A3" w:rsidRDefault="001D26A3" w:rsidP="00A364D7">
      <w:pPr>
        <w:ind w:firstLineChars="200" w:firstLine="480"/>
      </w:pPr>
      <w:r w:rsidRPr="001D26A3">
        <w:rPr>
          <w:rFonts w:hint="eastAsia"/>
        </w:rPr>
        <w:t>同互联网子系统银行的</w:t>
      </w:r>
      <w:r>
        <w:rPr>
          <w:rFonts w:hint="eastAsia"/>
        </w:rPr>
        <w:t>上传附件</w:t>
      </w:r>
      <w:r w:rsidRPr="001D26A3">
        <w:rPr>
          <w:rFonts w:hint="eastAsia"/>
        </w:rPr>
        <w:t>需求</w:t>
      </w:r>
      <w:r>
        <w:rPr>
          <w:rFonts w:hint="eastAsia"/>
        </w:rPr>
        <w:t>。</w:t>
      </w:r>
    </w:p>
    <w:p w:rsidR="001D26A3" w:rsidRDefault="001D26A3" w:rsidP="00A364D7">
      <w:pPr>
        <w:pStyle w:val="5"/>
      </w:pPr>
      <w:r>
        <w:rPr>
          <w:rFonts w:hint="eastAsia"/>
        </w:rPr>
        <w:t>删除附件</w:t>
      </w:r>
    </w:p>
    <w:p w:rsidR="001D26A3" w:rsidRPr="005D69C4" w:rsidRDefault="001D26A3" w:rsidP="00A364D7">
      <w:pPr>
        <w:ind w:firstLineChars="200" w:firstLine="480"/>
      </w:pPr>
      <w:r w:rsidRPr="001D26A3">
        <w:rPr>
          <w:rFonts w:hint="eastAsia"/>
        </w:rPr>
        <w:t>同互联网子系统银行的</w:t>
      </w:r>
      <w:r>
        <w:rPr>
          <w:rFonts w:hint="eastAsia"/>
        </w:rPr>
        <w:t>删除附件</w:t>
      </w:r>
      <w:r w:rsidRPr="001D26A3">
        <w:rPr>
          <w:rFonts w:hint="eastAsia"/>
        </w:rPr>
        <w:t>需求</w:t>
      </w:r>
      <w:r>
        <w:rPr>
          <w:rFonts w:hint="eastAsia"/>
        </w:rPr>
        <w:t>。</w:t>
      </w:r>
    </w:p>
    <w:p w:rsidR="007112D6" w:rsidRPr="0031155E" w:rsidRDefault="007112D6">
      <w:pPr>
        <w:pStyle w:val="5"/>
      </w:pPr>
      <w:r w:rsidRPr="0031155E">
        <w:rPr>
          <w:rFonts w:hint="eastAsia"/>
        </w:rPr>
        <w:t>加批注</w:t>
      </w:r>
    </w:p>
    <w:p w:rsidR="001D26A3" w:rsidRPr="00A52825" w:rsidRDefault="001D26A3" w:rsidP="001D26A3">
      <w:pPr>
        <w:ind w:firstLineChars="200" w:firstLine="480"/>
      </w:pPr>
      <w:r w:rsidRPr="001D26A3">
        <w:rPr>
          <w:rFonts w:hint="eastAsia"/>
        </w:rPr>
        <w:t>同互联网子系统银行的</w:t>
      </w:r>
      <w:r>
        <w:rPr>
          <w:rFonts w:hint="eastAsia"/>
        </w:rPr>
        <w:t>加批注</w:t>
      </w:r>
      <w:r w:rsidRPr="001D26A3">
        <w:rPr>
          <w:rFonts w:hint="eastAsia"/>
        </w:rPr>
        <w:t>需求</w:t>
      </w:r>
      <w:r>
        <w:rPr>
          <w:rFonts w:hint="eastAsia"/>
        </w:rPr>
        <w:t>。</w:t>
      </w:r>
    </w:p>
    <w:p w:rsidR="007112D6" w:rsidRDefault="007112D6">
      <w:pPr>
        <w:pStyle w:val="5"/>
      </w:pPr>
      <w:r>
        <w:rPr>
          <w:rFonts w:hint="eastAsia"/>
        </w:rPr>
        <w:t>处理意见</w:t>
      </w:r>
    </w:p>
    <w:p w:rsidR="001D26A3" w:rsidRPr="00A52825" w:rsidRDefault="001D26A3" w:rsidP="001D26A3">
      <w:pPr>
        <w:ind w:firstLineChars="200" w:firstLine="480"/>
      </w:pPr>
      <w:r w:rsidRPr="001D26A3">
        <w:rPr>
          <w:rFonts w:hint="eastAsia"/>
        </w:rPr>
        <w:t>同互联网子系统银行的</w:t>
      </w:r>
      <w:r>
        <w:rPr>
          <w:rFonts w:hint="eastAsia"/>
        </w:rPr>
        <w:t>处理意见</w:t>
      </w:r>
      <w:r w:rsidRPr="001D26A3">
        <w:rPr>
          <w:rFonts w:hint="eastAsia"/>
        </w:rPr>
        <w:t>需求</w:t>
      </w:r>
      <w:r>
        <w:rPr>
          <w:rFonts w:hint="eastAsia"/>
        </w:rPr>
        <w:t>。</w:t>
      </w:r>
    </w:p>
    <w:p w:rsidR="001D26A3" w:rsidRDefault="007112D6" w:rsidP="00A364D7">
      <w:pPr>
        <w:pStyle w:val="5"/>
      </w:pPr>
      <w:r>
        <w:rPr>
          <w:rFonts w:hint="eastAsia"/>
        </w:rPr>
        <w:t>保存</w:t>
      </w:r>
    </w:p>
    <w:tbl>
      <w:tblPr>
        <w:tblStyle w:val="ab"/>
        <w:tblW w:w="0" w:type="auto"/>
        <w:tblLook w:val="04A0" w:firstRow="1" w:lastRow="0" w:firstColumn="1" w:lastColumn="0" w:noHBand="0" w:noVBand="1"/>
      </w:tblPr>
      <w:tblGrid>
        <w:gridCol w:w="1384"/>
        <w:gridCol w:w="7562"/>
      </w:tblGrid>
      <w:tr w:rsidR="00FC73AF" w:rsidRPr="00FC73AF" w:rsidTr="00AC3D27">
        <w:tc>
          <w:tcPr>
            <w:tcW w:w="1384" w:type="dxa"/>
          </w:tcPr>
          <w:p w:rsidR="00FC73AF" w:rsidRPr="00FC73AF" w:rsidRDefault="00FC73AF" w:rsidP="00FC73AF">
            <w:pPr>
              <w:rPr>
                <w:b/>
              </w:rPr>
            </w:pPr>
            <w:r w:rsidRPr="00FC73AF">
              <w:rPr>
                <w:rFonts w:hint="eastAsia"/>
                <w:b/>
              </w:rPr>
              <w:t>操作人</w:t>
            </w:r>
          </w:p>
        </w:tc>
        <w:tc>
          <w:tcPr>
            <w:tcW w:w="7562" w:type="dxa"/>
          </w:tcPr>
          <w:p w:rsidR="00FC73AF" w:rsidRPr="00FC73AF" w:rsidRDefault="00FC73AF" w:rsidP="00FC73AF">
            <w:r w:rsidRPr="00FC73AF">
              <w:rPr>
                <w:rFonts w:hint="eastAsia"/>
              </w:rPr>
              <w:t>银行用户</w:t>
            </w:r>
          </w:p>
        </w:tc>
      </w:tr>
      <w:tr w:rsidR="00FC73AF" w:rsidRPr="00FC73AF" w:rsidTr="00AC3D27">
        <w:tc>
          <w:tcPr>
            <w:tcW w:w="1384" w:type="dxa"/>
          </w:tcPr>
          <w:p w:rsidR="00FC73AF" w:rsidRPr="00FC73AF" w:rsidRDefault="00FC73AF" w:rsidP="00FC73AF">
            <w:pPr>
              <w:rPr>
                <w:b/>
              </w:rPr>
            </w:pPr>
            <w:r w:rsidRPr="00FC73AF">
              <w:rPr>
                <w:rFonts w:hint="eastAsia"/>
                <w:b/>
              </w:rPr>
              <w:t>条件</w:t>
            </w:r>
          </w:p>
        </w:tc>
        <w:tc>
          <w:tcPr>
            <w:tcW w:w="7562" w:type="dxa"/>
          </w:tcPr>
          <w:p w:rsidR="00FC73AF" w:rsidRPr="00FC73AF" w:rsidRDefault="00FC73AF" w:rsidP="00FC73AF">
            <w:r w:rsidRPr="00FC73AF">
              <w:rPr>
                <w:rFonts w:hint="eastAsia"/>
              </w:rPr>
              <w:t>已登录且在审批流程中具有审批权限的银行用户，业务申请为处理中状态下</w:t>
            </w:r>
          </w:p>
        </w:tc>
      </w:tr>
      <w:tr w:rsidR="00FC73AF" w:rsidRPr="00FC73AF" w:rsidTr="00AC3D27">
        <w:tc>
          <w:tcPr>
            <w:tcW w:w="8946" w:type="dxa"/>
            <w:gridSpan w:val="2"/>
          </w:tcPr>
          <w:p w:rsidR="00FC73AF" w:rsidRPr="00FC73AF" w:rsidRDefault="00FC73AF" w:rsidP="00FC73AF">
            <w:pPr>
              <w:rPr>
                <w:b/>
              </w:rPr>
            </w:pPr>
            <w:r w:rsidRPr="00FC73AF">
              <w:rPr>
                <w:rFonts w:hint="eastAsia"/>
                <w:b/>
              </w:rPr>
              <w:t>输入</w:t>
            </w:r>
          </w:p>
        </w:tc>
      </w:tr>
      <w:tr w:rsidR="00FC73AF" w:rsidRPr="00FC73AF" w:rsidTr="00AC3D27">
        <w:tc>
          <w:tcPr>
            <w:tcW w:w="8946" w:type="dxa"/>
            <w:gridSpan w:val="2"/>
          </w:tcPr>
          <w:p w:rsidR="00FC73AF" w:rsidRPr="00FC73AF" w:rsidRDefault="00FC73AF" w:rsidP="00FC73AF">
            <w:r w:rsidRPr="00FC73AF">
              <w:rPr>
                <w:rFonts w:hint="eastAsia"/>
              </w:rPr>
              <w:t>无</w:t>
            </w:r>
          </w:p>
        </w:tc>
      </w:tr>
      <w:tr w:rsidR="00FC73AF" w:rsidRPr="00FC73AF" w:rsidTr="00AC3D27">
        <w:tc>
          <w:tcPr>
            <w:tcW w:w="8946" w:type="dxa"/>
            <w:gridSpan w:val="2"/>
          </w:tcPr>
          <w:p w:rsidR="00FC73AF" w:rsidRPr="00FC73AF" w:rsidRDefault="00FC73AF" w:rsidP="00FC73AF">
            <w:pPr>
              <w:rPr>
                <w:b/>
              </w:rPr>
            </w:pPr>
            <w:r w:rsidRPr="00FC73AF">
              <w:rPr>
                <w:rFonts w:hint="eastAsia"/>
                <w:b/>
              </w:rPr>
              <w:t>处理</w:t>
            </w:r>
          </w:p>
        </w:tc>
      </w:tr>
      <w:tr w:rsidR="00FC73AF" w:rsidRPr="00FC73AF" w:rsidTr="00AC3D27">
        <w:tc>
          <w:tcPr>
            <w:tcW w:w="8946" w:type="dxa"/>
            <w:gridSpan w:val="2"/>
          </w:tcPr>
          <w:p w:rsidR="00FC73AF" w:rsidRPr="00FC73AF" w:rsidRDefault="00FC73AF" w:rsidP="00FC73AF">
            <w:r w:rsidRPr="00FC73AF">
              <w:rPr>
                <w:rFonts w:hint="eastAsia"/>
              </w:rPr>
              <w:lastRenderedPageBreak/>
              <w:t>银行用户在业务审批页面，在业务审批</w:t>
            </w:r>
            <w:r>
              <w:rPr>
                <w:rFonts w:hint="eastAsia"/>
              </w:rPr>
              <w:t>手工录入</w:t>
            </w:r>
            <w:r w:rsidRPr="00FC73AF">
              <w:rPr>
                <w:rFonts w:hint="eastAsia"/>
              </w:rPr>
              <w:t>、修改后，选择保存操作；</w:t>
            </w:r>
          </w:p>
          <w:p w:rsidR="00FC73AF" w:rsidRDefault="00FC73AF">
            <w:r w:rsidRPr="00FC73AF">
              <w:rPr>
                <w:rFonts w:hint="eastAsia"/>
              </w:rPr>
              <w:t>系统对业务审批</w:t>
            </w:r>
            <w:r w:rsidR="0041422B">
              <w:rPr>
                <w:rFonts w:hint="eastAsia"/>
              </w:rPr>
              <w:t>信息</w:t>
            </w:r>
            <w:r w:rsidRPr="00FC73AF">
              <w:rPr>
                <w:rFonts w:hint="eastAsia"/>
              </w:rPr>
              <w:t>进行存储，如业务审批为</w:t>
            </w:r>
            <w:r>
              <w:rPr>
                <w:rFonts w:hint="eastAsia"/>
              </w:rPr>
              <w:t>手工录入</w:t>
            </w:r>
            <w:r w:rsidRPr="00FC73AF">
              <w:rPr>
                <w:rFonts w:hint="eastAsia"/>
              </w:rPr>
              <w:t>，自动为</w:t>
            </w:r>
            <w:r>
              <w:rPr>
                <w:rFonts w:hint="eastAsia"/>
              </w:rPr>
              <w:t>录入</w:t>
            </w:r>
            <w:r w:rsidRPr="00FC73AF">
              <w:rPr>
                <w:rFonts w:hint="eastAsia"/>
              </w:rPr>
              <w:t>的业务审批加业务编号，标记来源为</w:t>
            </w:r>
            <w:r>
              <w:rPr>
                <w:rFonts w:hint="eastAsia"/>
              </w:rPr>
              <w:t>线下</w:t>
            </w:r>
            <w:r w:rsidRPr="00FC73AF">
              <w:rPr>
                <w:rFonts w:hint="eastAsia"/>
              </w:rPr>
              <w:t>，并标记业务</w:t>
            </w:r>
            <w:r w:rsidR="001328AB">
              <w:rPr>
                <w:rFonts w:hint="eastAsia"/>
              </w:rPr>
              <w:t>状态</w:t>
            </w:r>
            <w:r w:rsidRPr="00FC73AF">
              <w:rPr>
                <w:rFonts w:hint="eastAsia"/>
              </w:rPr>
              <w:t>为待审批状态。</w:t>
            </w:r>
          </w:p>
          <w:p w:rsidR="00CC4CFA" w:rsidRPr="00A00209" w:rsidRDefault="00CC4CFA" w:rsidP="00CC4CFA">
            <w:pPr>
              <w:rPr>
                <w:rFonts w:asciiTheme="minorEastAsia" w:eastAsiaTheme="minorEastAsia" w:hAnsiTheme="minorEastAsia"/>
              </w:rPr>
            </w:pPr>
            <w:r w:rsidRPr="00A00209">
              <w:rPr>
                <w:rFonts w:asciiTheme="minorEastAsia" w:eastAsiaTheme="minorEastAsia" w:hAnsiTheme="minorEastAsia" w:hint="eastAsia"/>
              </w:rPr>
              <w:t>业务编号规则：</w:t>
            </w:r>
          </w:p>
          <w:p w:rsidR="00CC4CFA" w:rsidRDefault="00CC4CFA" w:rsidP="00A364D7">
            <w:pPr>
              <w:pStyle w:val="ac"/>
              <w:numPr>
                <w:ilvl w:val="0"/>
                <w:numId w:val="110"/>
              </w:numPr>
              <w:ind w:firstLineChars="0"/>
              <w:rPr>
                <w:rFonts w:asciiTheme="minorEastAsia" w:eastAsiaTheme="minorEastAsia" w:hAnsiTheme="minorEastAsia"/>
              </w:rPr>
            </w:pPr>
            <w:r w:rsidRPr="00A00209">
              <w:rPr>
                <w:rFonts w:asciiTheme="minorEastAsia" w:eastAsiaTheme="minorEastAsia" w:hAnsiTheme="minorEastAsia" w:hint="eastAsia"/>
              </w:rPr>
              <w:t>年份（4位）+月份（2位）+</w:t>
            </w:r>
            <w:r>
              <w:rPr>
                <w:rFonts w:asciiTheme="minorEastAsia" w:eastAsiaTheme="minorEastAsia" w:hAnsiTheme="minorEastAsia" w:hint="eastAsia"/>
              </w:rPr>
              <w:t>日（2位）+来源标识（1位：</w:t>
            </w:r>
            <w:r w:rsidRPr="00CC4CFA">
              <w:rPr>
                <w:rFonts w:asciiTheme="minorEastAsia" w:eastAsiaTheme="minorEastAsia" w:hAnsiTheme="minorEastAsia" w:hint="eastAsia"/>
              </w:rPr>
              <w:t>0互联网申请、1柜台申请</w:t>
            </w:r>
            <w:r>
              <w:rPr>
                <w:rFonts w:asciiTheme="minorEastAsia" w:eastAsiaTheme="minorEastAsia" w:hAnsiTheme="minorEastAsia" w:hint="eastAsia"/>
              </w:rPr>
              <w:t>）</w:t>
            </w:r>
            <w:r w:rsidRPr="00A00209">
              <w:rPr>
                <w:rFonts w:asciiTheme="minorEastAsia" w:eastAsiaTheme="minorEastAsia" w:hAnsiTheme="minorEastAsia" w:hint="eastAsia"/>
              </w:rPr>
              <w:t>业务编号（0</w:t>
            </w:r>
            <w:r w:rsidRPr="00A00209">
              <w:rPr>
                <w:rFonts w:asciiTheme="minorEastAsia" w:eastAsiaTheme="minorEastAsia" w:hAnsiTheme="minorEastAsia"/>
              </w:rPr>
              <w:t>00</w:t>
            </w:r>
            <w:r w:rsidRPr="00A00209">
              <w:rPr>
                <w:rFonts w:asciiTheme="minorEastAsia" w:eastAsiaTheme="minorEastAsia" w:hAnsiTheme="minorEastAsia" w:hint="eastAsia"/>
              </w:rPr>
              <w:t>开始），如：201</w:t>
            </w:r>
            <w:r>
              <w:rPr>
                <w:rFonts w:asciiTheme="minorEastAsia" w:eastAsiaTheme="minorEastAsia" w:hAnsiTheme="minorEastAsia" w:hint="eastAsia"/>
              </w:rPr>
              <w:t>7</w:t>
            </w:r>
            <w:r w:rsidRPr="00A00209">
              <w:rPr>
                <w:rFonts w:asciiTheme="minorEastAsia" w:eastAsiaTheme="minorEastAsia" w:hAnsiTheme="minorEastAsia"/>
              </w:rPr>
              <w:t>0</w:t>
            </w:r>
            <w:r>
              <w:rPr>
                <w:rFonts w:asciiTheme="minorEastAsia" w:eastAsiaTheme="minorEastAsia" w:hAnsiTheme="minorEastAsia" w:hint="eastAsia"/>
              </w:rPr>
              <w:t>8010</w:t>
            </w:r>
            <w:r w:rsidRPr="00A00209">
              <w:rPr>
                <w:rFonts w:asciiTheme="minorEastAsia" w:eastAsiaTheme="minorEastAsia" w:hAnsiTheme="minorEastAsia"/>
              </w:rPr>
              <w:t>0</w:t>
            </w:r>
            <w:r w:rsidRPr="00A00209">
              <w:rPr>
                <w:rFonts w:asciiTheme="minorEastAsia" w:eastAsiaTheme="minorEastAsia" w:hAnsiTheme="minorEastAsia" w:hint="eastAsia"/>
              </w:rPr>
              <w:t>01；</w:t>
            </w:r>
          </w:p>
          <w:p w:rsidR="00FC73AF" w:rsidRPr="00A364D7" w:rsidRDefault="00CC4CFA" w:rsidP="00A364D7">
            <w:pPr>
              <w:pStyle w:val="ac"/>
              <w:numPr>
                <w:ilvl w:val="0"/>
                <w:numId w:val="110"/>
              </w:numPr>
              <w:ind w:firstLineChars="0"/>
              <w:rPr>
                <w:rFonts w:asciiTheme="minorEastAsia" w:eastAsiaTheme="minorEastAsia" w:hAnsiTheme="minorEastAsia"/>
              </w:rPr>
            </w:pPr>
            <w:r w:rsidRPr="00A364D7">
              <w:rPr>
                <w:rFonts w:asciiTheme="minorEastAsia" w:eastAsiaTheme="minorEastAsia" w:hAnsiTheme="minorEastAsia" w:hint="eastAsia"/>
              </w:rPr>
              <w:t>业务编号唯一。</w:t>
            </w:r>
          </w:p>
        </w:tc>
      </w:tr>
      <w:tr w:rsidR="00FC73AF" w:rsidRPr="00FC73AF" w:rsidTr="00AC3D27">
        <w:tc>
          <w:tcPr>
            <w:tcW w:w="8946" w:type="dxa"/>
            <w:gridSpan w:val="2"/>
          </w:tcPr>
          <w:p w:rsidR="00FC73AF" w:rsidRPr="00FC73AF" w:rsidRDefault="00FC73AF" w:rsidP="00FC73AF">
            <w:pPr>
              <w:rPr>
                <w:b/>
              </w:rPr>
            </w:pPr>
            <w:r w:rsidRPr="00FC73AF">
              <w:rPr>
                <w:rFonts w:hint="eastAsia"/>
                <w:b/>
              </w:rPr>
              <w:t>输出</w:t>
            </w:r>
          </w:p>
        </w:tc>
      </w:tr>
      <w:tr w:rsidR="00FC73AF" w:rsidRPr="00FC73AF" w:rsidTr="00AC3D27">
        <w:tc>
          <w:tcPr>
            <w:tcW w:w="8946" w:type="dxa"/>
            <w:gridSpan w:val="2"/>
          </w:tcPr>
          <w:p w:rsidR="00FC73AF" w:rsidRPr="00FC73AF" w:rsidRDefault="00FC73AF" w:rsidP="00FC73AF">
            <w:r w:rsidRPr="00FC73AF">
              <w:rPr>
                <w:rFonts w:hint="eastAsia"/>
              </w:rPr>
              <w:t>如保存成功，系统提示“保存成功”。</w:t>
            </w:r>
          </w:p>
        </w:tc>
      </w:tr>
      <w:tr w:rsidR="00FC73AF" w:rsidRPr="00FC73AF" w:rsidTr="00AC3D27">
        <w:tc>
          <w:tcPr>
            <w:tcW w:w="8946" w:type="dxa"/>
            <w:gridSpan w:val="2"/>
          </w:tcPr>
          <w:p w:rsidR="00FC73AF" w:rsidRPr="00FC73AF" w:rsidRDefault="00FC73AF" w:rsidP="00FC73AF">
            <w:pPr>
              <w:rPr>
                <w:b/>
              </w:rPr>
            </w:pPr>
            <w:r w:rsidRPr="00FC73AF">
              <w:rPr>
                <w:rFonts w:hint="eastAsia"/>
                <w:b/>
              </w:rPr>
              <w:t>错误提示</w:t>
            </w:r>
          </w:p>
        </w:tc>
      </w:tr>
      <w:tr w:rsidR="00FC73AF" w:rsidRPr="00FC73AF" w:rsidTr="00AC3D27">
        <w:tc>
          <w:tcPr>
            <w:tcW w:w="8946" w:type="dxa"/>
            <w:gridSpan w:val="2"/>
          </w:tcPr>
          <w:p w:rsidR="00FC73AF" w:rsidRPr="00FC73AF" w:rsidRDefault="00FC73AF" w:rsidP="00FC73AF">
            <w:r w:rsidRPr="00FC73AF">
              <w:rPr>
                <w:rFonts w:hint="eastAsia"/>
              </w:rPr>
              <w:t>存储时如有错误，系统提示“保存失败”。</w:t>
            </w:r>
          </w:p>
        </w:tc>
      </w:tr>
      <w:tr w:rsidR="00FC73AF" w:rsidRPr="00FC73AF" w:rsidTr="00AC3D27">
        <w:tc>
          <w:tcPr>
            <w:tcW w:w="8946" w:type="dxa"/>
            <w:gridSpan w:val="2"/>
          </w:tcPr>
          <w:p w:rsidR="00FC73AF" w:rsidRPr="00FC73AF" w:rsidRDefault="00FC73AF" w:rsidP="00FC73AF">
            <w:pPr>
              <w:rPr>
                <w:b/>
              </w:rPr>
            </w:pPr>
            <w:r w:rsidRPr="00FC73AF">
              <w:rPr>
                <w:rFonts w:hint="eastAsia"/>
                <w:b/>
              </w:rPr>
              <w:t>备注</w:t>
            </w:r>
          </w:p>
        </w:tc>
      </w:tr>
      <w:tr w:rsidR="00FC73AF" w:rsidRPr="00FC73AF" w:rsidTr="00AC3D27">
        <w:tc>
          <w:tcPr>
            <w:tcW w:w="8946" w:type="dxa"/>
            <w:gridSpan w:val="2"/>
          </w:tcPr>
          <w:p w:rsidR="00FC73AF" w:rsidRPr="00FC73AF" w:rsidRDefault="00FC73AF" w:rsidP="00FC73AF">
            <w:r w:rsidRPr="00FC73AF">
              <w:rPr>
                <w:rFonts w:hint="eastAsia"/>
              </w:rPr>
              <w:t>无</w:t>
            </w:r>
          </w:p>
        </w:tc>
      </w:tr>
    </w:tbl>
    <w:p w:rsidR="00FC73AF" w:rsidRPr="00A52825" w:rsidRDefault="00FC73AF" w:rsidP="00A364D7"/>
    <w:p w:rsidR="007112D6" w:rsidRDefault="007112D6">
      <w:pPr>
        <w:pStyle w:val="5"/>
      </w:pPr>
      <w:r>
        <w:rPr>
          <w:rFonts w:hint="eastAsia"/>
        </w:rPr>
        <w:t>提交</w:t>
      </w:r>
    </w:p>
    <w:tbl>
      <w:tblPr>
        <w:tblStyle w:val="ab"/>
        <w:tblW w:w="0" w:type="auto"/>
        <w:tblLook w:val="04A0" w:firstRow="1" w:lastRow="0" w:firstColumn="1" w:lastColumn="0" w:noHBand="0" w:noVBand="1"/>
      </w:tblPr>
      <w:tblGrid>
        <w:gridCol w:w="1384"/>
        <w:gridCol w:w="7562"/>
      </w:tblGrid>
      <w:tr w:rsidR="0032276C" w:rsidRPr="0032276C" w:rsidTr="00AC3D27">
        <w:tc>
          <w:tcPr>
            <w:tcW w:w="1384" w:type="dxa"/>
          </w:tcPr>
          <w:p w:rsidR="0032276C" w:rsidRPr="0032276C" w:rsidRDefault="0032276C" w:rsidP="0032276C">
            <w:pPr>
              <w:rPr>
                <w:b/>
              </w:rPr>
            </w:pPr>
            <w:r w:rsidRPr="0032276C">
              <w:rPr>
                <w:rFonts w:hint="eastAsia"/>
                <w:b/>
              </w:rPr>
              <w:t>操作人</w:t>
            </w:r>
          </w:p>
        </w:tc>
        <w:tc>
          <w:tcPr>
            <w:tcW w:w="7562" w:type="dxa"/>
          </w:tcPr>
          <w:p w:rsidR="0032276C" w:rsidRPr="0032276C" w:rsidRDefault="0032276C" w:rsidP="0032276C">
            <w:r w:rsidRPr="0032276C">
              <w:rPr>
                <w:rFonts w:hint="eastAsia"/>
              </w:rPr>
              <w:t>银行用户</w:t>
            </w:r>
          </w:p>
        </w:tc>
      </w:tr>
      <w:tr w:rsidR="0032276C" w:rsidRPr="0032276C" w:rsidTr="00AC3D27">
        <w:tc>
          <w:tcPr>
            <w:tcW w:w="1384" w:type="dxa"/>
          </w:tcPr>
          <w:p w:rsidR="0032276C" w:rsidRPr="0032276C" w:rsidRDefault="0032276C" w:rsidP="0032276C">
            <w:pPr>
              <w:rPr>
                <w:b/>
              </w:rPr>
            </w:pPr>
            <w:r w:rsidRPr="0032276C">
              <w:rPr>
                <w:rFonts w:hint="eastAsia"/>
                <w:b/>
              </w:rPr>
              <w:t>条件</w:t>
            </w:r>
          </w:p>
        </w:tc>
        <w:tc>
          <w:tcPr>
            <w:tcW w:w="7562" w:type="dxa"/>
          </w:tcPr>
          <w:p w:rsidR="0032276C" w:rsidRPr="0032276C" w:rsidRDefault="0032276C">
            <w:r w:rsidRPr="0032276C">
              <w:rPr>
                <w:rFonts w:hint="eastAsia"/>
              </w:rPr>
              <w:t>已登录且在审批流程中具有审批权限的银行用户，业务申请为</w:t>
            </w:r>
            <w:r>
              <w:rPr>
                <w:rFonts w:hint="eastAsia"/>
              </w:rPr>
              <w:t>审批中</w:t>
            </w:r>
            <w:r w:rsidRPr="0032276C">
              <w:rPr>
                <w:rFonts w:hint="eastAsia"/>
              </w:rPr>
              <w:t>状态下</w:t>
            </w:r>
          </w:p>
        </w:tc>
      </w:tr>
      <w:tr w:rsidR="0032276C" w:rsidRPr="0032276C" w:rsidTr="00AC3D27">
        <w:tc>
          <w:tcPr>
            <w:tcW w:w="8946" w:type="dxa"/>
            <w:gridSpan w:val="2"/>
          </w:tcPr>
          <w:p w:rsidR="0032276C" w:rsidRPr="0032276C" w:rsidRDefault="0032276C" w:rsidP="0032276C">
            <w:pPr>
              <w:rPr>
                <w:b/>
              </w:rPr>
            </w:pPr>
            <w:r w:rsidRPr="0032276C">
              <w:rPr>
                <w:rFonts w:hint="eastAsia"/>
                <w:b/>
              </w:rPr>
              <w:t>输入</w:t>
            </w:r>
          </w:p>
        </w:tc>
      </w:tr>
      <w:tr w:rsidR="0032276C" w:rsidRPr="0032276C" w:rsidTr="00AC3D27">
        <w:tc>
          <w:tcPr>
            <w:tcW w:w="8946" w:type="dxa"/>
            <w:gridSpan w:val="2"/>
          </w:tcPr>
          <w:p w:rsidR="0032276C" w:rsidRPr="0032276C" w:rsidRDefault="0032276C" w:rsidP="0032276C">
            <w:r w:rsidRPr="0032276C">
              <w:rPr>
                <w:rFonts w:hint="eastAsia"/>
              </w:rPr>
              <w:t>无</w:t>
            </w:r>
          </w:p>
        </w:tc>
      </w:tr>
      <w:tr w:rsidR="0032276C" w:rsidRPr="0032276C" w:rsidTr="00AC3D27">
        <w:tc>
          <w:tcPr>
            <w:tcW w:w="8946" w:type="dxa"/>
            <w:gridSpan w:val="2"/>
          </w:tcPr>
          <w:p w:rsidR="0032276C" w:rsidRPr="0032276C" w:rsidRDefault="0032276C" w:rsidP="0032276C">
            <w:pPr>
              <w:rPr>
                <w:b/>
              </w:rPr>
            </w:pPr>
            <w:r w:rsidRPr="0032276C">
              <w:rPr>
                <w:rFonts w:hint="eastAsia"/>
                <w:b/>
              </w:rPr>
              <w:t>处理</w:t>
            </w:r>
          </w:p>
        </w:tc>
      </w:tr>
      <w:tr w:rsidR="0032276C" w:rsidRPr="0032276C" w:rsidTr="00AC3D27">
        <w:tc>
          <w:tcPr>
            <w:tcW w:w="8946" w:type="dxa"/>
            <w:gridSpan w:val="2"/>
          </w:tcPr>
          <w:p w:rsidR="0032276C" w:rsidRPr="0032276C" w:rsidRDefault="0032276C" w:rsidP="0032276C">
            <w:r w:rsidRPr="0032276C">
              <w:rPr>
                <w:rFonts w:hint="eastAsia"/>
              </w:rPr>
              <w:t>银行用户在业务审批页面，在业务审批修改后，选择提交操作；</w:t>
            </w:r>
          </w:p>
          <w:p w:rsidR="0032276C" w:rsidRPr="0032276C" w:rsidRDefault="0032276C" w:rsidP="0032276C">
            <w:r w:rsidRPr="0032276C">
              <w:rPr>
                <w:rFonts w:hint="eastAsia"/>
              </w:rPr>
              <w:t>系统对业务审批</w:t>
            </w:r>
            <w:r w:rsidR="0041422B">
              <w:rPr>
                <w:rFonts w:hint="eastAsia"/>
              </w:rPr>
              <w:t>信息</w:t>
            </w:r>
            <w:r w:rsidRPr="0032276C">
              <w:rPr>
                <w:rFonts w:hint="eastAsia"/>
              </w:rPr>
              <w:t>进行存储，并根据业务流程设置的岗位自动分配给下一个节点人员，或提示根据选择指定下一个节点人员。</w:t>
            </w:r>
          </w:p>
        </w:tc>
      </w:tr>
      <w:tr w:rsidR="0032276C" w:rsidRPr="0032276C" w:rsidTr="00AC3D27">
        <w:tc>
          <w:tcPr>
            <w:tcW w:w="8946" w:type="dxa"/>
            <w:gridSpan w:val="2"/>
          </w:tcPr>
          <w:p w:rsidR="0032276C" w:rsidRPr="0032276C" w:rsidRDefault="0032276C" w:rsidP="0032276C">
            <w:pPr>
              <w:rPr>
                <w:b/>
              </w:rPr>
            </w:pPr>
            <w:r w:rsidRPr="0032276C">
              <w:rPr>
                <w:rFonts w:hint="eastAsia"/>
                <w:b/>
              </w:rPr>
              <w:t>输出</w:t>
            </w:r>
          </w:p>
        </w:tc>
      </w:tr>
      <w:tr w:rsidR="0032276C" w:rsidRPr="0032276C" w:rsidTr="00AC3D27">
        <w:tc>
          <w:tcPr>
            <w:tcW w:w="8946" w:type="dxa"/>
            <w:gridSpan w:val="2"/>
          </w:tcPr>
          <w:p w:rsidR="0032276C" w:rsidRPr="0032276C" w:rsidRDefault="0032276C" w:rsidP="0032276C">
            <w:r w:rsidRPr="0032276C">
              <w:rPr>
                <w:rFonts w:hint="eastAsia"/>
              </w:rPr>
              <w:t>如提交成功，系统提示“审批已流转到下一个节点”。</w:t>
            </w:r>
          </w:p>
        </w:tc>
      </w:tr>
      <w:tr w:rsidR="0032276C" w:rsidRPr="0032276C" w:rsidTr="00AC3D27">
        <w:tc>
          <w:tcPr>
            <w:tcW w:w="8946" w:type="dxa"/>
            <w:gridSpan w:val="2"/>
          </w:tcPr>
          <w:p w:rsidR="0032276C" w:rsidRPr="0032276C" w:rsidRDefault="0032276C" w:rsidP="0032276C">
            <w:pPr>
              <w:rPr>
                <w:b/>
              </w:rPr>
            </w:pPr>
            <w:r w:rsidRPr="0032276C">
              <w:rPr>
                <w:rFonts w:hint="eastAsia"/>
                <w:b/>
              </w:rPr>
              <w:t>错误提示</w:t>
            </w:r>
          </w:p>
        </w:tc>
      </w:tr>
      <w:tr w:rsidR="0032276C" w:rsidRPr="0032276C" w:rsidTr="00AC3D27">
        <w:tc>
          <w:tcPr>
            <w:tcW w:w="8946" w:type="dxa"/>
            <w:gridSpan w:val="2"/>
          </w:tcPr>
          <w:p w:rsidR="0032276C" w:rsidRPr="0032276C" w:rsidRDefault="0032276C" w:rsidP="0032276C">
            <w:r w:rsidRPr="0032276C">
              <w:rPr>
                <w:rFonts w:hint="eastAsia"/>
              </w:rPr>
              <w:lastRenderedPageBreak/>
              <w:t>提交时如有错误，系统提示“提交失败”。</w:t>
            </w:r>
          </w:p>
        </w:tc>
      </w:tr>
      <w:tr w:rsidR="0032276C" w:rsidRPr="0032276C" w:rsidTr="00AC3D27">
        <w:tc>
          <w:tcPr>
            <w:tcW w:w="8946" w:type="dxa"/>
            <w:gridSpan w:val="2"/>
          </w:tcPr>
          <w:p w:rsidR="0032276C" w:rsidRPr="0032276C" w:rsidRDefault="0032276C" w:rsidP="0032276C">
            <w:pPr>
              <w:rPr>
                <w:b/>
              </w:rPr>
            </w:pPr>
            <w:r w:rsidRPr="0032276C">
              <w:rPr>
                <w:rFonts w:hint="eastAsia"/>
                <w:b/>
              </w:rPr>
              <w:t>备注</w:t>
            </w:r>
          </w:p>
        </w:tc>
      </w:tr>
      <w:tr w:rsidR="0032276C" w:rsidRPr="0032276C" w:rsidTr="00AC3D27">
        <w:tc>
          <w:tcPr>
            <w:tcW w:w="8946" w:type="dxa"/>
            <w:gridSpan w:val="2"/>
          </w:tcPr>
          <w:p w:rsidR="0032276C" w:rsidRPr="0032276C" w:rsidRDefault="0032276C" w:rsidP="0032276C">
            <w:r w:rsidRPr="0032276C">
              <w:rPr>
                <w:rFonts w:hint="eastAsia"/>
              </w:rPr>
              <w:t>无</w:t>
            </w:r>
          </w:p>
        </w:tc>
      </w:tr>
    </w:tbl>
    <w:p w:rsidR="0032276C" w:rsidRPr="005D69C4" w:rsidRDefault="0032276C" w:rsidP="00A364D7"/>
    <w:p w:rsidR="007112D6" w:rsidRPr="0031155E" w:rsidRDefault="007112D6">
      <w:pPr>
        <w:pStyle w:val="5"/>
      </w:pPr>
      <w:r w:rsidRPr="0031155E">
        <w:rPr>
          <w:rFonts w:hint="eastAsia"/>
        </w:rPr>
        <w:t>内部退回</w:t>
      </w:r>
    </w:p>
    <w:p w:rsidR="001D26A3" w:rsidRPr="00A52825" w:rsidRDefault="001D26A3" w:rsidP="001D26A3">
      <w:pPr>
        <w:ind w:firstLineChars="200" w:firstLine="480"/>
      </w:pPr>
      <w:r w:rsidRPr="001D26A3">
        <w:rPr>
          <w:rFonts w:hint="eastAsia"/>
        </w:rPr>
        <w:t>同互联网子系统银行的</w:t>
      </w:r>
      <w:r>
        <w:rPr>
          <w:rFonts w:hint="eastAsia"/>
        </w:rPr>
        <w:t>内部退回</w:t>
      </w:r>
      <w:r w:rsidRPr="001D26A3">
        <w:rPr>
          <w:rFonts w:hint="eastAsia"/>
        </w:rPr>
        <w:t>需求</w:t>
      </w:r>
      <w:r>
        <w:rPr>
          <w:rFonts w:hint="eastAsia"/>
        </w:rPr>
        <w:t>。</w:t>
      </w:r>
    </w:p>
    <w:p w:rsidR="007112D6" w:rsidRPr="0031155E" w:rsidRDefault="007112D6">
      <w:pPr>
        <w:pStyle w:val="5"/>
      </w:pPr>
      <w:r>
        <w:rPr>
          <w:rFonts w:hint="eastAsia"/>
        </w:rPr>
        <w:t>内部撤回</w:t>
      </w:r>
    </w:p>
    <w:p w:rsidR="001D26A3" w:rsidRPr="00A52825" w:rsidRDefault="001D26A3" w:rsidP="001D26A3">
      <w:pPr>
        <w:ind w:firstLineChars="200" w:firstLine="480"/>
      </w:pPr>
      <w:r w:rsidRPr="001D26A3">
        <w:rPr>
          <w:rFonts w:hint="eastAsia"/>
        </w:rPr>
        <w:t>同互联网子系统银行的</w:t>
      </w:r>
      <w:r>
        <w:rPr>
          <w:rFonts w:hint="eastAsia"/>
        </w:rPr>
        <w:t>内部撤回</w:t>
      </w:r>
      <w:r w:rsidRPr="001D26A3">
        <w:rPr>
          <w:rFonts w:hint="eastAsia"/>
        </w:rPr>
        <w:t>需求</w:t>
      </w:r>
      <w:r>
        <w:rPr>
          <w:rFonts w:hint="eastAsia"/>
        </w:rPr>
        <w:t>。</w:t>
      </w:r>
    </w:p>
    <w:p w:rsidR="007526D1" w:rsidRDefault="007526D1">
      <w:pPr>
        <w:pStyle w:val="5"/>
      </w:pPr>
      <w:r>
        <w:rPr>
          <w:rFonts w:hint="eastAsia"/>
        </w:rPr>
        <w:t>补正</w:t>
      </w:r>
      <w:r>
        <w:rPr>
          <w:rFonts w:hint="eastAsia"/>
        </w:rPr>
        <w:t xml:space="preserve"> </w:t>
      </w:r>
    </w:p>
    <w:p w:rsidR="0067314E" w:rsidRPr="00A52825" w:rsidRDefault="001D26A3" w:rsidP="007526D1">
      <w:pPr>
        <w:ind w:firstLineChars="200" w:firstLine="480"/>
      </w:pPr>
      <w:r w:rsidRPr="001D26A3">
        <w:rPr>
          <w:rFonts w:hint="eastAsia"/>
        </w:rPr>
        <w:t>同互联网子系统银行的</w:t>
      </w:r>
      <w:r>
        <w:rPr>
          <w:rFonts w:hint="eastAsia"/>
        </w:rPr>
        <w:t>补正</w:t>
      </w:r>
      <w:r w:rsidRPr="001D26A3">
        <w:rPr>
          <w:rFonts w:hint="eastAsia"/>
        </w:rPr>
        <w:t>需求</w:t>
      </w:r>
      <w:r w:rsidR="0067314E">
        <w:rPr>
          <w:rFonts w:hint="eastAsia"/>
        </w:rPr>
        <w:t>。</w:t>
      </w:r>
    </w:p>
    <w:p w:rsidR="0067314E" w:rsidRDefault="007112D6" w:rsidP="00A364D7">
      <w:pPr>
        <w:pStyle w:val="5"/>
      </w:pPr>
      <w:r>
        <w:rPr>
          <w:rFonts w:hint="eastAsia"/>
        </w:rPr>
        <w:t>办结</w:t>
      </w:r>
    </w:p>
    <w:tbl>
      <w:tblPr>
        <w:tblStyle w:val="ab"/>
        <w:tblW w:w="0" w:type="auto"/>
        <w:tblLook w:val="04A0" w:firstRow="1" w:lastRow="0" w:firstColumn="1" w:lastColumn="0" w:noHBand="0" w:noVBand="1"/>
      </w:tblPr>
      <w:tblGrid>
        <w:gridCol w:w="1384"/>
        <w:gridCol w:w="7562"/>
      </w:tblGrid>
      <w:tr w:rsidR="004F10BA" w:rsidRPr="00B75ECD" w:rsidTr="00AC3D27">
        <w:tc>
          <w:tcPr>
            <w:tcW w:w="1384" w:type="dxa"/>
          </w:tcPr>
          <w:p w:rsidR="004F10BA" w:rsidRPr="00B75ECD" w:rsidRDefault="004F10BA" w:rsidP="00AC3D27">
            <w:pPr>
              <w:rPr>
                <w:b/>
              </w:rPr>
            </w:pPr>
            <w:r w:rsidRPr="00B75ECD">
              <w:rPr>
                <w:rFonts w:hint="eastAsia"/>
                <w:b/>
              </w:rPr>
              <w:t>操作人</w:t>
            </w:r>
          </w:p>
        </w:tc>
        <w:tc>
          <w:tcPr>
            <w:tcW w:w="7562" w:type="dxa"/>
          </w:tcPr>
          <w:p w:rsidR="004F10BA" w:rsidRPr="00B75ECD" w:rsidRDefault="004F10BA" w:rsidP="00AC3D27">
            <w:r w:rsidRPr="00B75ECD">
              <w:rPr>
                <w:rFonts w:hint="eastAsia"/>
              </w:rPr>
              <w:t>银行用户</w:t>
            </w:r>
          </w:p>
        </w:tc>
      </w:tr>
      <w:tr w:rsidR="004F10BA" w:rsidRPr="00B75ECD" w:rsidTr="00AC3D27">
        <w:tc>
          <w:tcPr>
            <w:tcW w:w="1384" w:type="dxa"/>
          </w:tcPr>
          <w:p w:rsidR="004F10BA" w:rsidRPr="00B75ECD" w:rsidRDefault="004F10BA" w:rsidP="00AC3D27">
            <w:pPr>
              <w:rPr>
                <w:b/>
              </w:rPr>
            </w:pPr>
            <w:r w:rsidRPr="00B75ECD">
              <w:rPr>
                <w:rFonts w:hint="eastAsia"/>
                <w:b/>
              </w:rPr>
              <w:t>条件</w:t>
            </w:r>
          </w:p>
        </w:tc>
        <w:tc>
          <w:tcPr>
            <w:tcW w:w="7562" w:type="dxa"/>
          </w:tcPr>
          <w:p w:rsidR="004F10BA" w:rsidRPr="00B75ECD" w:rsidRDefault="00291780" w:rsidP="00AC3D27">
            <w:r>
              <w:rPr>
                <w:rFonts w:hint="eastAsia"/>
              </w:rPr>
              <w:t>已登录</w:t>
            </w:r>
            <w:r w:rsidR="004F10BA" w:rsidRPr="00B75ECD">
              <w:rPr>
                <w:rFonts w:hint="eastAsia"/>
              </w:rPr>
              <w:t>，业务申请为</w:t>
            </w:r>
            <w:r w:rsidR="004F10BA">
              <w:rPr>
                <w:rFonts w:hint="eastAsia"/>
              </w:rPr>
              <w:t>审批中</w:t>
            </w:r>
            <w:r w:rsidR="004F10BA" w:rsidRPr="00B75ECD">
              <w:rPr>
                <w:rFonts w:hint="eastAsia"/>
              </w:rPr>
              <w:t>状态下</w:t>
            </w:r>
          </w:p>
        </w:tc>
      </w:tr>
      <w:tr w:rsidR="004F10BA" w:rsidRPr="00B75ECD" w:rsidTr="00AC3D27">
        <w:tc>
          <w:tcPr>
            <w:tcW w:w="8946" w:type="dxa"/>
            <w:gridSpan w:val="2"/>
          </w:tcPr>
          <w:p w:rsidR="004F10BA" w:rsidRPr="00B75ECD" w:rsidRDefault="004F10BA" w:rsidP="00AC3D27">
            <w:pPr>
              <w:rPr>
                <w:b/>
              </w:rPr>
            </w:pPr>
            <w:r w:rsidRPr="00B75ECD">
              <w:rPr>
                <w:rFonts w:hint="eastAsia"/>
                <w:b/>
              </w:rPr>
              <w:t>输入</w:t>
            </w:r>
          </w:p>
        </w:tc>
      </w:tr>
      <w:tr w:rsidR="004F10BA" w:rsidRPr="00B75ECD" w:rsidTr="00AC3D27">
        <w:tc>
          <w:tcPr>
            <w:tcW w:w="8946" w:type="dxa"/>
            <w:gridSpan w:val="2"/>
          </w:tcPr>
          <w:p w:rsidR="004F10BA" w:rsidRPr="00B75ECD" w:rsidRDefault="004F10BA" w:rsidP="00AC3D27">
            <w:r w:rsidRPr="00B75ECD">
              <w:rPr>
                <w:rFonts w:hint="eastAsia"/>
              </w:rPr>
              <w:t>无</w:t>
            </w:r>
          </w:p>
        </w:tc>
      </w:tr>
      <w:tr w:rsidR="004F10BA" w:rsidRPr="00B75ECD" w:rsidTr="00AC3D27">
        <w:tc>
          <w:tcPr>
            <w:tcW w:w="8946" w:type="dxa"/>
            <w:gridSpan w:val="2"/>
          </w:tcPr>
          <w:p w:rsidR="004F10BA" w:rsidRPr="00B75ECD" w:rsidRDefault="004F10BA" w:rsidP="00AC3D27">
            <w:pPr>
              <w:rPr>
                <w:b/>
              </w:rPr>
            </w:pPr>
            <w:r w:rsidRPr="00B75ECD">
              <w:rPr>
                <w:rFonts w:hint="eastAsia"/>
                <w:b/>
              </w:rPr>
              <w:t>处理</w:t>
            </w:r>
          </w:p>
        </w:tc>
      </w:tr>
      <w:tr w:rsidR="004F10BA" w:rsidRPr="00B75ECD" w:rsidTr="00AC3D27">
        <w:tc>
          <w:tcPr>
            <w:tcW w:w="8946" w:type="dxa"/>
            <w:gridSpan w:val="2"/>
          </w:tcPr>
          <w:p w:rsidR="004F10BA" w:rsidRPr="00B75ECD" w:rsidRDefault="004F10BA" w:rsidP="00AC3D27">
            <w:r w:rsidRPr="00B75ECD">
              <w:rPr>
                <w:rFonts w:hint="eastAsia"/>
              </w:rPr>
              <w:t>银行用户在业务审批页面，通过业务审批页面的附件列表，</w:t>
            </w:r>
            <w:r>
              <w:rPr>
                <w:rFonts w:hint="eastAsia"/>
              </w:rPr>
              <w:t>选择需要加水印及页码的</w:t>
            </w:r>
            <w:r w:rsidRPr="00B75ECD">
              <w:rPr>
                <w:rFonts w:hint="eastAsia"/>
              </w:rPr>
              <w:t>电子版</w:t>
            </w:r>
            <w:r w:rsidRPr="00B75ECD">
              <w:rPr>
                <w:rFonts w:hint="eastAsia"/>
              </w:rPr>
              <w:t>PDF</w:t>
            </w:r>
            <w:r w:rsidRPr="00B75ECD">
              <w:rPr>
                <w:rFonts w:hint="eastAsia"/>
              </w:rPr>
              <w:t>格式文件的业务申请材料附件，进入文件附件显示内容页面</w:t>
            </w:r>
            <w:r>
              <w:rPr>
                <w:rFonts w:hint="eastAsia"/>
              </w:rPr>
              <w:t>；</w:t>
            </w:r>
          </w:p>
          <w:p w:rsidR="004F10BA" w:rsidRDefault="004F10BA" w:rsidP="00AC3D27">
            <w:r>
              <w:rPr>
                <w:rFonts w:hint="eastAsia"/>
              </w:rPr>
              <w:t>在显示内容页面进行加水印和页码操作；</w:t>
            </w:r>
          </w:p>
          <w:p w:rsidR="004F10BA" w:rsidRDefault="004F10BA" w:rsidP="00AC3D27">
            <w:r w:rsidRPr="00BC1DA4">
              <w:rPr>
                <w:rFonts w:hint="eastAsia"/>
              </w:rPr>
              <w:t>银行用户选择保存操作后，系统更新存储文件</w:t>
            </w:r>
            <w:r>
              <w:rPr>
                <w:rFonts w:hint="eastAsia"/>
              </w:rPr>
              <w:t>；</w:t>
            </w:r>
          </w:p>
          <w:p w:rsidR="004F10BA" w:rsidRDefault="004F10BA" w:rsidP="00AC3D27">
            <w:r w:rsidRPr="004F10BA">
              <w:rPr>
                <w:rFonts w:hint="eastAsia"/>
              </w:rPr>
              <w:t>银行用户在业务审批页面</w:t>
            </w:r>
            <w:r>
              <w:rPr>
                <w:rFonts w:hint="eastAsia"/>
              </w:rPr>
              <w:t>，选择办结操作；</w:t>
            </w:r>
          </w:p>
          <w:p w:rsidR="004F10BA" w:rsidRPr="00B036AE" w:rsidRDefault="001328AB" w:rsidP="00AC3D27">
            <w:r>
              <w:rPr>
                <w:rFonts w:hint="eastAsia"/>
              </w:rPr>
              <w:t>系统标记业务状态</w:t>
            </w:r>
            <w:r w:rsidR="004F10BA" w:rsidRPr="004F10BA">
              <w:rPr>
                <w:rFonts w:hint="eastAsia"/>
              </w:rPr>
              <w:t>为已办结状态。</w:t>
            </w:r>
          </w:p>
        </w:tc>
      </w:tr>
      <w:tr w:rsidR="004F10BA" w:rsidRPr="00B75ECD" w:rsidTr="00AC3D27">
        <w:tc>
          <w:tcPr>
            <w:tcW w:w="8946" w:type="dxa"/>
            <w:gridSpan w:val="2"/>
          </w:tcPr>
          <w:p w:rsidR="004F10BA" w:rsidRPr="00B75ECD" w:rsidRDefault="004F10BA" w:rsidP="00AC3D27">
            <w:pPr>
              <w:rPr>
                <w:b/>
              </w:rPr>
            </w:pPr>
            <w:r w:rsidRPr="00B75ECD">
              <w:rPr>
                <w:rFonts w:hint="eastAsia"/>
                <w:b/>
              </w:rPr>
              <w:t>输出</w:t>
            </w:r>
          </w:p>
        </w:tc>
      </w:tr>
      <w:tr w:rsidR="004F10BA" w:rsidRPr="00B75ECD" w:rsidTr="00AC3D27">
        <w:tc>
          <w:tcPr>
            <w:tcW w:w="8946" w:type="dxa"/>
            <w:gridSpan w:val="2"/>
          </w:tcPr>
          <w:p w:rsidR="004F10BA" w:rsidRPr="00B75ECD" w:rsidRDefault="004F10BA">
            <w:r w:rsidRPr="004F10BA">
              <w:rPr>
                <w:rFonts w:hint="eastAsia"/>
              </w:rPr>
              <w:t>如办结成功，系统提示“请</w:t>
            </w:r>
            <w:r>
              <w:rPr>
                <w:rFonts w:hint="eastAsia"/>
              </w:rPr>
              <w:t>同步在互联网子系统中进行操作</w:t>
            </w:r>
            <w:r w:rsidRPr="004F10BA">
              <w:rPr>
                <w:rFonts w:hint="eastAsia"/>
              </w:rPr>
              <w:t>”。</w:t>
            </w:r>
          </w:p>
        </w:tc>
      </w:tr>
      <w:tr w:rsidR="004F10BA" w:rsidRPr="00B75ECD" w:rsidTr="00AC3D27">
        <w:tc>
          <w:tcPr>
            <w:tcW w:w="8946" w:type="dxa"/>
            <w:gridSpan w:val="2"/>
          </w:tcPr>
          <w:p w:rsidR="004F10BA" w:rsidRPr="00B75ECD" w:rsidRDefault="004F10BA" w:rsidP="00AC3D27">
            <w:pPr>
              <w:rPr>
                <w:b/>
              </w:rPr>
            </w:pPr>
            <w:r w:rsidRPr="00B75ECD">
              <w:rPr>
                <w:rFonts w:hint="eastAsia"/>
                <w:b/>
              </w:rPr>
              <w:t>错误提示</w:t>
            </w:r>
          </w:p>
        </w:tc>
      </w:tr>
      <w:tr w:rsidR="004F10BA" w:rsidRPr="00B75ECD" w:rsidTr="00AC3D27">
        <w:tc>
          <w:tcPr>
            <w:tcW w:w="8946" w:type="dxa"/>
            <w:gridSpan w:val="2"/>
          </w:tcPr>
          <w:p w:rsidR="004F10BA" w:rsidRPr="00B75ECD" w:rsidRDefault="004F10BA" w:rsidP="00AC3D27">
            <w:r w:rsidRPr="004F10BA">
              <w:rPr>
                <w:rFonts w:hint="eastAsia"/>
              </w:rPr>
              <w:t>办结时如有错误，系统提示“办结失败”。</w:t>
            </w:r>
          </w:p>
        </w:tc>
      </w:tr>
      <w:tr w:rsidR="004F10BA" w:rsidRPr="00B75ECD" w:rsidTr="00AC3D27">
        <w:tc>
          <w:tcPr>
            <w:tcW w:w="8946" w:type="dxa"/>
            <w:gridSpan w:val="2"/>
          </w:tcPr>
          <w:p w:rsidR="004F10BA" w:rsidRPr="00B75ECD" w:rsidRDefault="004F10BA" w:rsidP="00AC3D27">
            <w:pPr>
              <w:rPr>
                <w:b/>
              </w:rPr>
            </w:pPr>
            <w:r w:rsidRPr="00B75ECD">
              <w:rPr>
                <w:rFonts w:hint="eastAsia"/>
                <w:b/>
              </w:rPr>
              <w:lastRenderedPageBreak/>
              <w:t>备注</w:t>
            </w:r>
          </w:p>
        </w:tc>
      </w:tr>
      <w:tr w:rsidR="004F10BA" w:rsidRPr="00B75ECD" w:rsidTr="00AC3D27">
        <w:tc>
          <w:tcPr>
            <w:tcW w:w="8946" w:type="dxa"/>
            <w:gridSpan w:val="2"/>
          </w:tcPr>
          <w:p w:rsidR="004F10BA" w:rsidRDefault="000E278C" w:rsidP="00AC3D27">
            <w:pPr>
              <w:ind w:firstLineChars="200" w:firstLine="480"/>
            </w:pPr>
            <w:r>
              <w:rPr>
                <w:rFonts w:hint="eastAsia"/>
              </w:rPr>
              <w:t>银行前台人员</w:t>
            </w:r>
            <w:r w:rsidR="004F10BA">
              <w:rPr>
                <w:rFonts w:hint="eastAsia"/>
              </w:rPr>
              <w:t>对企业提交的业务申请电子版材料进行加水印操作</w:t>
            </w:r>
            <w:r w:rsidR="004F10BA" w:rsidRPr="004F10BA">
              <w:rPr>
                <w:rFonts w:hint="eastAsia"/>
              </w:rPr>
              <w:t>，</w:t>
            </w:r>
            <w:r w:rsidR="004F10BA">
              <w:rPr>
                <w:rFonts w:hint="eastAsia"/>
              </w:rPr>
              <w:t>并</w:t>
            </w:r>
            <w:r w:rsidR="004F10BA" w:rsidRPr="004F10BA">
              <w:rPr>
                <w:rFonts w:hint="eastAsia"/>
              </w:rPr>
              <w:t>进行通过的办结操作。如果不通过，进行不通过的办结操作。</w:t>
            </w:r>
          </w:p>
          <w:p w:rsidR="004F10BA" w:rsidRDefault="004F10BA" w:rsidP="00AC3D27">
            <w:pPr>
              <w:ind w:firstLine="420"/>
            </w:pPr>
            <w:r>
              <w:rPr>
                <w:rFonts w:hint="eastAsia"/>
              </w:rPr>
              <w:t>内容为</w:t>
            </w:r>
            <w:proofErr w:type="gramStart"/>
            <w:r>
              <w:rPr>
                <w:rFonts w:hint="eastAsia"/>
              </w:rPr>
              <w:t>“</w:t>
            </w:r>
            <w:proofErr w:type="gramEnd"/>
            <w:r w:rsidRPr="00731F34">
              <w:rPr>
                <w:rFonts w:hint="eastAsia"/>
              </w:rPr>
              <w:t>“中关村中支”</w:t>
            </w:r>
            <w:r>
              <w:rPr>
                <w:rFonts w:hint="eastAsia"/>
              </w:rPr>
              <w:t>及在右上角加页码，页码顺序为</w:t>
            </w:r>
            <w:r w:rsidRPr="00731F34">
              <w:rPr>
                <w:rFonts w:hint="eastAsia"/>
              </w:rPr>
              <w:t>《行政许可业务受理报告单》</w:t>
            </w:r>
            <w:r>
              <w:rPr>
                <w:rFonts w:hint="eastAsia"/>
              </w:rPr>
              <w:t>中附件序号。</w:t>
            </w:r>
          </w:p>
          <w:p w:rsidR="004F10BA" w:rsidRDefault="004F10BA" w:rsidP="00AC3D27">
            <w:pPr>
              <w:ind w:firstLine="420"/>
            </w:pPr>
            <w:r>
              <w:rPr>
                <w:rFonts w:hint="eastAsia"/>
              </w:rPr>
              <w:t>水印字样为黑体、加粗、一号字体，</w:t>
            </w:r>
            <w:r>
              <w:rPr>
                <w:rFonts w:hint="eastAsia"/>
              </w:rPr>
              <w:t>45</w:t>
            </w:r>
            <w:r>
              <w:rPr>
                <w:rFonts w:hint="eastAsia"/>
              </w:rPr>
              <w:t>度角倾斜单条水印，</w:t>
            </w:r>
            <w:proofErr w:type="gramStart"/>
            <w:r>
              <w:rPr>
                <w:rFonts w:hint="eastAsia"/>
              </w:rPr>
              <w:t>样例如</w:t>
            </w:r>
            <w:proofErr w:type="gramEnd"/>
            <w:r>
              <w:rPr>
                <w:rFonts w:hint="eastAsia"/>
              </w:rPr>
              <w:t>下图所示。</w:t>
            </w:r>
          </w:p>
          <w:p w:rsidR="004F10BA" w:rsidRDefault="004F10BA" w:rsidP="00AC3D27">
            <w:pPr>
              <w:ind w:firstLine="420"/>
            </w:pPr>
          </w:p>
          <w:p w:rsidR="004F10BA" w:rsidRDefault="004F10BA" w:rsidP="00AC3D27">
            <w:pPr>
              <w:jc w:val="center"/>
            </w:pPr>
            <w:r>
              <w:rPr>
                <w:noProof/>
              </w:rPr>
              <w:drawing>
                <wp:inline distT="0" distB="0" distL="0" distR="0" wp14:anchorId="1A44D931" wp14:editId="5E4CF4BB">
                  <wp:extent cx="1866900" cy="2284863"/>
                  <wp:effectExtent l="0" t="0" r="0" b="127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1866667" cy="2284578"/>
                          </a:xfrm>
                          <a:prstGeom prst="rect">
                            <a:avLst/>
                          </a:prstGeom>
                        </pic:spPr>
                      </pic:pic>
                    </a:graphicData>
                  </a:graphic>
                </wp:inline>
              </w:drawing>
            </w:r>
          </w:p>
          <w:p w:rsidR="004F10BA" w:rsidRPr="00731F34" w:rsidRDefault="004F10BA" w:rsidP="00AC3D27">
            <w:pPr>
              <w:jc w:val="center"/>
            </w:pPr>
            <w:r>
              <w:rPr>
                <w:rFonts w:hint="eastAsia"/>
              </w:rPr>
              <w:t>图：加水印样例</w:t>
            </w:r>
          </w:p>
          <w:p w:rsidR="004F10BA" w:rsidRPr="00B75ECD" w:rsidRDefault="004F10BA" w:rsidP="00AC3D27">
            <w:pPr>
              <w:ind w:firstLineChars="200" w:firstLine="480"/>
              <w:jc w:val="left"/>
            </w:pPr>
            <w:r w:rsidRPr="00D51D35">
              <w:rPr>
                <w:rFonts w:hint="eastAsia"/>
              </w:rPr>
              <w:t>功能需要第三方产品插件支持</w:t>
            </w:r>
            <w:r>
              <w:rPr>
                <w:rFonts w:hint="eastAsia"/>
              </w:rPr>
              <w:t>。</w:t>
            </w:r>
          </w:p>
        </w:tc>
      </w:tr>
    </w:tbl>
    <w:p w:rsidR="00D86451" w:rsidRPr="00D86451" w:rsidRDefault="00D86451" w:rsidP="00A364D7"/>
    <w:p w:rsidR="007112D6" w:rsidRDefault="007112D6" w:rsidP="00A364D7">
      <w:pPr>
        <w:pStyle w:val="5"/>
      </w:pPr>
      <w:r>
        <w:rPr>
          <w:rFonts w:hint="eastAsia"/>
        </w:rPr>
        <w:t>打印</w:t>
      </w:r>
      <w:r w:rsidR="00C07FCD">
        <w:rPr>
          <w:rFonts w:hint="eastAsia"/>
        </w:rPr>
        <w:t>和导出</w:t>
      </w:r>
    </w:p>
    <w:p w:rsidR="001D26A3" w:rsidRDefault="001D26A3" w:rsidP="001D26A3">
      <w:pPr>
        <w:ind w:firstLineChars="200" w:firstLine="480"/>
      </w:pPr>
      <w:r>
        <w:rPr>
          <w:rFonts w:hint="eastAsia"/>
        </w:rPr>
        <w:t>同互联网子系统银行的</w:t>
      </w:r>
      <w:r w:rsidRPr="001D26A3">
        <w:rPr>
          <w:rFonts w:hint="eastAsia"/>
        </w:rPr>
        <w:t>打印和导出</w:t>
      </w:r>
      <w:r>
        <w:rPr>
          <w:rFonts w:hint="eastAsia"/>
        </w:rPr>
        <w:t>需求。</w:t>
      </w:r>
    </w:p>
    <w:p w:rsidR="007112D6" w:rsidRDefault="007112D6">
      <w:pPr>
        <w:pStyle w:val="5"/>
      </w:pPr>
      <w:r w:rsidRPr="00E358E7">
        <w:rPr>
          <w:rFonts w:hint="eastAsia"/>
        </w:rPr>
        <w:t>审批流程历史信息</w:t>
      </w:r>
    </w:p>
    <w:p w:rsidR="001D26A3" w:rsidRDefault="001D26A3" w:rsidP="001D26A3">
      <w:pPr>
        <w:ind w:firstLineChars="200" w:firstLine="480"/>
      </w:pPr>
      <w:r>
        <w:rPr>
          <w:rFonts w:hint="eastAsia"/>
        </w:rPr>
        <w:t>同互联网子系统银行的审批流程历史信息需求。</w:t>
      </w:r>
    </w:p>
    <w:p w:rsidR="007112D6" w:rsidRPr="00485C71" w:rsidRDefault="007112D6">
      <w:pPr>
        <w:pStyle w:val="5"/>
      </w:pPr>
      <w:r>
        <w:rPr>
          <w:rFonts w:hint="eastAsia"/>
        </w:rPr>
        <w:t>任务提醒</w:t>
      </w:r>
    </w:p>
    <w:p w:rsidR="001D26A3" w:rsidRDefault="001D26A3" w:rsidP="001D26A3">
      <w:pPr>
        <w:ind w:firstLineChars="200" w:firstLine="480"/>
      </w:pPr>
      <w:r>
        <w:rPr>
          <w:rFonts w:hint="eastAsia"/>
        </w:rPr>
        <w:t>同互联网子系统银行的任务提醒的需求。</w:t>
      </w:r>
    </w:p>
    <w:p w:rsidR="00AE5BF8" w:rsidRDefault="006D0D1C" w:rsidP="005E601F">
      <w:pPr>
        <w:pStyle w:val="4"/>
      </w:pPr>
      <w:r>
        <w:rPr>
          <w:rFonts w:hint="eastAsia"/>
        </w:rPr>
        <w:t>我的工作</w:t>
      </w:r>
    </w:p>
    <w:p w:rsidR="00F84E42" w:rsidRDefault="00F84E42" w:rsidP="005E601F">
      <w:pPr>
        <w:ind w:firstLineChars="200" w:firstLine="480"/>
      </w:pPr>
      <w:r>
        <w:rPr>
          <w:rFonts w:hint="eastAsia"/>
        </w:rPr>
        <w:t>同互联网子系统</w:t>
      </w:r>
      <w:r w:rsidR="00064CAE">
        <w:rPr>
          <w:rFonts w:hint="eastAsia"/>
        </w:rPr>
        <w:t>银行的</w:t>
      </w:r>
      <w:r>
        <w:rPr>
          <w:rFonts w:hint="eastAsia"/>
        </w:rPr>
        <w:t>我的工作的需求</w:t>
      </w:r>
      <w:r w:rsidR="00E609D6">
        <w:rPr>
          <w:rFonts w:hint="eastAsia"/>
        </w:rPr>
        <w:t>，无待接收任务需求。</w:t>
      </w:r>
    </w:p>
    <w:p w:rsidR="00F84E42" w:rsidRDefault="00F84E42" w:rsidP="005E601F">
      <w:pPr>
        <w:pStyle w:val="4"/>
      </w:pPr>
      <w:r>
        <w:rPr>
          <w:rFonts w:hint="eastAsia"/>
        </w:rPr>
        <w:lastRenderedPageBreak/>
        <w:t>任务分派</w:t>
      </w:r>
    </w:p>
    <w:p w:rsidR="00E609D6" w:rsidRPr="001656E9" w:rsidRDefault="00F84E42" w:rsidP="005E601F">
      <w:pPr>
        <w:ind w:firstLineChars="200" w:firstLine="480"/>
      </w:pPr>
      <w:r>
        <w:rPr>
          <w:rFonts w:hint="eastAsia"/>
        </w:rPr>
        <w:t>同互联网子系统</w:t>
      </w:r>
      <w:r w:rsidR="00064CAE">
        <w:rPr>
          <w:rFonts w:hint="eastAsia"/>
        </w:rPr>
        <w:t>银行的</w:t>
      </w:r>
      <w:r>
        <w:rPr>
          <w:rFonts w:hint="eastAsia"/>
        </w:rPr>
        <w:t>任务分派的需求</w:t>
      </w:r>
      <w:r w:rsidR="003B5678">
        <w:rPr>
          <w:rFonts w:hint="eastAsia"/>
        </w:rPr>
        <w:t>，但没有对于</w:t>
      </w:r>
      <w:r w:rsidR="003B5678" w:rsidRPr="003B5678">
        <w:rPr>
          <w:rFonts w:hint="eastAsia"/>
        </w:rPr>
        <w:t>企业业务申请提交到银行后，系统自动</w:t>
      </w:r>
      <w:r w:rsidR="003B5678">
        <w:rPr>
          <w:rFonts w:hint="eastAsia"/>
        </w:rPr>
        <w:t>分派</w:t>
      </w:r>
      <w:r w:rsidR="000E278C">
        <w:rPr>
          <w:rFonts w:hint="eastAsia"/>
        </w:rPr>
        <w:t>银行前台人员</w:t>
      </w:r>
      <w:r w:rsidR="003B5678">
        <w:rPr>
          <w:rFonts w:hint="eastAsia"/>
        </w:rPr>
        <w:t>的需求。</w:t>
      </w:r>
    </w:p>
    <w:p w:rsidR="00AE5BF8" w:rsidRPr="00A364D7" w:rsidRDefault="006D0D1C" w:rsidP="005E601F">
      <w:pPr>
        <w:pStyle w:val="4"/>
      </w:pPr>
      <w:r w:rsidRPr="00D86451">
        <w:rPr>
          <w:rFonts w:hint="eastAsia"/>
        </w:rPr>
        <w:t>查询统计</w:t>
      </w:r>
    </w:p>
    <w:p w:rsidR="00D86451" w:rsidRPr="00A364D7" w:rsidRDefault="00D86451" w:rsidP="00A364D7">
      <w:pPr>
        <w:pStyle w:val="5"/>
        <w:rPr>
          <w:b w:val="0"/>
          <w:iCs w:val="0"/>
        </w:rPr>
      </w:pPr>
      <w:r w:rsidRPr="00A364D7">
        <w:rPr>
          <w:rFonts w:hint="eastAsia"/>
        </w:rPr>
        <w:t>业务状态查询</w:t>
      </w:r>
    </w:p>
    <w:tbl>
      <w:tblPr>
        <w:tblStyle w:val="ab"/>
        <w:tblW w:w="0" w:type="auto"/>
        <w:tblLook w:val="04A0" w:firstRow="1" w:lastRow="0" w:firstColumn="1" w:lastColumn="0" w:noHBand="0" w:noVBand="1"/>
      </w:tblPr>
      <w:tblGrid>
        <w:gridCol w:w="1384"/>
        <w:gridCol w:w="7562"/>
      </w:tblGrid>
      <w:tr w:rsidR="00D86451" w:rsidRPr="00D86451" w:rsidTr="004E1CFF">
        <w:tc>
          <w:tcPr>
            <w:tcW w:w="1384" w:type="dxa"/>
          </w:tcPr>
          <w:p w:rsidR="00D86451" w:rsidRPr="00A364D7" w:rsidRDefault="00D86451" w:rsidP="00D86451">
            <w:pPr>
              <w:rPr>
                <w:b/>
              </w:rPr>
            </w:pPr>
            <w:r w:rsidRPr="00A364D7">
              <w:rPr>
                <w:rFonts w:hint="eastAsia"/>
                <w:b/>
              </w:rPr>
              <w:t>操作人</w:t>
            </w:r>
          </w:p>
        </w:tc>
        <w:tc>
          <w:tcPr>
            <w:tcW w:w="7562" w:type="dxa"/>
          </w:tcPr>
          <w:p w:rsidR="00D86451" w:rsidRPr="00A364D7" w:rsidRDefault="00D86451" w:rsidP="00D86451">
            <w:r w:rsidRPr="00A364D7">
              <w:rPr>
                <w:rFonts w:hint="eastAsia"/>
              </w:rPr>
              <w:t>银行用户</w:t>
            </w:r>
          </w:p>
        </w:tc>
      </w:tr>
      <w:tr w:rsidR="00D86451" w:rsidRPr="00D86451" w:rsidTr="004E1CFF">
        <w:tc>
          <w:tcPr>
            <w:tcW w:w="1384" w:type="dxa"/>
          </w:tcPr>
          <w:p w:rsidR="00D86451" w:rsidRPr="00A364D7" w:rsidRDefault="00D86451" w:rsidP="00D86451">
            <w:pPr>
              <w:rPr>
                <w:b/>
              </w:rPr>
            </w:pPr>
            <w:r w:rsidRPr="00A364D7">
              <w:rPr>
                <w:rFonts w:hint="eastAsia"/>
                <w:b/>
              </w:rPr>
              <w:t>条件</w:t>
            </w:r>
          </w:p>
        </w:tc>
        <w:tc>
          <w:tcPr>
            <w:tcW w:w="7562" w:type="dxa"/>
          </w:tcPr>
          <w:p w:rsidR="00D86451" w:rsidRPr="00A364D7" w:rsidRDefault="00D86451" w:rsidP="00D86451">
            <w:r w:rsidRPr="00A364D7">
              <w:rPr>
                <w:rFonts w:hint="eastAsia"/>
              </w:rPr>
              <w:t>已登录</w:t>
            </w:r>
          </w:p>
        </w:tc>
      </w:tr>
      <w:tr w:rsidR="00D86451" w:rsidRPr="00D86451" w:rsidTr="004E1CFF">
        <w:tc>
          <w:tcPr>
            <w:tcW w:w="8946" w:type="dxa"/>
            <w:gridSpan w:val="2"/>
          </w:tcPr>
          <w:p w:rsidR="00D86451" w:rsidRPr="00A364D7" w:rsidRDefault="00D86451" w:rsidP="00D86451">
            <w:pPr>
              <w:rPr>
                <w:b/>
              </w:rPr>
            </w:pPr>
            <w:r w:rsidRPr="00A364D7">
              <w:rPr>
                <w:rFonts w:hint="eastAsia"/>
                <w:b/>
              </w:rPr>
              <w:t>输入</w:t>
            </w:r>
          </w:p>
        </w:tc>
      </w:tr>
      <w:tr w:rsidR="00D86451" w:rsidRPr="00D86451" w:rsidTr="004E1CFF">
        <w:tc>
          <w:tcPr>
            <w:tcW w:w="8946" w:type="dxa"/>
            <w:gridSpan w:val="2"/>
          </w:tcPr>
          <w:p w:rsidR="00D86451" w:rsidRPr="00A364D7" w:rsidRDefault="00D86451">
            <w:r w:rsidRPr="00A364D7">
              <w:rPr>
                <w:rFonts w:hint="eastAsia"/>
              </w:rPr>
              <w:t>查询条件包括受理时间范围、办结时间范围、业务审批名称、业务状态</w:t>
            </w:r>
            <w:r w:rsidR="007160CB">
              <w:rPr>
                <w:rFonts w:hint="eastAsia"/>
              </w:rPr>
              <w:t>，</w:t>
            </w:r>
            <w:r w:rsidR="007160CB" w:rsidRPr="007160CB">
              <w:rPr>
                <w:rFonts w:hint="eastAsia"/>
              </w:rPr>
              <w:t>业务申请处理的时间</w:t>
            </w:r>
            <w:r w:rsidRPr="00A364D7">
              <w:rPr>
                <w:rFonts w:hint="eastAsia"/>
              </w:rPr>
              <w:t>。业务状态选择包括“待审批”、“审批中”、“已办结”、“</w:t>
            </w:r>
            <w:r>
              <w:rPr>
                <w:rFonts w:hint="eastAsia"/>
              </w:rPr>
              <w:t>已归档</w:t>
            </w:r>
            <w:r w:rsidRPr="00A364D7">
              <w:rPr>
                <w:rFonts w:hint="eastAsia"/>
              </w:rPr>
              <w:t>”</w:t>
            </w:r>
            <w:r>
              <w:rPr>
                <w:rFonts w:hint="eastAsia"/>
              </w:rPr>
              <w:t>、“已销毁”。</w:t>
            </w:r>
          </w:p>
        </w:tc>
      </w:tr>
      <w:tr w:rsidR="00D86451" w:rsidRPr="00D86451" w:rsidTr="004E1CFF">
        <w:tc>
          <w:tcPr>
            <w:tcW w:w="8946" w:type="dxa"/>
            <w:gridSpan w:val="2"/>
          </w:tcPr>
          <w:p w:rsidR="00D86451" w:rsidRPr="00A364D7" w:rsidRDefault="00D86451" w:rsidP="00D86451">
            <w:pPr>
              <w:rPr>
                <w:b/>
              </w:rPr>
            </w:pPr>
            <w:r w:rsidRPr="00A364D7">
              <w:rPr>
                <w:rFonts w:hint="eastAsia"/>
                <w:b/>
              </w:rPr>
              <w:t>处理</w:t>
            </w:r>
          </w:p>
        </w:tc>
      </w:tr>
      <w:tr w:rsidR="00D86451" w:rsidRPr="00D86451" w:rsidTr="004E1CFF">
        <w:tc>
          <w:tcPr>
            <w:tcW w:w="8946" w:type="dxa"/>
            <w:gridSpan w:val="2"/>
          </w:tcPr>
          <w:p w:rsidR="00D86451" w:rsidRPr="00A364D7" w:rsidRDefault="00D86451" w:rsidP="00D86451">
            <w:r w:rsidRPr="00A364D7">
              <w:rPr>
                <w:rFonts w:hint="eastAsia"/>
              </w:rPr>
              <w:t>银行用户根据提示录入查询条件，进行查询操作；</w:t>
            </w:r>
          </w:p>
          <w:p w:rsidR="00D86451" w:rsidRPr="00A364D7" w:rsidRDefault="00D86451" w:rsidP="00D86451">
            <w:r w:rsidRPr="00A364D7">
              <w:rPr>
                <w:rFonts w:hint="eastAsia"/>
              </w:rPr>
              <w:t>系统返回符合查询条件的业务审批</w:t>
            </w:r>
            <w:r w:rsidR="00E57476">
              <w:rPr>
                <w:rFonts w:hint="eastAsia"/>
              </w:rPr>
              <w:t>信息</w:t>
            </w:r>
            <w:r w:rsidRPr="00A364D7">
              <w:rPr>
                <w:rFonts w:hint="eastAsia"/>
              </w:rPr>
              <w:t>，并列表显示；</w:t>
            </w:r>
          </w:p>
          <w:p w:rsidR="00D86451" w:rsidRPr="00A364D7" w:rsidRDefault="00D86451">
            <w:r w:rsidRPr="00A364D7">
              <w:rPr>
                <w:rFonts w:hint="eastAsia"/>
              </w:rPr>
              <w:t>银行用户通过列表选择，打开业务审批页面，可根据</w:t>
            </w:r>
            <w:r w:rsidR="0041422B">
              <w:rPr>
                <w:rFonts w:hint="eastAsia"/>
              </w:rPr>
              <w:t>业务状态</w:t>
            </w:r>
            <w:r w:rsidRPr="00A364D7">
              <w:rPr>
                <w:rFonts w:hint="eastAsia"/>
              </w:rPr>
              <w:t>进行、</w:t>
            </w:r>
            <w:r>
              <w:rPr>
                <w:rFonts w:hint="eastAsia"/>
              </w:rPr>
              <w:t>启动审批、修改、内部退回、内部撤回、补正、办结、归档、销毁</w:t>
            </w:r>
            <w:r w:rsidRPr="00A364D7">
              <w:rPr>
                <w:rFonts w:hint="eastAsia"/>
              </w:rPr>
              <w:t>操作。</w:t>
            </w:r>
          </w:p>
        </w:tc>
      </w:tr>
      <w:tr w:rsidR="00D86451" w:rsidRPr="00D86451" w:rsidTr="004E1CFF">
        <w:tc>
          <w:tcPr>
            <w:tcW w:w="8946" w:type="dxa"/>
            <w:gridSpan w:val="2"/>
          </w:tcPr>
          <w:p w:rsidR="00D86451" w:rsidRPr="00A364D7" w:rsidRDefault="00D86451" w:rsidP="00D86451">
            <w:pPr>
              <w:rPr>
                <w:b/>
              </w:rPr>
            </w:pPr>
            <w:r w:rsidRPr="00A364D7">
              <w:rPr>
                <w:rFonts w:hint="eastAsia"/>
                <w:b/>
              </w:rPr>
              <w:t>输出</w:t>
            </w:r>
          </w:p>
        </w:tc>
      </w:tr>
      <w:tr w:rsidR="00D86451" w:rsidRPr="00D86451" w:rsidTr="004E1CFF">
        <w:tc>
          <w:tcPr>
            <w:tcW w:w="8946" w:type="dxa"/>
            <w:gridSpan w:val="2"/>
          </w:tcPr>
          <w:p w:rsidR="00D86451" w:rsidRPr="00A364D7" w:rsidRDefault="00D86451" w:rsidP="00D86451">
            <w:r w:rsidRPr="00A364D7">
              <w:rPr>
                <w:rFonts w:hint="eastAsia"/>
              </w:rPr>
              <w:t>列表显示包括</w:t>
            </w:r>
            <w:r>
              <w:rPr>
                <w:rFonts w:hint="eastAsia"/>
              </w:rPr>
              <w:t>业务编号、</w:t>
            </w:r>
            <w:r w:rsidR="006E3171">
              <w:rPr>
                <w:rFonts w:hint="eastAsia"/>
              </w:rPr>
              <w:t>业务项目类型</w:t>
            </w:r>
            <w:r>
              <w:rPr>
                <w:rFonts w:hint="eastAsia"/>
              </w:rPr>
              <w:t>、</w:t>
            </w:r>
            <w:r w:rsidRPr="00A364D7">
              <w:rPr>
                <w:rFonts w:hint="eastAsia"/>
              </w:rPr>
              <w:t>业务申请名称、申请时间、最后提交时间、业务状态、接收时间、接收人、受理时间、受理人、办结时间、办结人。</w:t>
            </w:r>
          </w:p>
        </w:tc>
      </w:tr>
      <w:tr w:rsidR="00D86451" w:rsidRPr="00D86451" w:rsidTr="004E1CFF">
        <w:tc>
          <w:tcPr>
            <w:tcW w:w="8946" w:type="dxa"/>
            <w:gridSpan w:val="2"/>
          </w:tcPr>
          <w:p w:rsidR="00D86451" w:rsidRPr="00A364D7" w:rsidRDefault="00D86451" w:rsidP="00D86451">
            <w:pPr>
              <w:rPr>
                <w:b/>
              </w:rPr>
            </w:pPr>
            <w:r w:rsidRPr="00A364D7">
              <w:rPr>
                <w:rFonts w:hint="eastAsia"/>
                <w:b/>
              </w:rPr>
              <w:t>错误提示</w:t>
            </w:r>
          </w:p>
        </w:tc>
      </w:tr>
      <w:tr w:rsidR="00D86451" w:rsidRPr="00D86451" w:rsidTr="004E1CFF">
        <w:tc>
          <w:tcPr>
            <w:tcW w:w="8946" w:type="dxa"/>
            <w:gridSpan w:val="2"/>
          </w:tcPr>
          <w:p w:rsidR="00D86451" w:rsidRPr="00A364D7" w:rsidRDefault="00D86451" w:rsidP="00D86451">
            <w:r w:rsidRPr="00A364D7">
              <w:rPr>
                <w:rFonts w:hint="eastAsia"/>
              </w:rPr>
              <w:t>查询时如有错误，系统提示“查询失败”。</w:t>
            </w:r>
          </w:p>
        </w:tc>
      </w:tr>
      <w:tr w:rsidR="00D86451" w:rsidRPr="00D86451" w:rsidTr="004E1CFF">
        <w:tc>
          <w:tcPr>
            <w:tcW w:w="8946" w:type="dxa"/>
            <w:gridSpan w:val="2"/>
          </w:tcPr>
          <w:p w:rsidR="00D86451" w:rsidRPr="00A364D7" w:rsidRDefault="00D86451" w:rsidP="00D86451">
            <w:pPr>
              <w:rPr>
                <w:b/>
              </w:rPr>
            </w:pPr>
            <w:r w:rsidRPr="00A364D7">
              <w:rPr>
                <w:rFonts w:hint="eastAsia"/>
                <w:b/>
              </w:rPr>
              <w:t>备注</w:t>
            </w:r>
          </w:p>
        </w:tc>
      </w:tr>
      <w:tr w:rsidR="00D86451" w:rsidRPr="00D86451" w:rsidTr="004E1CFF">
        <w:tc>
          <w:tcPr>
            <w:tcW w:w="8946" w:type="dxa"/>
            <w:gridSpan w:val="2"/>
          </w:tcPr>
          <w:p w:rsidR="00D86451" w:rsidRPr="00A364D7" w:rsidRDefault="007160CB" w:rsidP="00D86451">
            <w:r w:rsidRPr="007160CB">
              <w:rPr>
                <w:rFonts w:hint="eastAsia"/>
              </w:rPr>
              <w:t>业务申请处理的时间</w:t>
            </w:r>
            <w:r w:rsidRPr="007160CB">
              <w:rPr>
                <w:rFonts w:hint="eastAsia"/>
              </w:rPr>
              <w:t>=</w:t>
            </w:r>
            <w:r w:rsidRPr="007160CB">
              <w:rPr>
                <w:rFonts w:hint="eastAsia"/>
              </w:rPr>
              <w:t>办结时间</w:t>
            </w:r>
            <w:r w:rsidRPr="007160CB">
              <w:rPr>
                <w:rFonts w:hint="eastAsia"/>
              </w:rPr>
              <w:t>-</w:t>
            </w:r>
            <w:r w:rsidRPr="007160CB">
              <w:rPr>
                <w:rFonts w:hint="eastAsia"/>
              </w:rPr>
              <w:t>材料最后齐备时间。</w:t>
            </w:r>
          </w:p>
        </w:tc>
      </w:tr>
    </w:tbl>
    <w:p w:rsidR="00D86451" w:rsidRDefault="00D86451" w:rsidP="00A364D7">
      <w:pPr>
        <w:pStyle w:val="5"/>
      </w:pPr>
      <w:r>
        <w:rPr>
          <w:rFonts w:hint="eastAsia"/>
        </w:rPr>
        <w:t>台帐导出</w:t>
      </w:r>
    </w:p>
    <w:tbl>
      <w:tblPr>
        <w:tblStyle w:val="ab"/>
        <w:tblW w:w="0" w:type="auto"/>
        <w:tblLook w:val="04A0" w:firstRow="1" w:lastRow="0" w:firstColumn="1" w:lastColumn="0" w:noHBand="0" w:noVBand="1"/>
      </w:tblPr>
      <w:tblGrid>
        <w:gridCol w:w="1384"/>
        <w:gridCol w:w="7562"/>
      </w:tblGrid>
      <w:tr w:rsidR="00D86451" w:rsidRPr="00D86451" w:rsidTr="004E1CFF">
        <w:tc>
          <w:tcPr>
            <w:tcW w:w="1384" w:type="dxa"/>
          </w:tcPr>
          <w:p w:rsidR="00D86451" w:rsidRPr="00D86451" w:rsidRDefault="00D86451" w:rsidP="00D86451">
            <w:pPr>
              <w:rPr>
                <w:b/>
              </w:rPr>
            </w:pPr>
            <w:r w:rsidRPr="00D86451">
              <w:rPr>
                <w:rFonts w:hint="eastAsia"/>
                <w:b/>
              </w:rPr>
              <w:lastRenderedPageBreak/>
              <w:t>操作人</w:t>
            </w:r>
          </w:p>
        </w:tc>
        <w:tc>
          <w:tcPr>
            <w:tcW w:w="7562" w:type="dxa"/>
          </w:tcPr>
          <w:p w:rsidR="00D86451" w:rsidRPr="00D86451" w:rsidRDefault="00D86451" w:rsidP="00D86451">
            <w:r w:rsidRPr="00D86451">
              <w:rPr>
                <w:rFonts w:hint="eastAsia"/>
              </w:rPr>
              <w:t>银行用户</w:t>
            </w:r>
          </w:p>
        </w:tc>
      </w:tr>
      <w:tr w:rsidR="00D86451" w:rsidRPr="00D86451" w:rsidTr="004E1CFF">
        <w:tc>
          <w:tcPr>
            <w:tcW w:w="1384" w:type="dxa"/>
          </w:tcPr>
          <w:p w:rsidR="00D86451" w:rsidRPr="00D86451" w:rsidRDefault="00D86451" w:rsidP="00D86451">
            <w:pPr>
              <w:rPr>
                <w:b/>
              </w:rPr>
            </w:pPr>
            <w:r w:rsidRPr="00D86451">
              <w:rPr>
                <w:rFonts w:hint="eastAsia"/>
                <w:b/>
              </w:rPr>
              <w:t>条件</w:t>
            </w:r>
          </w:p>
        </w:tc>
        <w:tc>
          <w:tcPr>
            <w:tcW w:w="7562" w:type="dxa"/>
          </w:tcPr>
          <w:p w:rsidR="00D86451" w:rsidRPr="00D86451" w:rsidRDefault="00D86451" w:rsidP="00D86451">
            <w:r w:rsidRPr="00D86451">
              <w:rPr>
                <w:rFonts w:hint="eastAsia"/>
              </w:rPr>
              <w:t>已登录</w:t>
            </w:r>
          </w:p>
        </w:tc>
      </w:tr>
      <w:tr w:rsidR="00D86451" w:rsidRPr="00D86451" w:rsidTr="004E1CFF">
        <w:tc>
          <w:tcPr>
            <w:tcW w:w="8946" w:type="dxa"/>
            <w:gridSpan w:val="2"/>
          </w:tcPr>
          <w:p w:rsidR="00D86451" w:rsidRPr="00D86451" w:rsidRDefault="00D86451" w:rsidP="00D86451">
            <w:pPr>
              <w:rPr>
                <w:b/>
              </w:rPr>
            </w:pPr>
            <w:r w:rsidRPr="00D86451">
              <w:rPr>
                <w:rFonts w:hint="eastAsia"/>
                <w:b/>
              </w:rPr>
              <w:t>输入</w:t>
            </w:r>
          </w:p>
        </w:tc>
      </w:tr>
      <w:tr w:rsidR="00D86451" w:rsidRPr="00D86451" w:rsidTr="004E1CFF">
        <w:tc>
          <w:tcPr>
            <w:tcW w:w="8946" w:type="dxa"/>
            <w:gridSpan w:val="2"/>
          </w:tcPr>
          <w:p w:rsidR="00D86451" w:rsidRPr="00D86451" w:rsidRDefault="00D86451" w:rsidP="00D86451">
            <w:r>
              <w:rPr>
                <w:rFonts w:hint="eastAsia"/>
              </w:rPr>
              <w:t>无</w:t>
            </w:r>
          </w:p>
        </w:tc>
      </w:tr>
      <w:tr w:rsidR="00D86451" w:rsidRPr="00D86451" w:rsidTr="004E1CFF">
        <w:tc>
          <w:tcPr>
            <w:tcW w:w="8946" w:type="dxa"/>
            <w:gridSpan w:val="2"/>
          </w:tcPr>
          <w:p w:rsidR="00D86451" w:rsidRPr="00D86451" w:rsidRDefault="00D86451" w:rsidP="00D86451">
            <w:pPr>
              <w:rPr>
                <w:b/>
              </w:rPr>
            </w:pPr>
            <w:r w:rsidRPr="00D86451">
              <w:rPr>
                <w:rFonts w:hint="eastAsia"/>
                <w:b/>
              </w:rPr>
              <w:t>处理</w:t>
            </w:r>
          </w:p>
        </w:tc>
      </w:tr>
      <w:tr w:rsidR="00D86451" w:rsidRPr="00D86451" w:rsidTr="004E1CFF">
        <w:tc>
          <w:tcPr>
            <w:tcW w:w="8946" w:type="dxa"/>
            <w:gridSpan w:val="2"/>
          </w:tcPr>
          <w:p w:rsidR="00D86451" w:rsidRPr="00A364D7" w:rsidRDefault="00D86451">
            <w:pPr>
              <w:rPr>
                <w:rFonts w:asciiTheme="minorEastAsia" w:eastAsiaTheme="minorEastAsia" w:hAnsiTheme="minorEastAsia"/>
              </w:rPr>
            </w:pPr>
            <w:r w:rsidRPr="00A364D7">
              <w:rPr>
                <w:rFonts w:asciiTheme="minorEastAsia" w:eastAsiaTheme="minorEastAsia" w:hAnsiTheme="minorEastAsia" w:hint="eastAsia"/>
              </w:rPr>
              <w:t>默认系统显示全部按企业申请时间正序排列的业务申请列表；</w:t>
            </w:r>
          </w:p>
          <w:p w:rsidR="00D86451" w:rsidRPr="00A364D7" w:rsidRDefault="00D86451">
            <w:pPr>
              <w:rPr>
                <w:rFonts w:asciiTheme="minorEastAsia" w:eastAsiaTheme="minorEastAsia" w:hAnsiTheme="minorEastAsia"/>
              </w:rPr>
            </w:pPr>
            <w:r w:rsidRPr="00A364D7">
              <w:rPr>
                <w:rFonts w:asciiTheme="minorEastAsia" w:eastAsiaTheme="minorEastAsia" w:hAnsiTheme="minorEastAsia" w:hint="eastAsia"/>
              </w:rPr>
              <w:t>列表显示包括业务编号、</w:t>
            </w:r>
            <w:r w:rsidR="006E3171">
              <w:rPr>
                <w:rFonts w:asciiTheme="minorEastAsia" w:eastAsiaTheme="minorEastAsia" w:hAnsiTheme="minorEastAsia" w:hint="eastAsia"/>
              </w:rPr>
              <w:t>业务项目类型</w:t>
            </w:r>
            <w:r w:rsidRPr="00A364D7">
              <w:rPr>
                <w:rFonts w:asciiTheme="minorEastAsia" w:eastAsiaTheme="minorEastAsia" w:hAnsiTheme="minorEastAsia" w:hint="eastAsia"/>
              </w:rPr>
              <w:t>、业务申请名称、企业名称、企业组织机构代码、社会统一信用代码、联系人、联系电话、联系邮箱、申请时间、最后提交时间、业务状态、接收时间、接收人、受理时间、受理人、办结时间、办结人、当前流程节点经办人，银行用户进行导出操作；</w:t>
            </w:r>
          </w:p>
          <w:p w:rsidR="00D86451" w:rsidRPr="00D86451" w:rsidRDefault="00D86451">
            <w:r w:rsidRPr="00A364D7">
              <w:rPr>
                <w:rFonts w:asciiTheme="minorEastAsia" w:eastAsiaTheme="minorEastAsia" w:hAnsiTheme="minorEastAsia" w:hint="eastAsia"/>
              </w:rPr>
              <w:t>系统将全部列表数据导出保存为</w:t>
            </w:r>
            <w:r w:rsidRPr="00A364D7">
              <w:rPr>
                <w:rFonts w:asciiTheme="minorEastAsia" w:eastAsiaTheme="minorEastAsia" w:hAnsiTheme="minorEastAsia"/>
              </w:rPr>
              <w:t>excel</w:t>
            </w:r>
            <w:r w:rsidRPr="00A364D7">
              <w:rPr>
                <w:rFonts w:asciiTheme="minorEastAsia" w:eastAsiaTheme="minorEastAsia" w:hAnsiTheme="minorEastAsia" w:hint="eastAsia"/>
              </w:rPr>
              <w:t>格式文件。</w:t>
            </w:r>
          </w:p>
        </w:tc>
      </w:tr>
      <w:tr w:rsidR="00D86451" w:rsidRPr="00D86451" w:rsidTr="004E1CFF">
        <w:tc>
          <w:tcPr>
            <w:tcW w:w="8946" w:type="dxa"/>
            <w:gridSpan w:val="2"/>
          </w:tcPr>
          <w:p w:rsidR="00D86451" w:rsidRPr="00D86451" w:rsidRDefault="00D86451" w:rsidP="00D86451">
            <w:pPr>
              <w:rPr>
                <w:b/>
              </w:rPr>
            </w:pPr>
            <w:r w:rsidRPr="00D86451">
              <w:rPr>
                <w:rFonts w:hint="eastAsia"/>
                <w:b/>
              </w:rPr>
              <w:t>输出</w:t>
            </w:r>
          </w:p>
        </w:tc>
      </w:tr>
      <w:tr w:rsidR="00D86451" w:rsidRPr="00D86451" w:rsidTr="004E1CFF">
        <w:tc>
          <w:tcPr>
            <w:tcW w:w="8946" w:type="dxa"/>
            <w:gridSpan w:val="2"/>
          </w:tcPr>
          <w:p w:rsidR="00D86451" w:rsidRPr="00A364D7" w:rsidRDefault="00D86451" w:rsidP="00D86451">
            <w:pPr>
              <w:rPr>
                <w:rFonts w:asciiTheme="minorEastAsia" w:eastAsiaTheme="minorEastAsia" w:hAnsiTheme="minorEastAsia"/>
              </w:rPr>
            </w:pPr>
            <w:r>
              <w:rPr>
                <w:rFonts w:asciiTheme="minorEastAsia" w:eastAsiaTheme="minorEastAsia" w:hAnsiTheme="minorEastAsia" w:hint="eastAsia"/>
              </w:rPr>
              <w:t>如导出成功，系统提示“台帐导出完成”。</w:t>
            </w:r>
          </w:p>
        </w:tc>
      </w:tr>
      <w:tr w:rsidR="00D86451" w:rsidRPr="00D86451" w:rsidTr="004E1CFF">
        <w:tc>
          <w:tcPr>
            <w:tcW w:w="8946" w:type="dxa"/>
            <w:gridSpan w:val="2"/>
          </w:tcPr>
          <w:p w:rsidR="00D86451" w:rsidRPr="00D86451" w:rsidRDefault="00D86451" w:rsidP="00D86451">
            <w:pPr>
              <w:rPr>
                <w:b/>
              </w:rPr>
            </w:pPr>
            <w:r w:rsidRPr="00D86451">
              <w:rPr>
                <w:rFonts w:hint="eastAsia"/>
                <w:b/>
              </w:rPr>
              <w:t>错误提示</w:t>
            </w:r>
          </w:p>
        </w:tc>
      </w:tr>
      <w:tr w:rsidR="00D86451" w:rsidRPr="00D86451" w:rsidTr="004E1CFF">
        <w:tc>
          <w:tcPr>
            <w:tcW w:w="8946" w:type="dxa"/>
            <w:gridSpan w:val="2"/>
          </w:tcPr>
          <w:p w:rsidR="00D86451" w:rsidRPr="00D86451" w:rsidRDefault="00D86451" w:rsidP="00D86451">
            <w:r>
              <w:rPr>
                <w:rFonts w:hint="eastAsia"/>
              </w:rPr>
              <w:t>导出</w:t>
            </w:r>
            <w:r w:rsidRPr="00D86451">
              <w:rPr>
                <w:rFonts w:hint="eastAsia"/>
              </w:rPr>
              <w:t>时如有错误，系统提示</w:t>
            </w:r>
            <w:r>
              <w:rPr>
                <w:rFonts w:hint="eastAsia"/>
              </w:rPr>
              <w:t>“导出</w:t>
            </w:r>
            <w:r w:rsidRPr="00D86451">
              <w:rPr>
                <w:rFonts w:hint="eastAsia"/>
              </w:rPr>
              <w:t>失败”。</w:t>
            </w:r>
          </w:p>
        </w:tc>
      </w:tr>
      <w:tr w:rsidR="00D86451" w:rsidRPr="00D86451" w:rsidTr="004E1CFF">
        <w:tc>
          <w:tcPr>
            <w:tcW w:w="8946" w:type="dxa"/>
            <w:gridSpan w:val="2"/>
          </w:tcPr>
          <w:p w:rsidR="00D86451" w:rsidRPr="00D86451" w:rsidRDefault="00D86451" w:rsidP="00D86451">
            <w:pPr>
              <w:rPr>
                <w:b/>
              </w:rPr>
            </w:pPr>
            <w:r w:rsidRPr="00D86451">
              <w:rPr>
                <w:rFonts w:hint="eastAsia"/>
                <w:b/>
              </w:rPr>
              <w:t>备注</w:t>
            </w:r>
          </w:p>
        </w:tc>
      </w:tr>
      <w:tr w:rsidR="00D86451" w:rsidRPr="00D86451" w:rsidTr="004E1CFF">
        <w:tc>
          <w:tcPr>
            <w:tcW w:w="8946" w:type="dxa"/>
            <w:gridSpan w:val="2"/>
          </w:tcPr>
          <w:p w:rsidR="00D86451" w:rsidRPr="00D86451" w:rsidRDefault="00D86451" w:rsidP="00D86451">
            <w:r w:rsidRPr="00D86451">
              <w:rPr>
                <w:rFonts w:hint="eastAsia"/>
              </w:rPr>
              <w:t>无</w:t>
            </w:r>
          </w:p>
        </w:tc>
      </w:tr>
    </w:tbl>
    <w:p w:rsidR="00D86451" w:rsidRPr="00A364D7" w:rsidRDefault="00D86451"/>
    <w:p w:rsidR="00D86451" w:rsidRPr="00C67B26" w:rsidRDefault="00D86451" w:rsidP="00A364D7">
      <w:pPr>
        <w:pStyle w:val="5"/>
        <w:rPr>
          <w:color w:val="FF0000"/>
        </w:rPr>
      </w:pPr>
      <w:r w:rsidRPr="00C67B26">
        <w:rPr>
          <w:rFonts w:hint="eastAsia"/>
          <w:color w:val="FF0000"/>
        </w:rPr>
        <w:t>业务量统计</w:t>
      </w:r>
    </w:p>
    <w:tbl>
      <w:tblPr>
        <w:tblStyle w:val="ab"/>
        <w:tblW w:w="0" w:type="auto"/>
        <w:tblLook w:val="04A0" w:firstRow="1" w:lastRow="0" w:firstColumn="1" w:lastColumn="0" w:noHBand="0" w:noVBand="1"/>
      </w:tblPr>
      <w:tblGrid>
        <w:gridCol w:w="1384"/>
        <w:gridCol w:w="7562"/>
      </w:tblGrid>
      <w:tr w:rsidR="00D86451" w:rsidRPr="006A023D" w:rsidTr="004E1CFF">
        <w:tc>
          <w:tcPr>
            <w:tcW w:w="1384" w:type="dxa"/>
          </w:tcPr>
          <w:p w:rsidR="00D86451" w:rsidRPr="00C67B26" w:rsidRDefault="00D86451" w:rsidP="00D86451">
            <w:pPr>
              <w:rPr>
                <w:b/>
                <w:color w:val="FF0000"/>
              </w:rPr>
            </w:pPr>
            <w:r w:rsidRPr="00C67B26">
              <w:rPr>
                <w:rFonts w:hint="eastAsia"/>
                <w:b/>
                <w:color w:val="FF0000"/>
              </w:rPr>
              <w:t>操作人</w:t>
            </w:r>
          </w:p>
        </w:tc>
        <w:tc>
          <w:tcPr>
            <w:tcW w:w="7562" w:type="dxa"/>
          </w:tcPr>
          <w:p w:rsidR="00D86451" w:rsidRPr="00C67B26" w:rsidRDefault="00D86451" w:rsidP="00D86451">
            <w:pPr>
              <w:rPr>
                <w:color w:val="FF0000"/>
              </w:rPr>
            </w:pPr>
            <w:r w:rsidRPr="00C67B26">
              <w:rPr>
                <w:rFonts w:hint="eastAsia"/>
                <w:color w:val="FF0000"/>
              </w:rPr>
              <w:t>银行用户</w:t>
            </w:r>
          </w:p>
        </w:tc>
      </w:tr>
      <w:tr w:rsidR="00D86451" w:rsidRPr="006A023D" w:rsidTr="004E1CFF">
        <w:tc>
          <w:tcPr>
            <w:tcW w:w="1384" w:type="dxa"/>
          </w:tcPr>
          <w:p w:rsidR="00D86451" w:rsidRPr="00C67B26" w:rsidRDefault="00D86451" w:rsidP="00D86451">
            <w:pPr>
              <w:rPr>
                <w:b/>
                <w:color w:val="FF0000"/>
              </w:rPr>
            </w:pPr>
            <w:r w:rsidRPr="00C67B26">
              <w:rPr>
                <w:rFonts w:hint="eastAsia"/>
                <w:b/>
                <w:color w:val="FF0000"/>
              </w:rPr>
              <w:t>条件</w:t>
            </w:r>
          </w:p>
        </w:tc>
        <w:tc>
          <w:tcPr>
            <w:tcW w:w="7562" w:type="dxa"/>
          </w:tcPr>
          <w:p w:rsidR="00D86451" w:rsidRPr="00C67B26" w:rsidRDefault="00D86451" w:rsidP="00D86451">
            <w:pPr>
              <w:rPr>
                <w:color w:val="FF0000"/>
              </w:rPr>
            </w:pPr>
            <w:r w:rsidRPr="00C67B26">
              <w:rPr>
                <w:rFonts w:hint="eastAsia"/>
                <w:color w:val="FF0000"/>
              </w:rPr>
              <w:t>已登录</w:t>
            </w:r>
          </w:p>
        </w:tc>
      </w:tr>
      <w:tr w:rsidR="00D86451" w:rsidRPr="006A023D" w:rsidTr="004E1CFF">
        <w:tc>
          <w:tcPr>
            <w:tcW w:w="8946" w:type="dxa"/>
            <w:gridSpan w:val="2"/>
          </w:tcPr>
          <w:p w:rsidR="00D86451" w:rsidRPr="00C67B26" w:rsidRDefault="00D86451" w:rsidP="00D86451">
            <w:pPr>
              <w:rPr>
                <w:b/>
                <w:color w:val="FF0000"/>
              </w:rPr>
            </w:pPr>
            <w:r w:rsidRPr="00C67B26">
              <w:rPr>
                <w:rFonts w:hint="eastAsia"/>
                <w:b/>
                <w:color w:val="FF0000"/>
              </w:rPr>
              <w:t>输入</w:t>
            </w:r>
          </w:p>
        </w:tc>
      </w:tr>
      <w:tr w:rsidR="00D86451" w:rsidRPr="006A023D" w:rsidTr="004E1CFF">
        <w:tc>
          <w:tcPr>
            <w:tcW w:w="8946" w:type="dxa"/>
            <w:gridSpan w:val="2"/>
          </w:tcPr>
          <w:p w:rsidR="00D86451" w:rsidRPr="00C67B26" w:rsidRDefault="00D86451" w:rsidP="00D86451">
            <w:pPr>
              <w:rPr>
                <w:color w:val="FF0000"/>
              </w:rPr>
            </w:pPr>
            <w:r w:rsidRPr="00C67B26">
              <w:rPr>
                <w:rFonts w:hint="eastAsia"/>
                <w:color w:val="FF0000"/>
              </w:rPr>
              <w:t>统计条件包括受理时间范围</w:t>
            </w:r>
          </w:p>
        </w:tc>
      </w:tr>
      <w:tr w:rsidR="00D86451" w:rsidRPr="006A023D" w:rsidTr="004E1CFF">
        <w:tc>
          <w:tcPr>
            <w:tcW w:w="8946" w:type="dxa"/>
            <w:gridSpan w:val="2"/>
          </w:tcPr>
          <w:p w:rsidR="00D86451" w:rsidRPr="00C67B26" w:rsidRDefault="00D86451" w:rsidP="00D86451">
            <w:pPr>
              <w:rPr>
                <w:b/>
                <w:color w:val="FF0000"/>
              </w:rPr>
            </w:pPr>
            <w:r w:rsidRPr="00C67B26">
              <w:rPr>
                <w:rFonts w:hint="eastAsia"/>
                <w:b/>
                <w:color w:val="FF0000"/>
              </w:rPr>
              <w:t>处理</w:t>
            </w:r>
          </w:p>
        </w:tc>
      </w:tr>
      <w:tr w:rsidR="00D86451" w:rsidRPr="006A023D" w:rsidTr="004E1CFF">
        <w:tc>
          <w:tcPr>
            <w:tcW w:w="8946" w:type="dxa"/>
            <w:gridSpan w:val="2"/>
          </w:tcPr>
          <w:p w:rsidR="00D86451" w:rsidRPr="00C67B26" w:rsidRDefault="00D86451" w:rsidP="00D86451">
            <w:pPr>
              <w:rPr>
                <w:color w:val="FF0000"/>
              </w:rPr>
            </w:pPr>
            <w:r w:rsidRPr="00C67B26">
              <w:rPr>
                <w:rFonts w:hint="eastAsia"/>
                <w:color w:val="FF0000"/>
              </w:rPr>
              <w:t>银行录入受理时间范围条件，进行统计操作；</w:t>
            </w:r>
          </w:p>
          <w:p w:rsidR="00D86451" w:rsidRPr="00C67B26" w:rsidRDefault="00D86451" w:rsidP="00D86451">
            <w:pPr>
              <w:rPr>
                <w:color w:val="FF0000"/>
              </w:rPr>
            </w:pPr>
            <w:r w:rsidRPr="00C67B26">
              <w:rPr>
                <w:rFonts w:hint="eastAsia"/>
                <w:color w:val="FF0000"/>
              </w:rPr>
              <w:t>系统返回业务申请数量的统计数据。</w:t>
            </w:r>
          </w:p>
        </w:tc>
      </w:tr>
      <w:tr w:rsidR="00D86451" w:rsidRPr="006A023D" w:rsidTr="004E1CFF">
        <w:tc>
          <w:tcPr>
            <w:tcW w:w="8946" w:type="dxa"/>
            <w:gridSpan w:val="2"/>
          </w:tcPr>
          <w:p w:rsidR="00D86451" w:rsidRPr="00C67B26" w:rsidRDefault="00D86451" w:rsidP="00D86451">
            <w:pPr>
              <w:rPr>
                <w:b/>
                <w:color w:val="FF0000"/>
              </w:rPr>
            </w:pPr>
            <w:r w:rsidRPr="00C67B26">
              <w:rPr>
                <w:rFonts w:hint="eastAsia"/>
                <w:b/>
                <w:color w:val="FF0000"/>
              </w:rPr>
              <w:t>输出</w:t>
            </w:r>
          </w:p>
        </w:tc>
      </w:tr>
      <w:tr w:rsidR="00D86451" w:rsidRPr="006A023D" w:rsidTr="004E1CFF">
        <w:tc>
          <w:tcPr>
            <w:tcW w:w="8946" w:type="dxa"/>
            <w:gridSpan w:val="2"/>
          </w:tcPr>
          <w:p w:rsidR="00D86451" w:rsidRPr="00C67B26" w:rsidRDefault="00D86451" w:rsidP="00D86451">
            <w:pPr>
              <w:rPr>
                <w:color w:val="FF0000"/>
              </w:rPr>
            </w:pPr>
            <w:r w:rsidRPr="00C67B26">
              <w:rPr>
                <w:rFonts w:hint="eastAsia"/>
                <w:color w:val="FF0000"/>
              </w:rPr>
              <w:lastRenderedPageBreak/>
              <w:t>统计纬度列为</w:t>
            </w:r>
            <w:r w:rsidR="008E30DF" w:rsidRPr="00C67B26">
              <w:rPr>
                <w:rFonts w:hint="eastAsia"/>
                <w:color w:val="FF0000"/>
              </w:rPr>
              <w:t>业务项目类型</w:t>
            </w:r>
            <w:r w:rsidRPr="00C67B26">
              <w:rPr>
                <w:rFonts w:hint="eastAsia"/>
                <w:color w:val="FF0000"/>
              </w:rPr>
              <w:t>、</w:t>
            </w:r>
            <w:r w:rsidR="00E57476" w:rsidRPr="00C67B26">
              <w:rPr>
                <w:rFonts w:hint="eastAsia"/>
                <w:color w:val="FF0000"/>
              </w:rPr>
              <w:t>业务申请名称</w:t>
            </w:r>
            <w:r w:rsidRPr="00C67B26">
              <w:rPr>
                <w:rFonts w:hint="eastAsia"/>
                <w:color w:val="FF0000"/>
              </w:rPr>
              <w:t>；</w:t>
            </w:r>
          </w:p>
          <w:p w:rsidR="00D86451" w:rsidRPr="00C67B26" w:rsidRDefault="00D86451" w:rsidP="00D86451">
            <w:pPr>
              <w:rPr>
                <w:color w:val="FF0000"/>
              </w:rPr>
            </w:pPr>
            <w:r w:rsidRPr="00C67B26">
              <w:rPr>
                <w:rFonts w:hint="eastAsia"/>
                <w:color w:val="FF0000"/>
              </w:rPr>
              <w:t>统计纬度行为业务状态（待审批、未办结、办结）；</w:t>
            </w:r>
          </w:p>
          <w:p w:rsidR="00D86451" w:rsidRPr="00C67B26" w:rsidRDefault="00D86451" w:rsidP="00D86451">
            <w:pPr>
              <w:rPr>
                <w:color w:val="FF0000"/>
              </w:rPr>
            </w:pPr>
            <w:r w:rsidRPr="00C67B26">
              <w:rPr>
                <w:rFonts w:hint="eastAsia"/>
                <w:color w:val="FF0000"/>
              </w:rPr>
              <w:t>统计值为业务申请数量。</w:t>
            </w:r>
          </w:p>
        </w:tc>
      </w:tr>
      <w:tr w:rsidR="00D86451" w:rsidRPr="006A023D" w:rsidTr="004E1CFF">
        <w:tc>
          <w:tcPr>
            <w:tcW w:w="8946" w:type="dxa"/>
            <w:gridSpan w:val="2"/>
          </w:tcPr>
          <w:p w:rsidR="00D86451" w:rsidRPr="00C67B26" w:rsidRDefault="00D86451" w:rsidP="00D86451">
            <w:pPr>
              <w:rPr>
                <w:b/>
                <w:color w:val="FF0000"/>
              </w:rPr>
            </w:pPr>
            <w:r w:rsidRPr="00C67B26">
              <w:rPr>
                <w:rFonts w:hint="eastAsia"/>
                <w:b/>
                <w:color w:val="FF0000"/>
              </w:rPr>
              <w:t>错误提示</w:t>
            </w:r>
          </w:p>
        </w:tc>
      </w:tr>
      <w:tr w:rsidR="00D86451" w:rsidRPr="006A023D" w:rsidTr="004E1CFF">
        <w:tc>
          <w:tcPr>
            <w:tcW w:w="8946" w:type="dxa"/>
            <w:gridSpan w:val="2"/>
          </w:tcPr>
          <w:p w:rsidR="00D86451" w:rsidRPr="00C67B26" w:rsidRDefault="00D86451" w:rsidP="00D86451">
            <w:pPr>
              <w:rPr>
                <w:color w:val="FF0000"/>
              </w:rPr>
            </w:pPr>
            <w:r w:rsidRPr="00C67B26">
              <w:rPr>
                <w:rFonts w:hint="eastAsia"/>
                <w:color w:val="FF0000"/>
              </w:rPr>
              <w:t>统计时如有错误，系统提示“统计失败”。</w:t>
            </w:r>
          </w:p>
        </w:tc>
      </w:tr>
      <w:tr w:rsidR="00D86451" w:rsidRPr="006A023D" w:rsidTr="004E1CFF">
        <w:tc>
          <w:tcPr>
            <w:tcW w:w="8946" w:type="dxa"/>
            <w:gridSpan w:val="2"/>
          </w:tcPr>
          <w:p w:rsidR="00D86451" w:rsidRPr="00C67B26" w:rsidRDefault="00D86451" w:rsidP="00D86451">
            <w:pPr>
              <w:rPr>
                <w:b/>
                <w:color w:val="FF0000"/>
              </w:rPr>
            </w:pPr>
            <w:r w:rsidRPr="00C67B26">
              <w:rPr>
                <w:rFonts w:hint="eastAsia"/>
                <w:b/>
                <w:color w:val="FF0000"/>
              </w:rPr>
              <w:t>备注</w:t>
            </w:r>
          </w:p>
        </w:tc>
      </w:tr>
      <w:tr w:rsidR="00D86451" w:rsidRPr="006A023D" w:rsidTr="004E1CFF">
        <w:tc>
          <w:tcPr>
            <w:tcW w:w="8946" w:type="dxa"/>
            <w:gridSpan w:val="2"/>
          </w:tcPr>
          <w:p w:rsidR="00D86451" w:rsidRPr="00C67B26" w:rsidRDefault="00D86451">
            <w:pPr>
              <w:rPr>
                <w:color w:val="FF0000"/>
              </w:rPr>
            </w:pPr>
            <w:r w:rsidRPr="00C67B26">
              <w:rPr>
                <w:rFonts w:hint="eastAsia"/>
                <w:color w:val="FF0000"/>
              </w:rPr>
              <w:t>未办结的为审批中、待补正的业务审批。</w:t>
            </w:r>
          </w:p>
        </w:tc>
      </w:tr>
    </w:tbl>
    <w:p w:rsidR="00D86451" w:rsidRPr="00C67B26" w:rsidRDefault="00D86451" w:rsidP="00A364D7">
      <w:pPr>
        <w:rPr>
          <w:color w:val="FF0000"/>
        </w:rPr>
      </w:pPr>
    </w:p>
    <w:p w:rsidR="00AE5BF8" w:rsidRDefault="006D0D1C" w:rsidP="005E601F">
      <w:pPr>
        <w:pStyle w:val="4"/>
      </w:pPr>
      <w:r>
        <w:rPr>
          <w:rFonts w:hint="eastAsia"/>
        </w:rPr>
        <w:t>法律法规查询</w:t>
      </w:r>
    </w:p>
    <w:p w:rsidR="00F84E42" w:rsidRPr="00E37DED" w:rsidRDefault="003354DC" w:rsidP="005E601F">
      <w:pPr>
        <w:ind w:firstLineChars="200" w:firstLine="480"/>
      </w:pPr>
      <w:r>
        <w:rPr>
          <w:rFonts w:hint="eastAsia"/>
        </w:rPr>
        <w:t>同互联网子系统</w:t>
      </w:r>
      <w:r w:rsidR="00064CAE">
        <w:rPr>
          <w:rFonts w:hint="eastAsia"/>
        </w:rPr>
        <w:t>银行的</w:t>
      </w:r>
      <w:r>
        <w:rPr>
          <w:rFonts w:hint="eastAsia"/>
        </w:rPr>
        <w:t>法律法规查询需求。</w:t>
      </w:r>
    </w:p>
    <w:p w:rsidR="00AE5BF8" w:rsidRDefault="006D0D1C" w:rsidP="005E601F">
      <w:pPr>
        <w:pStyle w:val="4"/>
      </w:pPr>
      <w:r>
        <w:rPr>
          <w:rFonts w:hint="eastAsia"/>
        </w:rPr>
        <w:t>办理指南查询</w:t>
      </w:r>
    </w:p>
    <w:p w:rsidR="003354DC" w:rsidRDefault="003354DC">
      <w:pPr>
        <w:ind w:firstLineChars="200" w:firstLine="480"/>
      </w:pPr>
      <w:r>
        <w:rPr>
          <w:rFonts w:hint="eastAsia"/>
        </w:rPr>
        <w:t>同互联网子系统</w:t>
      </w:r>
      <w:r w:rsidR="00064CAE">
        <w:rPr>
          <w:rFonts w:hint="eastAsia"/>
        </w:rPr>
        <w:t>银行的</w:t>
      </w:r>
      <w:r>
        <w:rPr>
          <w:rFonts w:hint="eastAsia"/>
        </w:rPr>
        <w:t>法律办事指南需求。</w:t>
      </w:r>
    </w:p>
    <w:p w:rsidR="001328AB" w:rsidRDefault="001328AB" w:rsidP="00A364D7">
      <w:pPr>
        <w:pStyle w:val="4"/>
      </w:pPr>
      <w:r>
        <w:rPr>
          <w:rFonts w:hint="eastAsia"/>
        </w:rPr>
        <w:t>法律法规管理</w:t>
      </w:r>
    </w:p>
    <w:p w:rsidR="001328AB" w:rsidRPr="001328AB" w:rsidRDefault="001328AB">
      <w:pPr>
        <w:ind w:firstLineChars="200" w:firstLine="480"/>
      </w:pPr>
      <w:r>
        <w:rPr>
          <w:rFonts w:hint="eastAsia"/>
        </w:rPr>
        <w:t>同互联网子系统银行的法律办事指南管理需求。</w:t>
      </w:r>
    </w:p>
    <w:p w:rsidR="001328AB" w:rsidRDefault="001328AB" w:rsidP="00A364D7">
      <w:pPr>
        <w:pStyle w:val="4"/>
      </w:pPr>
      <w:r>
        <w:rPr>
          <w:rFonts w:hint="eastAsia"/>
        </w:rPr>
        <w:t>办事指南管理</w:t>
      </w:r>
    </w:p>
    <w:p w:rsidR="001328AB" w:rsidRPr="001328AB" w:rsidRDefault="001328AB">
      <w:pPr>
        <w:ind w:firstLineChars="200" w:firstLine="480"/>
      </w:pPr>
      <w:r>
        <w:rPr>
          <w:rFonts w:hint="eastAsia"/>
        </w:rPr>
        <w:t>同互联网子系统银行的法律办事指南管理需求。</w:t>
      </w:r>
    </w:p>
    <w:p w:rsidR="001328AB" w:rsidRDefault="001328AB" w:rsidP="00A364D7">
      <w:pPr>
        <w:pStyle w:val="4"/>
      </w:pPr>
      <w:r>
        <w:rPr>
          <w:rFonts w:hint="eastAsia"/>
        </w:rPr>
        <w:t>业务项目管理</w:t>
      </w:r>
    </w:p>
    <w:p w:rsidR="001328AB" w:rsidRPr="001328AB" w:rsidRDefault="001328AB">
      <w:pPr>
        <w:ind w:firstLineChars="200" w:firstLine="480"/>
      </w:pPr>
      <w:r>
        <w:rPr>
          <w:rFonts w:hint="eastAsia"/>
        </w:rPr>
        <w:t>同互联网子系统银行的业务项目需求。</w:t>
      </w:r>
    </w:p>
    <w:p w:rsidR="001328AB" w:rsidRDefault="001328AB" w:rsidP="00A364D7">
      <w:pPr>
        <w:pStyle w:val="4"/>
      </w:pPr>
      <w:r>
        <w:rPr>
          <w:rFonts w:hint="eastAsia"/>
        </w:rPr>
        <w:t>流程管理</w:t>
      </w:r>
    </w:p>
    <w:p w:rsidR="001328AB" w:rsidRPr="001328AB" w:rsidRDefault="001328AB">
      <w:pPr>
        <w:ind w:firstLineChars="200" w:firstLine="480"/>
      </w:pPr>
      <w:r>
        <w:rPr>
          <w:rFonts w:hint="eastAsia"/>
        </w:rPr>
        <w:lastRenderedPageBreak/>
        <w:t>同互联网子系统银行的流程需求。</w:t>
      </w:r>
    </w:p>
    <w:p w:rsidR="001328AB" w:rsidRDefault="001328AB" w:rsidP="00A364D7">
      <w:pPr>
        <w:pStyle w:val="4"/>
      </w:pPr>
      <w:r>
        <w:rPr>
          <w:rFonts w:hint="eastAsia"/>
        </w:rPr>
        <w:t>用户管理</w:t>
      </w:r>
    </w:p>
    <w:p w:rsidR="001328AB" w:rsidRPr="001328AB" w:rsidRDefault="001328AB">
      <w:pPr>
        <w:ind w:firstLineChars="200" w:firstLine="480"/>
      </w:pPr>
      <w:r>
        <w:rPr>
          <w:rFonts w:hint="eastAsia"/>
        </w:rPr>
        <w:t>同互联网子系统银行的用户管理需求。</w:t>
      </w:r>
    </w:p>
    <w:p w:rsidR="001328AB" w:rsidRDefault="001328AB" w:rsidP="00A364D7">
      <w:pPr>
        <w:pStyle w:val="4"/>
      </w:pPr>
      <w:r>
        <w:rPr>
          <w:rFonts w:hint="eastAsia"/>
        </w:rPr>
        <w:t>企业用户管理</w:t>
      </w:r>
    </w:p>
    <w:p w:rsidR="001328AB" w:rsidRPr="001328AB" w:rsidRDefault="001328AB">
      <w:pPr>
        <w:ind w:firstLineChars="200" w:firstLine="480"/>
      </w:pPr>
      <w:r>
        <w:rPr>
          <w:rFonts w:hint="eastAsia"/>
        </w:rPr>
        <w:t>同互联网子系统银行的企业用户管理需求。</w:t>
      </w:r>
    </w:p>
    <w:p w:rsidR="00AE5BF8" w:rsidRDefault="006D0D1C" w:rsidP="005E601F">
      <w:pPr>
        <w:pStyle w:val="4"/>
      </w:pPr>
      <w:r w:rsidRPr="001656E9">
        <w:rPr>
          <w:rFonts w:hint="eastAsia"/>
        </w:rPr>
        <w:t>档案管理</w:t>
      </w:r>
    </w:p>
    <w:p w:rsidR="00E57476" w:rsidRDefault="00C11DC5" w:rsidP="00A364D7">
      <w:pPr>
        <w:pStyle w:val="5"/>
      </w:pPr>
      <w:r>
        <w:rPr>
          <w:rFonts w:hint="eastAsia"/>
        </w:rPr>
        <w:t>待归档业务</w:t>
      </w:r>
    </w:p>
    <w:tbl>
      <w:tblPr>
        <w:tblStyle w:val="ab"/>
        <w:tblW w:w="0" w:type="auto"/>
        <w:tblLook w:val="04A0" w:firstRow="1" w:lastRow="0" w:firstColumn="1" w:lastColumn="0" w:noHBand="0" w:noVBand="1"/>
      </w:tblPr>
      <w:tblGrid>
        <w:gridCol w:w="1384"/>
        <w:gridCol w:w="7562"/>
      </w:tblGrid>
      <w:tr w:rsidR="00E57476" w:rsidRPr="00E57476" w:rsidTr="004E1CFF">
        <w:tc>
          <w:tcPr>
            <w:tcW w:w="1384" w:type="dxa"/>
          </w:tcPr>
          <w:p w:rsidR="00E57476" w:rsidRPr="00E57476" w:rsidRDefault="00E57476" w:rsidP="00E57476">
            <w:pPr>
              <w:rPr>
                <w:b/>
              </w:rPr>
            </w:pPr>
            <w:r w:rsidRPr="00E57476">
              <w:rPr>
                <w:rFonts w:hint="eastAsia"/>
                <w:b/>
              </w:rPr>
              <w:t>操作人</w:t>
            </w:r>
          </w:p>
        </w:tc>
        <w:tc>
          <w:tcPr>
            <w:tcW w:w="7562" w:type="dxa"/>
          </w:tcPr>
          <w:p w:rsidR="00E57476" w:rsidRPr="00E57476" w:rsidRDefault="00E57476" w:rsidP="00E57476">
            <w:r w:rsidRPr="00E57476">
              <w:rPr>
                <w:rFonts w:hint="eastAsia"/>
              </w:rPr>
              <w:t>银行用户</w:t>
            </w:r>
          </w:p>
        </w:tc>
      </w:tr>
      <w:tr w:rsidR="00E57476" w:rsidRPr="00E57476" w:rsidTr="004E1CFF">
        <w:tc>
          <w:tcPr>
            <w:tcW w:w="1384" w:type="dxa"/>
          </w:tcPr>
          <w:p w:rsidR="00E57476" w:rsidRPr="00E57476" w:rsidRDefault="00E57476" w:rsidP="00E57476">
            <w:pPr>
              <w:rPr>
                <w:b/>
              </w:rPr>
            </w:pPr>
            <w:r w:rsidRPr="00E57476">
              <w:rPr>
                <w:rFonts w:hint="eastAsia"/>
                <w:b/>
              </w:rPr>
              <w:t>条件</w:t>
            </w:r>
          </w:p>
        </w:tc>
        <w:tc>
          <w:tcPr>
            <w:tcW w:w="7562" w:type="dxa"/>
          </w:tcPr>
          <w:p w:rsidR="00E57476" w:rsidRPr="00E57476" w:rsidRDefault="00E57476">
            <w:r w:rsidRPr="00A364D7">
              <w:rPr>
                <w:rFonts w:hint="eastAsia"/>
                <w:color w:val="000000" w:themeColor="text1"/>
              </w:rPr>
              <w:t>已登录</w:t>
            </w:r>
            <w:r w:rsidR="0041422B" w:rsidRPr="00A364D7">
              <w:rPr>
                <w:rFonts w:hint="eastAsia"/>
                <w:color w:val="000000" w:themeColor="text1"/>
              </w:rPr>
              <w:t>，</w:t>
            </w:r>
            <w:r w:rsidR="001328AB" w:rsidRPr="00A364D7">
              <w:rPr>
                <w:rFonts w:hint="eastAsia"/>
                <w:color w:val="000000" w:themeColor="text1"/>
              </w:rPr>
              <w:t>业务状态为已办结</w:t>
            </w:r>
            <w:r w:rsidR="001328AB">
              <w:rPr>
                <w:rFonts w:hint="eastAsia"/>
                <w:color w:val="000000" w:themeColor="text1"/>
              </w:rPr>
              <w:t>，归档状态为未归档</w:t>
            </w:r>
          </w:p>
        </w:tc>
      </w:tr>
      <w:tr w:rsidR="00E57476" w:rsidRPr="00E57476" w:rsidTr="004E1CFF">
        <w:tc>
          <w:tcPr>
            <w:tcW w:w="8946" w:type="dxa"/>
            <w:gridSpan w:val="2"/>
          </w:tcPr>
          <w:p w:rsidR="00E57476" w:rsidRPr="00E57476" w:rsidRDefault="00E57476" w:rsidP="00E57476">
            <w:pPr>
              <w:rPr>
                <w:b/>
              </w:rPr>
            </w:pPr>
            <w:r w:rsidRPr="00E57476">
              <w:rPr>
                <w:rFonts w:hint="eastAsia"/>
                <w:b/>
              </w:rPr>
              <w:t>输入</w:t>
            </w:r>
          </w:p>
        </w:tc>
      </w:tr>
      <w:tr w:rsidR="00E57476" w:rsidRPr="00E57476" w:rsidTr="004E1CFF">
        <w:tc>
          <w:tcPr>
            <w:tcW w:w="8946" w:type="dxa"/>
            <w:gridSpan w:val="2"/>
          </w:tcPr>
          <w:p w:rsidR="00E57476" w:rsidRPr="00E57476" w:rsidRDefault="006E3171">
            <w:r>
              <w:rPr>
                <w:rFonts w:hint="eastAsia"/>
              </w:rPr>
              <w:t>无</w:t>
            </w:r>
          </w:p>
        </w:tc>
      </w:tr>
      <w:tr w:rsidR="00E57476" w:rsidRPr="00E57476" w:rsidTr="004E1CFF">
        <w:tc>
          <w:tcPr>
            <w:tcW w:w="8946" w:type="dxa"/>
            <w:gridSpan w:val="2"/>
          </w:tcPr>
          <w:p w:rsidR="00E57476" w:rsidRPr="00E57476" w:rsidRDefault="00E57476" w:rsidP="00E57476">
            <w:pPr>
              <w:rPr>
                <w:b/>
              </w:rPr>
            </w:pPr>
            <w:r w:rsidRPr="00E57476">
              <w:rPr>
                <w:rFonts w:hint="eastAsia"/>
                <w:b/>
              </w:rPr>
              <w:t>处理</w:t>
            </w:r>
          </w:p>
        </w:tc>
      </w:tr>
      <w:tr w:rsidR="00E57476" w:rsidRPr="00E57476" w:rsidTr="004E1CFF">
        <w:tc>
          <w:tcPr>
            <w:tcW w:w="8946" w:type="dxa"/>
            <w:gridSpan w:val="2"/>
          </w:tcPr>
          <w:p w:rsidR="00E57476" w:rsidRPr="00E57476" w:rsidRDefault="006E3171" w:rsidP="00E57476">
            <w:r>
              <w:rPr>
                <w:rFonts w:hint="eastAsia"/>
              </w:rPr>
              <w:t>默认系统显示</w:t>
            </w:r>
            <w:r w:rsidR="0041422B">
              <w:rPr>
                <w:rFonts w:hint="eastAsia"/>
              </w:rPr>
              <w:t>业务状态</w:t>
            </w:r>
            <w:r>
              <w:rPr>
                <w:rFonts w:hint="eastAsia"/>
              </w:rPr>
              <w:t>为已办结的</w:t>
            </w:r>
            <w:r w:rsidR="00E57476" w:rsidRPr="00E57476">
              <w:rPr>
                <w:rFonts w:hint="eastAsia"/>
              </w:rPr>
              <w:t>按</w:t>
            </w:r>
            <w:r w:rsidR="00E57476">
              <w:rPr>
                <w:rFonts w:hint="eastAsia"/>
              </w:rPr>
              <w:t>办结</w:t>
            </w:r>
            <w:r w:rsidR="00E57476" w:rsidRPr="00E57476">
              <w:rPr>
                <w:rFonts w:hint="eastAsia"/>
              </w:rPr>
              <w:t>时间倒序排列的</w:t>
            </w:r>
            <w:r>
              <w:rPr>
                <w:rFonts w:hint="eastAsia"/>
              </w:rPr>
              <w:t>业务申请</w:t>
            </w:r>
            <w:r w:rsidR="00E57476" w:rsidRPr="00E57476">
              <w:rPr>
                <w:rFonts w:hint="eastAsia"/>
              </w:rPr>
              <w:t>列表。</w:t>
            </w:r>
          </w:p>
          <w:p w:rsidR="0041422B" w:rsidRPr="0041422B" w:rsidRDefault="00E57476" w:rsidP="0041422B">
            <w:r>
              <w:rPr>
                <w:rFonts w:hint="eastAsia"/>
              </w:rPr>
              <w:t>银行用户通过列表选择，进入业务</w:t>
            </w:r>
            <w:r w:rsidR="00D3150D">
              <w:rPr>
                <w:rFonts w:hint="eastAsia"/>
              </w:rPr>
              <w:t>档案</w:t>
            </w:r>
            <w:r>
              <w:rPr>
                <w:rFonts w:hint="eastAsia"/>
              </w:rPr>
              <w:t>页面</w:t>
            </w:r>
            <w:r w:rsidR="0041422B">
              <w:rPr>
                <w:rFonts w:hint="eastAsia"/>
              </w:rPr>
              <w:t>，</w:t>
            </w:r>
            <w:r w:rsidR="0041422B" w:rsidRPr="0041422B">
              <w:rPr>
                <w:rFonts w:hint="eastAsia"/>
              </w:rPr>
              <w:t>进行操作；</w:t>
            </w:r>
          </w:p>
          <w:p w:rsidR="00E57476" w:rsidRPr="00E57476" w:rsidRDefault="0041422B">
            <w:r>
              <w:rPr>
                <w:rFonts w:hint="eastAsia"/>
              </w:rPr>
              <w:t>银行用户如在业务</w:t>
            </w:r>
            <w:r w:rsidR="00D3150D">
              <w:rPr>
                <w:rFonts w:hint="eastAsia"/>
              </w:rPr>
              <w:t>档案</w:t>
            </w:r>
            <w:r w:rsidRPr="0041422B">
              <w:rPr>
                <w:rFonts w:hint="eastAsia"/>
              </w:rPr>
              <w:t>页面进行</w:t>
            </w:r>
            <w:r>
              <w:rPr>
                <w:rFonts w:hint="eastAsia"/>
              </w:rPr>
              <w:t>保存</w:t>
            </w:r>
            <w:r w:rsidRPr="0041422B">
              <w:rPr>
                <w:rFonts w:hint="eastAsia"/>
              </w:rPr>
              <w:t>操作，系统更新</w:t>
            </w:r>
            <w:r>
              <w:rPr>
                <w:rFonts w:hint="eastAsia"/>
              </w:rPr>
              <w:t>待归档业务申请</w:t>
            </w:r>
            <w:r w:rsidRPr="0041422B">
              <w:rPr>
                <w:rFonts w:hint="eastAsia"/>
              </w:rPr>
              <w:t>列表。</w:t>
            </w:r>
          </w:p>
        </w:tc>
      </w:tr>
      <w:tr w:rsidR="00E57476" w:rsidRPr="00E57476" w:rsidTr="004E1CFF">
        <w:tc>
          <w:tcPr>
            <w:tcW w:w="8946" w:type="dxa"/>
            <w:gridSpan w:val="2"/>
          </w:tcPr>
          <w:p w:rsidR="00E57476" w:rsidRPr="00E57476" w:rsidRDefault="00E57476" w:rsidP="00E57476">
            <w:pPr>
              <w:rPr>
                <w:b/>
              </w:rPr>
            </w:pPr>
            <w:r w:rsidRPr="00E57476">
              <w:rPr>
                <w:rFonts w:hint="eastAsia"/>
                <w:b/>
              </w:rPr>
              <w:t>输出</w:t>
            </w:r>
          </w:p>
        </w:tc>
      </w:tr>
      <w:tr w:rsidR="00E57476" w:rsidRPr="00E57476" w:rsidTr="004E1CFF">
        <w:tc>
          <w:tcPr>
            <w:tcW w:w="8946" w:type="dxa"/>
            <w:gridSpan w:val="2"/>
          </w:tcPr>
          <w:p w:rsidR="00E57476" w:rsidRPr="00E57476" w:rsidRDefault="00E57476">
            <w:r w:rsidRPr="00E57476">
              <w:rPr>
                <w:rFonts w:hint="eastAsia"/>
              </w:rPr>
              <w:t>列表显示包括</w:t>
            </w:r>
            <w:r w:rsidR="006E3171" w:rsidRPr="00E57476">
              <w:rPr>
                <w:rFonts w:hint="eastAsia"/>
              </w:rPr>
              <w:t>业务</w:t>
            </w:r>
            <w:r w:rsidR="006E3171">
              <w:rPr>
                <w:rFonts w:hint="eastAsia"/>
              </w:rPr>
              <w:t>项目</w:t>
            </w:r>
            <w:r w:rsidR="006E3171" w:rsidRPr="00E57476">
              <w:rPr>
                <w:rFonts w:hint="eastAsia"/>
              </w:rPr>
              <w:t>类型</w:t>
            </w:r>
            <w:r w:rsidR="006E3171">
              <w:rPr>
                <w:rFonts w:hint="eastAsia"/>
              </w:rPr>
              <w:t>、</w:t>
            </w:r>
            <w:r w:rsidR="006E3171" w:rsidRPr="00E57476">
              <w:rPr>
                <w:rFonts w:hint="eastAsia"/>
              </w:rPr>
              <w:t>业务</w:t>
            </w:r>
            <w:r w:rsidRPr="00E57476">
              <w:rPr>
                <w:rFonts w:hint="eastAsia"/>
              </w:rPr>
              <w:t>申请编号、</w:t>
            </w:r>
            <w:r>
              <w:rPr>
                <w:rFonts w:hint="eastAsia"/>
              </w:rPr>
              <w:t>业务申请名称</w:t>
            </w:r>
            <w:r w:rsidRPr="00E57476">
              <w:rPr>
                <w:rFonts w:hint="eastAsia"/>
              </w:rPr>
              <w:t>、</w:t>
            </w:r>
            <w:r w:rsidR="0041422B">
              <w:rPr>
                <w:rFonts w:hint="eastAsia"/>
              </w:rPr>
              <w:t>业务状态</w:t>
            </w:r>
            <w:r w:rsidRPr="00E57476">
              <w:rPr>
                <w:rFonts w:hint="eastAsia"/>
              </w:rPr>
              <w:t>。</w:t>
            </w:r>
          </w:p>
        </w:tc>
      </w:tr>
      <w:tr w:rsidR="00E57476" w:rsidRPr="00E57476" w:rsidTr="004E1CFF">
        <w:tc>
          <w:tcPr>
            <w:tcW w:w="8946" w:type="dxa"/>
            <w:gridSpan w:val="2"/>
          </w:tcPr>
          <w:p w:rsidR="00E57476" w:rsidRPr="00E57476" w:rsidRDefault="00E57476" w:rsidP="00E57476">
            <w:pPr>
              <w:rPr>
                <w:b/>
              </w:rPr>
            </w:pPr>
            <w:r w:rsidRPr="00E57476">
              <w:rPr>
                <w:rFonts w:hint="eastAsia"/>
                <w:b/>
              </w:rPr>
              <w:t>错误提示</w:t>
            </w:r>
          </w:p>
        </w:tc>
      </w:tr>
      <w:tr w:rsidR="00E57476" w:rsidRPr="00E57476" w:rsidTr="004E1CFF">
        <w:tc>
          <w:tcPr>
            <w:tcW w:w="8946" w:type="dxa"/>
            <w:gridSpan w:val="2"/>
          </w:tcPr>
          <w:p w:rsidR="00E57476" w:rsidRPr="00E57476" w:rsidRDefault="006E3171" w:rsidP="00E57476">
            <w:r>
              <w:rPr>
                <w:rFonts w:hint="eastAsia"/>
              </w:rPr>
              <w:t>无</w:t>
            </w:r>
          </w:p>
        </w:tc>
      </w:tr>
      <w:tr w:rsidR="00E57476" w:rsidRPr="00E57476" w:rsidTr="004E1CFF">
        <w:tc>
          <w:tcPr>
            <w:tcW w:w="8946" w:type="dxa"/>
            <w:gridSpan w:val="2"/>
          </w:tcPr>
          <w:p w:rsidR="00E57476" w:rsidRPr="00E57476" w:rsidRDefault="00E57476" w:rsidP="00E57476">
            <w:pPr>
              <w:rPr>
                <w:b/>
              </w:rPr>
            </w:pPr>
            <w:r w:rsidRPr="00E57476">
              <w:rPr>
                <w:rFonts w:hint="eastAsia"/>
                <w:b/>
              </w:rPr>
              <w:t>备注</w:t>
            </w:r>
          </w:p>
        </w:tc>
      </w:tr>
      <w:tr w:rsidR="00E57476" w:rsidRPr="00E57476" w:rsidTr="004E1CFF">
        <w:tc>
          <w:tcPr>
            <w:tcW w:w="8946" w:type="dxa"/>
            <w:gridSpan w:val="2"/>
          </w:tcPr>
          <w:p w:rsidR="00E57476" w:rsidRPr="00A364D7" w:rsidRDefault="001328AB">
            <w:pPr>
              <w:rPr>
                <w:rFonts w:asciiTheme="minorEastAsia" w:eastAsiaTheme="minorEastAsia" w:hAnsiTheme="minorEastAsia"/>
                <w:color w:val="FF0000"/>
              </w:rPr>
            </w:pPr>
            <w:r w:rsidRPr="001328AB">
              <w:rPr>
                <w:rFonts w:asciiTheme="minorEastAsia" w:eastAsiaTheme="minorEastAsia" w:hAnsiTheme="minorEastAsia" w:hint="eastAsia"/>
              </w:rPr>
              <w:t>列表显示</w:t>
            </w:r>
            <w:r>
              <w:rPr>
                <w:rFonts w:asciiTheme="minorEastAsia" w:eastAsiaTheme="minorEastAsia" w:hAnsiTheme="minorEastAsia" w:hint="eastAsia"/>
              </w:rPr>
              <w:t>为已</w:t>
            </w:r>
            <w:proofErr w:type="gramStart"/>
            <w:r>
              <w:rPr>
                <w:rFonts w:asciiTheme="minorEastAsia" w:eastAsiaTheme="minorEastAsia" w:hAnsiTheme="minorEastAsia" w:hint="eastAsia"/>
              </w:rPr>
              <w:t>办结</w:t>
            </w:r>
            <w:r w:rsidR="000D391C">
              <w:rPr>
                <w:rFonts w:asciiTheme="minorEastAsia" w:eastAsiaTheme="minorEastAsia" w:hAnsiTheme="minorEastAsia" w:hint="eastAsia"/>
              </w:rPr>
              <w:t>未</w:t>
            </w:r>
            <w:proofErr w:type="gramEnd"/>
            <w:r w:rsidR="000D391C">
              <w:rPr>
                <w:rFonts w:asciiTheme="minorEastAsia" w:eastAsiaTheme="minorEastAsia" w:hAnsiTheme="minorEastAsia" w:hint="eastAsia"/>
              </w:rPr>
              <w:t>归档</w:t>
            </w:r>
            <w:r>
              <w:rPr>
                <w:rFonts w:asciiTheme="minorEastAsia" w:eastAsiaTheme="minorEastAsia" w:hAnsiTheme="minorEastAsia" w:hint="eastAsia"/>
              </w:rPr>
              <w:t>的业务审批</w:t>
            </w:r>
            <w:r w:rsidRPr="001328AB">
              <w:rPr>
                <w:rFonts w:asciiTheme="minorEastAsia" w:eastAsiaTheme="minorEastAsia" w:hAnsiTheme="minorEastAsia" w:hint="eastAsia"/>
              </w:rPr>
              <w:t>。</w:t>
            </w:r>
          </w:p>
        </w:tc>
      </w:tr>
    </w:tbl>
    <w:p w:rsidR="00E57476" w:rsidRPr="00875D7D" w:rsidRDefault="00E57476" w:rsidP="00A364D7"/>
    <w:p w:rsidR="0041422B" w:rsidRDefault="0041422B">
      <w:pPr>
        <w:pStyle w:val="5"/>
      </w:pPr>
      <w:r>
        <w:rPr>
          <w:rFonts w:hint="eastAsia"/>
        </w:rPr>
        <w:t>待销毁</w:t>
      </w:r>
      <w:r w:rsidR="005D69C4" w:rsidRPr="00A364D7">
        <w:rPr>
          <w:rFonts w:hint="eastAsia"/>
          <w:color w:val="FF0000"/>
        </w:rPr>
        <w:t>档案</w:t>
      </w:r>
    </w:p>
    <w:tbl>
      <w:tblPr>
        <w:tblStyle w:val="ab"/>
        <w:tblW w:w="0" w:type="auto"/>
        <w:tblLook w:val="04A0" w:firstRow="1" w:lastRow="0" w:firstColumn="1" w:lastColumn="0" w:noHBand="0" w:noVBand="1"/>
      </w:tblPr>
      <w:tblGrid>
        <w:gridCol w:w="1384"/>
        <w:gridCol w:w="7562"/>
      </w:tblGrid>
      <w:tr w:rsidR="0041422B" w:rsidRPr="006E3171" w:rsidTr="004E1CFF">
        <w:tc>
          <w:tcPr>
            <w:tcW w:w="1384" w:type="dxa"/>
          </w:tcPr>
          <w:p w:rsidR="0041422B" w:rsidRPr="006E3171" w:rsidRDefault="0041422B" w:rsidP="004E1CFF">
            <w:pPr>
              <w:rPr>
                <w:b/>
              </w:rPr>
            </w:pPr>
            <w:r w:rsidRPr="006E3171">
              <w:rPr>
                <w:rFonts w:hint="eastAsia"/>
                <w:b/>
              </w:rPr>
              <w:lastRenderedPageBreak/>
              <w:t>操作人</w:t>
            </w:r>
          </w:p>
        </w:tc>
        <w:tc>
          <w:tcPr>
            <w:tcW w:w="7562" w:type="dxa"/>
          </w:tcPr>
          <w:p w:rsidR="0041422B" w:rsidRPr="006E3171" w:rsidRDefault="0041422B" w:rsidP="004E1CFF">
            <w:r w:rsidRPr="006E3171">
              <w:rPr>
                <w:rFonts w:hint="eastAsia"/>
              </w:rPr>
              <w:t>银行用户</w:t>
            </w:r>
          </w:p>
        </w:tc>
      </w:tr>
      <w:tr w:rsidR="0041422B" w:rsidRPr="006E3171" w:rsidTr="004E1CFF">
        <w:tc>
          <w:tcPr>
            <w:tcW w:w="1384" w:type="dxa"/>
          </w:tcPr>
          <w:p w:rsidR="0041422B" w:rsidRPr="006E3171" w:rsidRDefault="0041422B" w:rsidP="004E1CFF">
            <w:pPr>
              <w:rPr>
                <w:b/>
              </w:rPr>
            </w:pPr>
            <w:r w:rsidRPr="006E3171">
              <w:rPr>
                <w:rFonts w:hint="eastAsia"/>
                <w:b/>
              </w:rPr>
              <w:t>条件</w:t>
            </w:r>
          </w:p>
        </w:tc>
        <w:tc>
          <w:tcPr>
            <w:tcW w:w="7562" w:type="dxa"/>
          </w:tcPr>
          <w:p w:rsidR="0041422B" w:rsidRPr="006E3171" w:rsidRDefault="0041422B">
            <w:r w:rsidRPr="006E3171">
              <w:rPr>
                <w:rFonts w:hint="eastAsia"/>
              </w:rPr>
              <w:t>已登录</w:t>
            </w:r>
            <w:r>
              <w:rPr>
                <w:rFonts w:hint="eastAsia"/>
              </w:rPr>
              <w:t>，</w:t>
            </w:r>
            <w:r w:rsidRPr="00A364D7">
              <w:rPr>
                <w:rFonts w:hint="eastAsia"/>
                <w:color w:val="000000" w:themeColor="text1"/>
              </w:rPr>
              <w:t>业务</w:t>
            </w:r>
            <w:r w:rsidR="001328AB" w:rsidRPr="00A364D7">
              <w:rPr>
                <w:rFonts w:hint="eastAsia"/>
                <w:color w:val="000000" w:themeColor="text1"/>
              </w:rPr>
              <w:t>状态为已</w:t>
            </w:r>
            <w:r w:rsidR="001328AB">
              <w:rPr>
                <w:rFonts w:hint="eastAsia"/>
                <w:color w:val="000000" w:themeColor="text1"/>
              </w:rPr>
              <w:t>办结、</w:t>
            </w:r>
            <w:r w:rsidR="001328AB" w:rsidRPr="001328AB">
              <w:rPr>
                <w:rFonts w:hint="eastAsia"/>
                <w:color w:val="000000" w:themeColor="text1"/>
              </w:rPr>
              <w:t>归档状态为</w:t>
            </w:r>
            <w:r w:rsidR="001328AB">
              <w:rPr>
                <w:rFonts w:hint="eastAsia"/>
                <w:color w:val="000000" w:themeColor="text1"/>
              </w:rPr>
              <w:t>已</w:t>
            </w:r>
            <w:r w:rsidR="001328AB" w:rsidRPr="001328AB">
              <w:rPr>
                <w:rFonts w:hint="eastAsia"/>
                <w:color w:val="000000" w:themeColor="text1"/>
              </w:rPr>
              <w:t>归档</w:t>
            </w:r>
          </w:p>
        </w:tc>
      </w:tr>
      <w:tr w:rsidR="0041422B" w:rsidRPr="006E3171" w:rsidTr="004E1CFF">
        <w:tc>
          <w:tcPr>
            <w:tcW w:w="8946" w:type="dxa"/>
            <w:gridSpan w:val="2"/>
          </w:tcPr>
          <w:p w:rsidR="0041422B" w:rsidRPr="006E3171" w:rsidRDefault="0041422B" w:rsidP="004E1CFF">
            <w:pPr>
              <w:rPr>
                <w:b/>
              </w:rPr>
            </w:pPr>
            <w:r w:rsidRPr="006E3171">
              <w:rPr>
                <w:rFonts w:hint="eastAsia"/>
                <w:b/>
              </w:rPr>
              <w:t>输入</w:t>
            </w:r>
          </w:p>
        </w:tc>
      </w:tr>
      <w:tr w:rsidR="0041422B" w:rsidRPr="006E3171" w:rsidTr="004E1CFF">
        <w:tc>
          <w:tcPr>
            <w:tcW w:w="8946" w:type="dxa"/>
            <w:gridSpan w:val="2"/>
          </w:tcPr>
          <w:p w:rsidR="0041422B" w:rsidRPr="006E3171" w:rsidRDefault="0041422B" w:rsidP="004E1CFF">
            <w:r w:rsidRPr="006E3171">
              <w:rPr>
                <w:rFonts w:hint="eastAsia"/>
              </w:rPr>
              <w:t>无</w:t>
            </w:r>
          </w:p>
        </w:tc>
      </w:tr>
      <w:tr w:rsidR="0041422B" w:rsidRPr="006E3171" w:rsidTr="004E1CFF">
        <w:tc>
          <w:tcPr>
            <w:tcW w:w="8946" w:type="dxa"/>
            <w:gridSpan w:val="2"/>
          </w:tcPr>
          <w:p w:rsidR="0041422B" w:rsidRPr="006E3171" w:rsidRDefault="0041422B" w:rsidP="004E1CFF">
            <w:pPr>
              <w:rPr>
                <w:b/>
              </w:rPr>
            </w:pPr>
            <w:r w:rsidRPr="006E3171">
              <w:rPr>
                <w:rFonts w:hint="eastAsia"/>
                <w:b/>
              </w:rPr>
              <w:t>处理</w:t>
            </w:r>
          </w:p>
        </w:tc>
      </w:tr>
      <w:tr w:rsidR="0041422B" w:rsidRPr="006E3171" w:rsidTr="004E1CFF">
        <w:tc>
          <w:tcPr>
            <w:tcW w:w="8946" w:type="dxa"/>
            <w:gridSpan w:val="2"/>
          </w:tcPr>
          <w:p w:rsidR="0041422B" w:rsidRPr="0041422B" w:rsidRDefault="0041422B" w:rsidP="004E1CFF">
            <w:r w:rsidRPr="0041422B">
              <w:rPr>
                <w:rFonts w:hint="eastAsia"/>
              </w:rPr>
              <w:t>默认系统显示</w:t>
            </w:r>
            <w:r>
              <w:rPr>
                <w:rFonts w:hint="eastAsia"/>
              </w:rPr>
              <w:t>业务状态</w:t>
            </w:r>
            <w:r w:rsidRPr="0041422B">
              <w:rPr>
                <w:rFonts w:hint="eastAsia"/>
              </w:rPr>
              <w:t>为</w:t>
            </w:r>
            <w:r>
              <w:rPr>
                <w:rFonts w:hint="eastAsia"/>
              </w:rPr>
              <w:t>已归档</w:t>
            </w:r>
            <w:r w:rsidRPr="0041422B">
              <w:rPr>
                <w:rFonts w:hint="eastAsia"/>
              </w:rPr>
              <w:t>的归档时间倒序排列的业务</w:t>
            </w:r>
            <w:r w:rsidR="00D3150D">
              <w:rPr>
                <w:rFonts w:hint="eastAsia"/>
              </w:rPr>
              <w:t>档案</w:t>
            </w:r>
            <w:r w:rsidRPr="0041422B">
              <w:rPr>
                <w:rFonts w:hint="eastAsia"/>
              </w:rPr>
              <w:t>列表。</w:t>
            </w:r>
          </w:p>
          <w:p w:rsidR="0041422B" w:rsidRPr="006E3171" w:rsidRDefault="0041422B" w:rsidP="004E1CFF">
            <w:r w:rsidRPr="0041422B">
              <w:rPr>
                <w:rFonts w:hint="eastAsia"/>
              </w:rPr>
              <w:t>银行用户通过列表选择，进入业务</w:t>
            </w:r>
            <w:r w:rsidR="00D3150D">
              <w:rPr>
                <w:rFonts w:hint="eastAsia"/>
              </w:rPr>
              <w:t>档案</w:t>
            </w:r>
            <w:r w:rsidRPr="0041422B">
              <w:rPr>
                <w:rFonts w:hint="eastAsia"/>
              </w:rPr>
              <w:t>页面。</w:t>
            </w:r>
          </w:p>
        </w:tc>
      </w:tr>
      <w:tr w:rsidR="0041422B" w:rsidRPr="006E3171" w:rsidTr="004E1CFF">
        <w:tc>
          <w:tcPr>
            <w:tcW w:w="8946" w:type="dxa"/>
            <w:gridSpan w:val="2"/>
          </w:tcPr>
          <w:p w:rsidR="0041422B" w:rsidRPr="006E3171" w:rsidRDefault="0041422B" w:rsidP="004E1CFF">
            <w:pPr>
              <w:rPr>
                <w:b/>
              </w:rPr>
            </w:pPr>
            <w:r w:rsidRPr="006E3171">
              <w:rPr>
                <w:rFonts w:hint="eastAsia"/>
                <w:b/>
              </w:rPr>
              <w:t>输出</w:t>
            </w:r>
          </w:p>
        </w:tc>
      </w:tr>
      <w:tr w:rsidR="0041422B" w:rsidRPr="006E3171" w:rsidTr="004E1CFF">
        <w:tc>
          <w:tcPr>
            <w:tcW w:w="8946" w:type="dxa"/>
            <w:gridSpan w:val="2"/>
          </w:tcPr>
          <w:p w:rsidR="0041422B" w:rsidRPr="006E3171" w:rsidRDefault="0041422B" w:rsidP="004E1CFF">
            <w:r w:rsidRPr="006E3171">
              <w:rPr>
                <w:rFonts w:hint="eastAsia"/>
              </w:rPr>
              <w:t>列表显示包括业务项目类型、业务申请编号、业务申请名称、</w:t>
            </w:r>
            <w:r>
              <w:rPr>
                <w:rFonts w:hint="eastAsia"/>
              </w:rPr>
              <w:t>业务状态、归档时间、归档人</w:t>
            </w:r>
            <w:r w:rsidRPr="006E3171">
              <w:rPr>
                <w:rFonts w:hint="eastAsia"/>
              </w:rPr>
              <w:t>。</w:t>
            </w:r>
          </w:p>
        </w:tc>
      </w:tr>
      <w:tr w:rsidR="0041422B" w:rsidRPr="006E3171" w:rsidTr="004E1CFF">
        <w:tc>
          <w:tcPr>
            <w:tcW w:w="8946" w:type="dxa"/>
            <w:gridSpan w:val="2"/>
          </w:tcPr>
          <w:p w:rsidR="0041422B" w:rsidRPr="006E3171" w:rsidRDefault="0041422B" w:rsidP="004E1CFF">
            <w:pPr>
              <w:rPr>
                <w:b/>
              </w:rPr>
            </w:pPr>
            <w:r w:rsidRPr="006E3171">
              <w:rPr>
                <w:rFonts w:hint="eastAsia"/>
                <w:b/>
              </w:rPr>
              <w:t>错误提示</w:t>
            </w:r>
          </w:p>
        </w:tc>
      </w:tr>
      <w:tr w:rsidR="0041422B" w:rsidRPr="006E3171" w:rsidTr="004E1CFF">
        <w:tc>
          <w:tcPr>
            <w:tcW w:w="8946" w:type="dxa"/>
            <w:gridSpan w:val="2"/>
          </w:tcPr>
          <w:p w:rsidR="0041422B" w:rsidRPr="006E3171" w:rsidRDefault="0041422B" w:rsidP="004E1CFF">
            <w:r w:rsidRPr="006E3171">
              <w:rPr>
                <w:rFonts w:hint="eastAsia"/>
              </w:rPr>
              <w:t>无</w:t>
            </w:r>
          </w:p>
        </w:tc>
      </w:tr>
      <w:tr w:rsidR="0041422B" w:rsidRPr="006E3171" w:rsidTr="004E1CFF">
        <w:tc>
          <w:tcPr>
            <w:tcW w:w="8946" w:type="dxa"/>
            <w:gridSpan w:val="2"/>
          </w:tcPr>
          <w:p w:rsidR="0041422B" w:rsidRPr="006E3171" w:rsidRDefault="0041422B" w:rsidP="004E1CFF">
            <w:pPr>
              <w:rPr>
                <w:b/>
              </w:rPr>
            </w:pPr>
            <w:r w:rsidRPr="006E3171">
              <w:rPr>
                <w:rFonts w:hint="eastAsia"/>
                <w:b/>
              </w:rPr>
              <w:t>备注</w:t>
            </w:r>
          </w:p>
        </w:tc>
      </w:tr>
      <w:tr w:rsidR="0041422B" w:rsidRPr="006E3171" w:rsidTr="004E1CFF">
        <w:tc>
          <w:tcPr>
            <w:tcW w:w="8946" w:type="dxa"/>
            <w:gridSpan w:val="2"/>
          </w:tcPr>
          <w:p w:rsidR="0041422B" w:rsidRPr="006E3171" w:rsidRDefault="001328AB" w:rsidP="004E1CFF">
            <w:r>
              <w:rPr>
                <w:rFonts w:hint="eastAsia"/>
              </w:rPr>
              <w:t>列表显示为已归档的超过保管期限的</w:t>
            </w:r>
            <w:r w:rsidR="000D391C">
              <w:rPr>
                <w:rFonts w:hint="eastAsia"/>
              </w:rPr>
              <w:t>未销毁的</w:t>
            </w:r>
            <w:r>
              <w:rPr>
                <w:rFonts w:hint="eastAsia"/>
              </w:rPr>
              <w:t>业务档案。</w:t>
            </w:r>
          </w:p>
        </w:tc>
      </w:tr>
    </w:tbl>
    <w:p w:rsidR="0041422B" w:rsidRPr="004E73C2" w:rsidRDefault="0041422B" w:rsidP="0041422B"/>
    <w:p w:rsidR="00E57476" w:rsidRDefault="0041422B" w:rsidP="00A364D7">
      <w:pPr>
        <w:pStyle w:val="5"/>
      </w:pPr>
      <w:r>
        <w:rPr>
          <w:rFonts w:hint="eastAsia"/>
        </w:rPr>
        <w:t>新建归档</w:t>
      </w:r>
    </w:p>
    <w:tbl>
      <w:tblPr>
        <w:tblStyle w:val="ab"/>
        <w:tblW w:w="0" w:type="auto"/>
        <w:tblLook w:val="04A0" w:firstRow="1" w:lastRow="0" w:firstColumn="1" w:lastColumn="0" w:noHBand="0" w:noVBand="1"/>
      </w:tblPr>
      <w:tblGrid>
        <w:gridCol w:w="1384"/>
        <w:gridCol w:w="7562"/>
      </w:tblGrid>
      <w:tr w:rsidR="00E57476" w:rsidRPr="00E57476" w:rsidTr="004E1CFF">
        <w:tc>
          <w:tcPr>
            <w:tcW w:w="1384" w:type="dxa"/>
          </w:tcPr>
          <w:p w:rsidR="00E57476" w:rsidRPr="00E57476" w:rsidRDefault="00E57476" w:rsidP="00E57476">
            <w:pPr>
              <w:rPr>
                <w:b/>
              </w:rPr>
            </w:pPr>
            <w:r w:rsidRPr="00E57476">
              <w:rPr>
                <w:rFonts w:hint="eastAsia"/>
                <w:b/>
              </w:rPr>
              <w:t>操作人</w:t>
            </w:r>
          </w:p>
        </w:tc>
        <w:tc>
          <w:tcPr>
            <w:tcW w:w="7562" w:type="dxa"/>
          </w:tcPr>
          <w:p w:rsidR="00E57476" w:rsidRPr="00E57476" w:rsidRDefault="00E57476" w:rsidP="00E57476">
            <w:r w:rsidRPr="00E57476">
              <w:rPr>
                <w:rFonts w:hint="eastAsia"/>
              </w:rPr>
              <w:t>银行用户</w:t>
            </w:r>
          </w:p>
        </w:tc>
      </w:tr>
      <w:tr w:rsidR="00E57476" w:rsidRPr="00E57476" w:rsidTr="004E1CFF">
        <w:tc>
          <w:tcPr>
            <w:tcW w:w="1384" w:type="dxa"/>
          </w:tcPr>
          <w:p w:rsidR="00E57476" w:rsidRPr="00E57476" w:rsidRDefault="00E57476" w:rsidP="00E57476">
            <w:pPr>
              <w:rPr>
                <w:b/>
              </w:rPr>
            </w:pPr>
            <w:r w:rsidRPr="00E57476">
              <w:rPr>
                <w:rFonts w:hint="eastAsia"/>
                <w:b/>
              </w:rPr>
              <w:t>条件</w:t>
            </w:r>
          </w:p>
        </w:tc>
        <w:tc>
          <w:tcPr>
            <w:tcW w:w="7562" w:type="dxa"/>
          </w:tcPr>
          <w:p w:rsidR="00E57476" w:rsidRPr="00E57476" w:rsidRDefault="001328AB">
            <w:r>
              <w:rPr>
                <w:rFonts w:hint="eastAsia"/>
              </w:rPr>
              <w:t>已登录、</w:t>
            </w:r>
            <w:r w:rsidR="00E57476" w:rsidRPr="00E57476">
              <w:rPr>
                <w:rFonts w:hint="eastAsia"/>
              </w:rPr>
              <w:t>业务</w:t>
            </w:r>
            <w:r>
              <w:rPr>
                <w:rFonts w:hint="eastAsia"/>
              </w:rPr>
              <w:t>状态</w:t>
            </w:r>
            <w:r w:rsidR="00E57476" w:rsidRPr="00E57476">
              <w:rPr>
                <w:rFonts w:hint="eastAsia"/>
              </w:rPr>
              <w:t>为</w:t>
            </w:r>
            <w:r w:rsidR="0041422B">
              <w:rPr>
                <w:rFonts w:hint="eastAsia"/>
              </w:rPr>
              <w:t>已办结</w:t>
            </w:r>
            <w:r w:rsidR="005D69C4">
              <w:rPr>
                <w:rFonts w:hint="eastAsia"/>
              </w:rPr>
              <w:t>，</w:t>
            </w:r>
            <w:r w:rsidR="005D69C4" w:rsidRPr="00A364D7">
              <w:rPr>
                <w:rFonts w:hint="eastAsia"/>
                <w:color w:val="000000" w:themeColor="text1"/>
              </w:rPr>
              <w:t>归档状态为未归档</w:t>
            </w:r>
          </w:p>
        </w:tc>
      </w:tr>
      <w:tr w:rsidR="00E57476" w:rsidRPr="00E57476" w:rsidTr="004E1CFF">
        <w:tc>
          <w:tcPr>
            <w:tcW w:w="8946" w:type="dxa"/>
            <w:gridSpan w:val="2"/>
          </w:tcPr>
          <w:p w:rsidR="00E57476" w:rsidRPr="00E57476" w:rsidRDefault="00E57476" w:rsidP="00E57476">
            <w:pPr>
              <w:rPr>
                <w:b/>
              </w:rPr>
            </w:pPr>
            <w:r w:rsidRPr="00E57476">
              <w:rPr>
                <w:rFonts w:hint="eastAsia"/>
                <w:b/>
              </w:rPr>
              <w:t>输入</w:t>
            </w:r>
          </w:p>
        </w:tc>
      </w:tr>
      <w:tr w:rsidR="00E57476" w:rsidRPr="00E57476" w:rsidTr="004E1CFF">
        <w:tc>
          <w:tcPr>
            <w:tcW w:w="8946" w:type="dxa"/>
            <w:gridSpan w:val="2"/>
          </w:tcPr>
          <w:p w:rsidR="00E57476" w:rsidRPr="00E57476" w:rsidRDefault="00E80C81" w:rsidP="00E57476">
            <w:r>
              <w:rPr>
                <w:rFonts w:hint="eastAsia"/>
              </w:rPr>
              <w:t>业务</w:t>
            </w:r>
            <w:r w:rsidR="008E30DF" w:rsidRPr="0041422B">
              <w:rPr>
                <w:rFonts w:hint="eastAsia"/>
              </w:rPr>
              <w:t>档案编号（格式：年份</w:t>
            </w:r>
            <w:r w:rsidR="008E30DF" w:rsidRPr="0041422B">
              <w:rPr>
                <w:rFonts w:hint="eastAsia"/>
              </w:rPr>
              <w:t>+</w:t>
            </w:r>
            <w:r w:rsidR="008E30DF" w:rsidRPr="0041422B">
              <w:rPr>
                <w:rFonts w:hint="eastAsia"/>
              </w:rPr>
              <w:t>月份</w:t>
            </w:r>
            <w:r w:rsidR="008E30DF" w:rsidRPr="0041422B">
              <w:rPr>
                <w:rFonts w:hint="eastAsia"/>
              </w:rPr>
              <w:t>+</w:t>
            </w:r>
            <w:r w:rsidR="008E30DF" w:rsidRPr="0041422B">
              <w:rPr>
                <w:rFonts w:hint="eastAsia"/>
              </w:rPr>
              <w:t>编号</w:t>
            </w:r>
            <w:r w:rsidR="008E30DF" w:rsidRPr="0041422B">
              <w:rPr>
                <w:rFonts w:hint="eastAsia"/>
              </w:rPr>
              <w:t>4</w:t>
            </w:r>
            <w:r w:rsidR="008E30DF" w:rsidRPr="0041422B">
              <w:rPr>
                <w:rFonts w:hint="eastAsia"/>
              </w:rPr>
              <w:t>位，自动生成也可手工修改）</w:t>
            </w:r>
            <w:r w:rsidR="008E30DF">
              <w:rPr>
                <w:rFonts w:hint="eastAsia"/>
              </w:rPr>
              <w:t>、</w:t>
            </w:r>
            <w:r w:rsidR="008E30DF" w:rsidRPr="0041422B">
              <w:rPr>
                <w:rFonts w:hint="eastAsia"/>
              </w:rPr>
              <w:t>保管期限、保管地点、保管盒号、页数</w:t>
            </w:r>
            <w:r w:rsidR="008E30DF">
              <w:rPr>
                <w:rFonts w:hint="eastAsia"/>
              </w:rPr>
              <w:t>。</w:t>
            </w:r>
          </w:p>
        </w:tc>
      </w:tr>
      <w:tr w:rsidR="00E57476" w:rsidRPr="00E57476" w:rsidTr="004E1CFF">
        <w:tc>
          <w:tcPr>
            <w:tcW w:w="8946" w:type="dxa"/>
            <w:gridSpan w:val="2"/>
          </w:tcPr>
          <w:p w:rsidR="00E57476" w:rsidRPr="00E57476" w:rsidRDefault="00E57476" w:rsidP="00E57476">
            <w:pPr>
              <w:rPr>
                <w:b/>
              </w:rPr>
            </w:pPr>
            <w:r w:rsidRPr="00E57476">
              <w:rPr>
                <w:rFonts w:hint="eastAsia"/>
                <w:b/>
              </w:rPr>
              <w:t>处理</w:t>
            </w:r>
          </w:p>
        </w:tc>
      </w:tr>
      <w:tr w:rsidR="00E57476" w:rsidRPr="00E57476" w:rsidTr="004E1CFF">
        <w:tc>
          <w:tcPr>
            <w:tcW w:w="8946" w:type="dxa"/>
            <w:gridSpan w:val="2"/>
          </w:tcPr>
          <w:p w:rsidR="00E57476" w:rsidRPr="00E57476" w:rsidRDefault="00E57476">
            <w:r w:rsidRPr="00E57476">
              <w:rPr>
                <w:rFonts w:hint="eastAsia"/>
              </w:rPr>
              <w:t>银行用户</w:t>
            </w:r>
            <w:r w:rsidR="0041422B">
              <w:rPr>
                <w:rFonts w:hint="eastAsia"/>
              </w:rPr>
              <w:t>通过待归档业务申请列表，选择需要归档的业务申请，</w:t>
            </w:r>
            <w:r w:rsidRPr="00E57476">
              <w:rPr>
                <w:rFonts w:hint="eastAsia"/>
              </w:rPr>
              <w:t>在</w:t>
            </w:r>
            <w:r w:rsidR="0041422B">
              <w:rPr>
                <w:rFonts w:hint="eastAsia"/>
              </w:rPr>
              <w:t>进入</w:t>
            </w:r>
            <w:r w:rsidRPr="00E57476">
              <w:rPr>
                <w:rFonts w:hint="eastAsia"/>
              </w:rPr>
              <w:t>业务</w:t>
            </w:r>
            <w:r w:rsidR="00D3150D">
              <w:rPr>
                <w:rFonts w:hint="eastAsia"/>
              </w:rPr>
              <w:t>档案</w:t>
            </w:r>
            <w:r w:rsidRPr="00E57476">
              <w:rPr>
                <w:rFonts w:hint="eastAsia"/>
              </w:rPr>
              <w:t>页面</w:t>
            </w:r>
            <w:r w:rsidR="0041422B">
              <w:rPr>
                <w:rFonts w:hint="eastAsia"/>
              </w:rPr>
              <w:t>，录入或修改归档要素信息</w:t>
            </w:r>
            <w:r w:rsidR="008E30DF">
              <w:rPr>
                <w:rFonts w:hint="eastAsia"/>
              </w:rPr>
              <w:t>。</w:t>
            </w:r>
          </w:p>
        </w:tc>
      </w:tr>
      <w:tr w:rsidR="00E57476" w:rsidRPr="00E57476" w:rsidTr="004E1CFF">
        <w:tc>
          <w:tcPr>
            <w:tcW w:w="8946" w:type="dxa"/>
            <w:gridSpan w:val="2"/>
          </w:tcPr>
          <w:p w:rsidR="00E57476" w:rsidRPr="00E57476" w:rsidRDefault="00E57476" w:rsidP="00E57476">
            <w:pPr>
              <w:rPr>
                <w:b/>
              </w:rPr>
            </w:pPr>
            <w:r w:rsidRPr="00E57476">
              <w:rPr>
                <w:rFonts w:hint="eastAsia"/>
                <w:b/>
              </w:rPr>
              <w:t>输出</w:t>
            </w:r>
          </w:p>
        </w:tc>
      </w:tr>
      <w:tr w:rsidR="00E57476" w:rsidRPr="00E57476" w:rsidTr="004E1CFF">
        <w:tc>
          <w:tcPr>
            <w:tcW w:w="8946" w:type="dxa"/>
            <w:gridSpan w:val="2"/>
          </w:tcPr>
          <w:p w:rsidR="00E57476" w:rsidRPr="00E57476" w:rsidRDefault="0041422B" w:rsidP="00E57476">
            <w:r>
              <w:rPr>
                <w:rFonts w:hint="eastAsia"/>
              </w:rPr>
              <w:t>无</w:t>
            </w:r>
          </w:p>
        </w:tc>
      </w:tr>
      <w:tr w:rsidR="00E57476" w:rsidRPr="00E57476" w:rsidTr="004E1CFF">
        <w:tc>
          <w:tcPr>
            <w:tcW w:w="8946" w:type="dxa"/>
            <w:gridSpan w:val="2"/>
          </w:tcPr>
          <w:p w:rsidR="00E57476" w:rsidRPr="00E57476" w:rsidRDefault="00E57476" w:rsidP="00E57476">
            <w:pPr>
              <w:rPr>
                <w:b/>
              </w:rPr>
            </w:pPr>
            <w:r w:rsidRPr="00E57476">
              <w:rPr>
                <w:rFonts w:hint="eastAsia"/>
                <w:b/>
              </w:rPr>
              <w:t>错误提示</w:t>
            </w:r>
          </w:p>
        </w:tc>
      </w:tr>
      <w:tr w:rsidR="00E57476" w:rsidRPr="00E57476" w:rsidTr="004E1CFF">
        <w:tc>
          <w:tcPr>
            <w:tcW w:w="8946" w:type="dxa"/>
            <w:gridSpan w:val="2"/>
          </w:tcPr>
          <w:p w:rsidR="00E57476" w:rsidRPr="00E57476" w:rsidRDefault="0041422B" w:rsidP="00E57476">
            <w:r>
              <w:rPr>
                <w:rFonts w:hint="eastAsia"/>
              </w:rPr>
              <w:lastRenderedPageBreak/>
              <w:t>无</w:t>
            </w:r>
          </w:p>
        </w:tc>
      </w:tr>
      <w:tr w:rsidR="00E57476" w:rsidRPr="00E57476" w:rsidTr="004E1CFF">
        <w:tc>
          <w:tcPr>
            <w:tcW w:w="8946" w:type="dxa"/>
            <w:gridSpan w:val="2"/>
          </w:tcPr>
          <w:p w:rsidR="00E57476" w:rsidRPr="00E57476" w:rsidRDefault="00E57476" w:rsidP="00E57476">
            <w:pPr>
              <w:rPr>
                <w:b/>
              </w:rPr>
            </w:pPr>
            <w:r w:rsidRPr="00E57476">
              <w:rPr>
                <w:rFonts w:hint="eastAsia"/>
                <w:b/>
              </w:rPr>
              <w:t>备注</w:t>
            </w:r>
          </w:p>
        </w:tc>
      </w:tr>
      <w:tr w:rsidR="00E57476" w:rsidRPr="00E57476" w:rsidTr="004E1CFF">
        <w:tc>
          <w:tcPr>
            <w:tcW w:w="8946" w:type="dxa"/>
            <w:gridSpan w:val="2"/>
          </w:tcPr>
          <w:p w:rsidR="00E57476" w:rsidRPr="00E57476" w:rsidRDefault="005D69C4" w:rsidP="00E57476">
            <w:r>
              <w:rPr>
                <w:rFonts w:hint="eastAsia"/>
              </w:rPr>
              <w:t>无</w:t>
            </w:r>
          </w:p>
        </w:tc>
      </w:tr>
    </w:tbl>
    <w:p w:rsidR="00E57476" w:rsidRPr="00E57476" w:rsidRDefault="00E57476" w:rsidP="00A364D7"/>
    <w:p w:rsidR="0041422B" w:rsidRDefault="0041422B" w:rsidP="00A364D7">
      <w:pPr>
        <w:pStyle w:val="5"/>
      </w:pPr>
      <w:r>
        <w:rPr>
          <w:rFonts w:hint="eastAsia"/>
        </w:rPr>
        <w:t>查看</w:t>
      </w:r>
    </w:p>
    <w:tbl>
      <w:tblPr>
        <w:tblStyle w:val="ab"/>
        <w:tblW w:w="0" w:type="auto"/>
        <w:tblLook w:val="04A0" w:firstRow="1" w:lastRow="0" w:firstColumn="1" w:lastColumn="0" w:noHBand="0" w:noVBand="1"/>
      </w:tblPr>
      <w:tblGrid>
        <w:gridCol w:w="1384"/>
        <w:gridCol w:w="7562"/>
      </w:tblGrid>
      <w:tr w:rsidR="0041422B" w:rsidRPr="0041422B" w:rsidTr="004E1CFF">
        <w:tc>
          <w:tcPr>
            <w:tcW w:w="1384" w:type="dxa"/>
          </w:tcPr>
          <w:p w:rsidR="0041422B" w:rsidRPr="0041422B" w:rsidRDefault="0041422B" w:rsidP="0041422B">
            <w:pPr>
              <w:rPr>
                <w:b/>
              </w:rPr>
            </w:pPr>
            <w:r w:rsidRPr="0041422B">
              <w:rPr>
                <w:rFonts w:hint="eastAsia"/>
                <w:b/>
              </w:rPr>
              <w:t>操作人</w:t>
            </w:r>
          </w:p>
        </w:tc>
        <w:tc>
          <w:tcPr>
            <w:tcW w:w="7562" w:type="dxa"/>
          </w:tcPr>
          <w:p w:rsidR="0041422B" w:rsidRPr="0041422B" w:rsidRDefault="0041422B" w:rsidP="0041422B">
            <w:r w:rsidRPr="0041422B">
              <w:rPr>
                <w:rFonts w:hint="eastAsia"/>
              </w:rPr>
              <w:t>银行用户</w:t>
            </w:r>
          </w:p>
        </w:tc>
      </w:tr>
      <w:tr w:rsidR="0041422B" w:rsidRPr="0041422B" w:rsidTr="004E1CFF">
        <w:tc>
          <w:tcPr>
            <w:tcW w:w="1384" w:type="dxa"/>
          </w:tcPr>
          <w:p w:rsidR="0041422B" w:rsidRPr="0041422B" w:rsidRDefault="0041422B" w:rsidP="0041422B">
            <w:pPr>
              <w:rPr>
                <w:b/>
              </w:rPr>
            </w:pPr>
            <w:r w:rsidRPr="0041422B">
              <w:rPr>
                <w:rFonts w:hint="eastAsia"/>
                <w:b/>
              </w:rPr>
              <w:t>条件</w:t>
            </w:r>
          </w:p>
        </w:tc>
        <w:tc>
          <w:tcPr>
            <w:tcW w:w="7562" w:type="dxa"/>
          </w:tcPr>
          <w:p w:rsidR="0041422B" w:rsidRPr="0041422B" w:rsidRDefault="0041422B">
            <w:r w:rsidRPr="0041422B">
              <w:rPr>
                <w:rFonts w:hint="eastAsia"/>
              </w:rPr>
              <w:t>已登录，</w:t>
            </w:r>
            <w:r w:rsidR="001328AB" w:rsidRPr="001328AB">
              <w:rPr>
                <w:rFonts w:hint="eastAsia"/>
                <w:color w:val="000000" w:themeColor="text1"/>
              </w:rPr>
              <w:t>业务状态为已办结，归档状态为</w:t>
            </w:r>
            <w:r w:rsidR="001328AB">
              <w:rPr>
                <w:rFonts w:hint="eastAsia"/>
                <w:color w:val="000000" w:themeColor="text1"/>
              </w:rPr>
              <w:t>已</w:t>
            </w:r>
            <w:r w:rsidR="001328AB" w:rsidRPr="001328AB">
              <w:rPr>
                <w:rFonts w:hint="eastAsia"/>
                <w:color w:val="000000" w:themeColor="text1"/>
              </w:rPr>
              <w:t>归档</w:t>
            </w:r>
          </w:p>
        </w:tc>
      </w:tr>
      <w:tr w:rsidR="0041422B" w:rsidRPr="0041422B" w:rsidTr="004E1CFF">
        <w:tc>
          <w:tcPr>
            <w:tcW w:w="8946" w:type="dxa"/>
            <w:gridSpan w:val="2"/>
          </w:tcPr>
          <w:p w:rsidR="0041422B" w:rsidRPr="0041422B" w:rsidRDefault="0041422B" w:rsidP="0041422B">
            <w:pPr>
              <w:rPr>
                <w:b/>
              </w:rPr>
            </w:pPr>
            <w:r w:rsidRPr="0041422B">
              <w:rPr>
                <w:rFonts w:hint="eastAsia"/>
                <w:b/>
              </w:rPr>
              <w:t>输入</w:t>
            </w:r>
          </w:p>
        </w:tc>
      </w:tr>
      <w:tr w:rsidR="0041422B" w:rsidRPr="0041422B" w:rsidTr="004E1CFF">
        <w:tc>
          <w:tcPr>
            <w:tcW w:w="8946" w:type="dxa"/>
            <w:gridSpan w:val="2"/>
          </w:tcPr>
          <w:p w:rsidR="0041422B" w:rsidRPr="0041422B" w:rsidRDefault="0041422B" w:rsidP="0041422B">
            <w:r w:rsidRPr="0041422B">
              <w:rPr>
                <w:rFonts w:hint="eastAsia"/>
              </w:rPr>
              <w:t>无</w:t>
            </w:r>
          </w:p>
        </w:tc>
      </w:tr>
      <w:tr w:rsidR="0041422B" w:rsidRPr="0041422B" w:rsidTr="004E1CFF">
        <w:tc>
          <w:tcPr>
            <w:tcW w:w="8946" w:type="dxa"/>
            <w:gridSpan w:val="2"/>
          </w:tcPr>
          <w:p w:rsidR="0041422B" w:rsidRPr="0041422B" w:rsidRDefault="0041422B" w:rsidP="0041422B">
            <w:pPr>
              <w:rPr>
                <w:b/>
              </w:rPr>
            </w:pPr>
            <w:r w:rsidRPr="0041422B">
              <w:rPr>
                <w:rFonts w:hint="eastAsia"/>
                <w:b/>
              </w:rPr>
              <w:t>处理</w:t>
            </w:r>
          </w:p>
        </w:tc>
      </w:tr>
      <w:tr w:rsidR="0041422B" w:rsidRPr="0041422B" w:rsidTr="004E1CFF">
        <w:tc>
          <w:tcPr>
            <w:tcW w:w="8946" w:type="dxa"/>
            <w:gridSpan w:val="2"/>
          </w:tcPr>
          <w:p w:rsidR="0041422B" w:rsidRPr="0041422B" w:rsidRDefault="0041422B" w:rsidP="0041422B">
            <w:r w:rsidRPr="0041422B">
              <w:rPr>
                <w:rFonts w:hint="eastAsia"/>
              </w:rPr>
              <w:t>银行用户通过</w:t>
            </w:r>
            <w:r w:rsidR="00D3150D">
              <w:rPr>
                <w:rFonts w:hint="eastAsia"/>
              </w:rPr>
              <w:t>业务档案</w:t>
            </w:r>
            <w:r w:rsidRPr="0041422B">
              <w:rPr>
                <w:rFonts w:hint="eastAsia"/>
              </w:rPr>
              <w:t>列表（</w:t>
            </w:r>
            <w:r>
              <w:rPr>
                <w:rFonts w:hint="eastAsia"/>
              </w:rPr>
              <w:t>待销毁业务列表、档案</w:t>
            </w:r>
            <w:r w:rsidRPr="0041422B">
              <w:rPr>
                <w:rFonts w:hint="eastAsia"/>
              </w:rPr>
              <w:t>查询结果返回列表），选择需要</w:t>
            </w:r>
            <w:r w:rsidR="00D3150D">
              <w:rPr>
                <w:rFonts w:hint="eastAsia"/>
              </w:rPr>
              <w:t>查看的业务档案</w:t>
            </w:r>
            <w:r w:rsidRPr="0041422B">
              <w:rPr>
                <w:rFonts w:hint="eastAsia"/>
              </w:rPr>
              <w:t>，并进入业务</w:t>
            </w:r>
            <w:r w:rsidR="00D3150D">
              <w:rPr>
                <w:rFonts w:hint="eastAsia"/>
              </w:rPr>
              <w:t>档案</w:t>
            </w:r>
            <w:r w:rsidRPr="0041422B">
              <w:rPr>
                <w:rFonts w:hint="eastAsia"/>
              </w:rPr>
              <w:t>页面；</w:t>
            </w:r>
          </w:p>
          <w:p w:rsidR="0041422B" w:rsidRPr="0041422B" w:rsidRDefault="0041422B">
            <w:r w:rsidRPr="0041422B">
              <w:rPr>
                <w:rFonts w:hint="eastAsia"/>
              </w:rPr>
              <w:t>根据业务</w:t>
            </w:r>
            <w:r w:rsidR="00D3150D">
              <w:rPr>
                <w:rFonts w:hint="eastAsia"/>
              </w:rPr>
              <w:t>档案的</w:t>
            </w:r>
            <w:r w:rsidRPr="0041422B">
              <w:rPr>
                <w:rFonts w:hint="eastAsia"/>
              </w:rPr>
              <w:t>业务状态控制可进行的操作。</w:t>
            </w:r>
          </w:p>
        </w:tc>
      </w:tr>
      <w:tr w:rsidR="0041422B" w:rsidRPr="0041422B" w:rsidTr="004E1CFF">
        <w:tc>
          <w:tcPr>
            <w:tcW w:w="8946" w:type="dxa"/>
            <w:gridSpan w:val="2"/>
          </w:tcPr>
          <w:p w:rsidR="0041422B" w:rsidRPr="0041422B" w:rsidRDefault="0041422B" w:rsidP="0041422B">
            <w:pPr>
              <w:rPr>
                <w:b/>
              </w:rPr>
            </w:pPr>
            <w:r w:rsidRPr="0041422B">
              <w:rPr>
                <w:rFonts w:hint="eastAsia"/>
                <w:b/>
              </w:rPr>
              <w:t>输出</w:t>
            </w:r>
          </w:p>
        </w:tc>
      </w:tr>
      <w:tr w:rsidR="0041422B" w:rsidRPr="0041422B" w:rsidTr="004E1CFF">
        <w:tc>
          <w:tcPr>
            <w:tcW w:w="8946" w:type="dxa"/>
            <w:gridSpan w:val="2"/>
          </w:tcPr>
          <w:p w:rsidR="0041422B" w:rsidRPr="0041422B" w:rsidRDefault="0041422B">
            <w:r w:rsidRPr="0041422B">
              <w:rPr>
                <w:rFonts w:hint="eastAsia"/>
              </w:rPr>
              <w:t>显示</w:t>
            </w:r>
            <w:r w:rsidR="00D3150D">
              <w:rPr>
                <w:rFonts w:hint="eastAsia"/>
              </w:rPr>
              <w:t>业务档案</w:t>
            </w:r>
            <w:r w:rsidRPr="0041422B">
              <w:rPr>
                <w:rFonts w:hint="eastAsia"/>
              </w:rPr>
              <w:t>详细内容。</w:t>
            </w:r>
          </w:p>
        </w:tc>
      </w:tr>
      <w:tr w:rsidR="0041422B" w:rsidRPr="0041422B" w:rsidTr="004E1CFF">
        <w:tc>
          <w:tcPr>
            <w:tcW w:w="8946" w:type="dxa"/>
            <w:gridSpan w:val="2"/>
          </w:tcPr>
          <w:p w:rsidR="0041422B" w:rsidRPr="0041422B" w:rsidRDefault="0041422B" w:rsidP="0041422B">
            <w:pPr>
              <w:rPr>
                <w:b/>
              </w:rPr>
            </w:pPr>
            <w:r w:rsidRPr="0041422B">
              <w:rPr>
                <w:rFonts w:hint="eastAsia"/>
                <w:b/>
              </w:rPr>
              <w:t>错误提示</w:t>
            </w:r>
          </w:p>
        </w:tc>
      </w:tr>
      <w:tr w:rsidR="0041422B" w:rsidRPr="0041422B" w:rsidTr="004E1CFF">
        <w:tc>
          <w:tcPr>
            <w:tcW w:w="8946" w:type="dxa"/>
            <w:gridSpan w:val="2"/>
          </w:tcPr>
          <w:p w:rsidR="0041422B" w:rsidRPr="0041422B" w:rsidRDefault="0041422B" w:rsidP="0041422B">
            <w:r w:rsidRPr="0041422B">
              <w:rPr>
                <w:rFonts w:hint="eastAsia"/>
              </w:rPr>
              <w:t>打开时如有错误，系统提示“打开失败”。</w:t>
            </w:r>
          </w:p>
        </w:tc>
      </w:tr>
      <w:tr w:rsidR="0041422B" w:rsidRPr="0041422B" w:rsidTr="004E1CFF">
        <w:tc>
          <w:tcPr>
            <w:tcW w:w="8946" w:type="dxa"/>
            <w:gridSpan w:val="2"/>
          </w:tcPr>
          <w:p w:rsidR="0041422B" w:rsidRPr="0041422B" w:rsidRDefault="0041422B" w:rsidP="0041422B">
            <w:pPr>
              <w:rPr>
                <w:b/>
              </w:rPr>
            </w:pPr>
            <w:r w:rsidRPr="0041422B">
              <w:rPr>
                <w:rFonts w:hint="eastAsia"/>
                <w:b/>
              </w:rPr>
              <w:t>备注</w:t>
            </w:r>
          </w:p>
        </w:tc>
      </w:tr>
      <w:tr w:rsidR="0041422B" w:rsidRPr="0041422B" w:rsidTr="004E1CFF">
        <w:tc>
          <w:tcPr>
            <w:tcW w:w="8946" w:type="dxa"/>
            <w:gridSpan w:val="2"/>
          </w:tcPr>
          <w:p w:rsidR="0041422B" w:rsidRPr="0041422B" w:rsidRDefault="0041422B" w:rsidP="0041422B">
            <w:r w:rsidRPr="0041422B">
              <w:rPr>
                <w:rFonts w:hint="eastAsia"/>
              </w:rPr>
              <w:t>对应业务</w:t>
            </w:r>
            <w:r w:rsidR="00632E47">
              <w:rPr>
                <w:rFonts w:hint="eastAsia"/>
              </w:rPr>
              <w:t>档案</w:t>
            </w:r>
            <w:r w:rsidRPr="0041422B">
              <w:rPr>
                <w:rFonts w:hint="eastAsia"/>
              </w:rPr>
              <w:t>可进行的操作如下：</w:t>
            </w:r>
          </w:p>
          <w:p w:rsidR="0041422B" w:rsidRPr="00C67B26" w:rsidRDefault="00632E47" w:rsidP="0041422B">
            <w:pPr>
              <w:rPr>
                <w:color w:val="000000" w:themeColor="text1"/>
              </w:rPr>
            </w:pPr>
            <w:r w:rsidRPr="00C67B26">
              <w:rPr>
                <w:rFonts w:hint="eastAsia"/>
                <w:color w:val="000000" w:themeColor="text1"/>
              </w:rPr>
              <w:t>修改：已归档</w:t>
            </w:r>
            <w:r w:rsidR="003C028F" w:rsidRPr="00C67B26">
              <w:rPr>
                <w:rFonts w:hint="eastAsia"/>
                <w:color w:val="000000" w:themeColor="text1"/>
              </w:rPr>
              <w:t>（档案要素）</w:t>
            </w:r>
          </w:p>
          <w:p w:rsidR="00632E47" w:rsidRPr="00632E47" w:rsidRDefault="00632E47">
            <w:r w:rsidRPr="00C67B26">
              <w:rPr>
                <w:rFonts w:hint="eastAsia"/>
                <w:color w:val="000000" w:themeColor="text1"/>
              </w:rPr>
              <w:t>销毁：</w:t>
            </w:r>
            <w:r w:rsidR="003C028F" w:rsidRPr="00C67B26">
              <w:rPr>
                <w:rFonts w:hint="eastAsia"/>
                <w:color w:val="000000" w:themeColor="text1"/>
              </w:rPr>
              <w:t>已归档（超过保管期限的</w:t>
            </w:r>
            <w:r w:rsidRPr="00C67B26">
              <w:rPr>
                <w:rFonts w:hint="eastAsia"/>
                <w:color w:val="000000" w:themeColor="text1"/>
              </w:rPr>
              <w:t>）</w:t>
            </w:r>
          </w:p>
        </w:tc>
      </w:tr>
    </w:tbl>
    <w:p w:rsidR="0041422B" w:rsidRPr="005D69C4" w:rsidRDefault="0041422B"/>
    <w:p w:rsidR="0041422B" w:rsidRDefault="0041422B" w:rsidP="00A364D7">
      <w:pPr>
        <w:pStyle w:val="5"/>
      </w:pPr>
      <w:r>
        <w:rPr>
          <w:rFonts w:hint="eastAsia"/>
        </w:rPr>
        <w:t>修改</w:t>
      </w:r>
    </w:p>
    <w:tbl>
      <w:tblPr>
        <w:tblStyle w:val="ab"/>
        <w:tblW w:w="0" w:type="auto"/>
        <w:tblLook w:val="04A0" w:firstRow="1" w:lastRow="0" w:firstColumn="1" w:lastColumn="0" w:noHBand="0" w:noVBand="1"/>
      </w:tblPr>
      <w:tblGrid>
        <w:gridCol w:w="1384"/>
        <w:gridCol w:w="7562"/>
      </w:tblGrid>
      <w:tr w:rsidR="008E30DF" w:rsidRPr="008E30DF" w:rsidTr="004E1CFF">
        <w:tc>
          <w:tcPr>
            <w:tcW w:w="1384" w:type="dxa"/>
          </w:tcPr>
          <w:p w:rsidR="008E30DF" w:rsidRPr="008E30DF" w:rsidRDefault="008E30DF" w:rsidP="008E30DF">
            <w:pPr>
              <w:rPr>
                <w:b/>
              </w:rPr>
            </w:pPr>
            <w:r w:rsidRPr="008E30DF">
              <w:rPr>
                <w:rFonts w:hint="eastAsia"/>
                <w:b/>
              </w:rPr>
              <w:t>操作人</w:t>
            </w:r>
          </w:p>
        </w:tc>
        <w:tc>
          <w:tcPr>
            <w:tcW w:w="7562" w:type="dxa"/>
          </w:tcPr>
          <w:p w:rsidR="008E30DF" w:rsidRPr="008E30DF" w:rsidRDefault="008E30DF" w:rsidP="008E30DF">
            <w:r w:rsidRPr="008E30DF">
              <w:rPr>
                <w:rFonts w:hint="eastAsia"/>
              </w:rPr>
              <w:t>银行用户</w:t>
            </w:r>
          </w:p>
        </w:tc>
      </w:tr>
      <w:tr w:rsidR="008E30DF" w:rsidRPr="008E30DF" w:rsidTr="004E1CFF">
        <w:tc>
          <w:tcPr>
            <w:tcW w:w="1384" w:type="dxa"/>
          </w:tcPr>
          <w:p w:rsidR="008E30DF" w:rsidRPr="008E30DF" w:rsidRDefault="008E30DF" w:rsidP="008E30DF">
            <w:pPr>
              <w:rPr>
                <w:b/>
              </w:rPr>
            </w:pPr>
            <w:r w:rsidRPr="008E30DF">
              <w:rPr>
                <w:rFonts w:hint="eastAsia"/>
                <w:b/>
              </w:rPr>
              <w:t>条件</w:t>
            </w:r>
          </w:p>
        </w:tc>
        <w:tc>
          <w:tcPr>
            <w:tcW w:w="7562" w:type="dxa"/>
          </w:tcPr>
          <w:p w:rsidR="008E30DF" w:rsidRPr="008E30DF" w:rsidRDefault="005D69C4">
            <w:r w:rsidRPr="005D69C4">
              <w:rPr>
                <w:rFonts w:hint="eastAsia"/>
              </w:rPr>
              <w:t>已登录</w:t>
            </w:r>
            <w:r w:rsidR="001328AB">
              <w:rPr>
                <w:rFonts w:hint="eastAsia"/>
              </w:rPr>
              <w:t>，</w:t>
            </w:r>
            <w:r w:rsidR="001328AB" w:rsidRPr="001328AB">
              <w:rPr>
                <w:rFonts w:hint="eastAsia"/>
              </w:rPr>
              <w:t>业务状态为已办结，归档状态为已归档</w:t>
            </w:r>
          </w:p>
        </w:tc>
      </w:tr>
      <w:tr w:rsidR="008E30DF" w:rsidRPr="008E30DF" w:rsidTr="004E1CFF">
        <w:tc>
          <w:tcPr>
            <w:tcW w:w="8946" w:type="dxa"/>
            <w:gridSpan w:val="2"/>
          </w:tcPr>
          <w:p w:rsidR="008E30DF" w:rsidRPr="008E30DF" w:rsidRDefault="008E30DF" w:rsidP="008E30DF">
            <w:pPr>
              <w:rPr>
                <w:b/>
              </w:rPr>
            </w:pPr>
            <w:r w:rsidRPr="008E30DF">
              <w:rPr>
                <w:rFonts w:hint="eastAsia"/>
                <w:b/>
              </w:rPr>
              <w:t>输入</w:t>
            </w:r>
          </w:p>
        </w:tc>
      </w:tr>
      <w:tr w:rsidR="008E30DF" w:rsidRPr="008E30DF" w:rsidTr="004E1CFF">
        <w:tc>
          <w:tcPr>
            <w:tcW w:w="8946" w:type="dxa"/>
            <w:gridSpan w:val="2"/>
          </w:tcPr>
          <w:p w:rsidR="008E30DF" w:rsidRPr="008E30DF" w:rsidRDefault="00E80C81" w:rsidP="008E30DF">
            <w:r>
              <w:rPr>
                <w:rFonts w:hint="eastAsia"/>
              </w:rPr>
              <w:t>业务</w:t>
            </w:r>
            <w:r w:rsidR="008E30DF" w:rsidRPr="008E30DF">
              <w:rPr>
                <w:rFonts w:hint="eastAsia"/>
              </w:rPr>
              <w:t>档案编号（格式：年份</w:t>
            </w:r>
            <w:r w:rsidR="008E30DF" w:rsidRPr="008E30DF">
              <w:rPr>
                <w:rFonts w:hint="eastAsia"/>
              </w:rPr>
              <w:t>+</w:t>
            </w:r>
            <w:r w:rsidR="008E30DF" w:rsidRPr="008E30DF">
              <w:rPr>
                <w:rFonts w:hint="eastAsia"/>
              </w:rPr>
              <w:t>月份</w:t>
            </w:r>
            <w:r w:rsidR="008E30DF" w:rsidRPr="008E30DF">
              <w:rPr>
                <w:rFonts w:hint="eastAsia"/>
              </w:rPr>
              <w:t>+</w:t>
            </w:r>
            <w:r w:rsidR="008E30DF" w:rsidRPr="008E30DF">
              <w:rPr>
                <w:rFonts w:hint="eastAsia"/>
              </w:rPr>
              <w:t>编号</w:t>
            </w:r>
            <w:r w:rsidR="008E30DF" w:rsidRPr="008E30DF">
              <w:rPr>
                <w:rFonts w:hint="eastAsia"/>
              </w:rPr>
              <w:t>4</w:t>
            </w:r>
            <w:r w:rsidR="008E30DF" w:rsidRPr="008E30DF">
              <w:rPr>
                <w:rFonts w:hint="eastAsia"/>
              </w:rPr>
              <w:t>位，自动生成也可手工修改）、保管期限、</w:t>
            </w:r>
            <w:r w:rsidR="008E30DF" w:rsidRPr="008E30DF">
              <w:rPr>
                <w:rFonts w:hint="eastAsia"/>
              </w:rPr>
              <w:lastRenderedPageBreak/>
              <w:t>保管地点、保管盒号、页数。</w:t>
            </w:r>
          </w:p>
        </w:tc>
      </w:tr>
      <w:tr w:rsidR="008E30DF" w:rsidRPr="008E30DF" w:rsidTr="004E1CFF">
        <w:tc>
          <w:tcPr>
            <w:tcW w:w="8946" w:type="dxa"/>
            <w:gridSpan w:val="2"/>
          </w:tcPr>
          <w:p w:rsidR="008E30DF" w:rsidRPr="008E30DF" w:rsidRDefault="008E30DF" w:rsidP="008E30DF">
            <w:pPr>
              <w:rPr>
                <w:b/>
              </w:rPr>
            </w:pPr>
            <w:r w:rsidRPr="008E30DF">
              <w:rPr>
                <w:rFonts w:hint="eastAsia"/>
                <w:b/>
              </w:rPr>
              <w:lastRenderedPageBreak/>
              <w:t>处理</w:t>
            </w:r>
          </w:p>
        </w:tc>
      </w:tr>
      <w:tr w:rsidR="008E30DF" w:rsidRPr="008E30DF" w:rsidTr="004E1CFF">
        <w:tc>
          <w:tcPr>
            <w:tcW w:w="8946" w:type="dxa"/>
            <w:gridSpan w:val="2"/>
          </w:tcPr>
          <w:p w:rsidR="008E30DF" w:rsidRPr="008E30DF" w:rsidRDefault="008E30DF">
            <w:r w:rsidRPr="008E30DF">
              <w:rPr>
                <w:rFonts w:hint="eastAsia"/>
              </w:rPr>
              <w:t>银行用户通过业务</w:t>
            </w:r>
            <w:r>
              <w:rPr>
                <w:rFonts w:hint="eastAsia"/>
              </w:rPr>
              <w:t>档案</w:t>
            </w:r>
            <w:r w:rsidRPr="008E30DF">
              <w:rPr>
                <w:rFonts w:hint="eastAsia"/>
              </w:rPr>
              <w:t>列表</w:t>
            </w:r>
            <w:r>
              <w:rPr>
                <w:rFonts w:hint="eastAsia"/>
              </w:rPr>
              <w:t>（档案查询返回结果列表）</w:t>
            </w:r>
            <w:r w:rsidRPr="008E30DF">
              <w:rPr>
                <w:rFonts w:hint="eastAsia"/>
              </w:rPr>
              <w:t>，选择需要</w:t>
            </w:r>
            <w:r>
              <w:rPr>
                <w:rFonts w:hint="eastAsia"/>
              </w:rPr>
              <w:t>修改</w:t>
            </w:r>
            <w:r w:rsidRPr="008E30DF">
              <w:rPr>
                <w:rFonts w:hint="eastAsia"/>
              </w:rPr>
              <w:t>的业务</w:t>
            </w:r>
            <w:r>
              <w:rPr>
                <w:rFonts w:hint="eastAsia"/>
              </w:rPr>
              <w:t>档案</w:t>
            </w:r>
            <w:r w:rsidRPr="008E30DF">
              <w:rPr>
                <w:rFonts w:hint="eastAsia"/>
              </w:rPr>
              <w:t>，在进入业务档案页面，修改归档要素信息。</w:t>
            </w:r>
          </w:p>
        </w:tc>
      </w:tr>
      <w:tr w:rsidR="008E30DF" w:rsidRPr="008E30DF" w:rsidTr="004E1CFF">
        <w:tc>
          <w:tcPr>
            <w:tcW w:w="8946" w:type="dxa"/>
            <w:gridSpan w:val="2"/>
          </w:tcPr>
          <w:p w:rsidR="008E30DF" w:rsidRPr="008E30DF" w:rsidRDefault="008E30DF" w:rsidP="008E30DF">
            <w:pPr>
              <w:rPr>
                <w:b/>
              </w:rPr>
            </w:pPr>
            <w:r w:rsidRPr="008E30DF">
              <w:rPr>
                <w:rFonts w:hint="eastAsia"/>
                <w:b/>
              </w:rPr>
              <w:t>输出</w:t>
            </w:r>
          </w:p>
        </w:tc>
      </w:tr>
      <w:tr w:rsidR="008E30DF" w:rsidRPr="008E30DF" w:rsidTr="004E1CFF">
        <w:tc>
          <w:tcPr>
            <w:tcW w:w="8946" w:type="dxa"/>
            <w:gridSpan w:val="2"/>
          </w:tcPr>
          <w:p w:rsidR="008E30DF" w:rsidRPr="008E30DF" w:rsidRDefault="008E30DF" w:rsidP="008E30DF">
            <w:r w:rsidRPr="008E30DF">
              <w:rPr>
                <w:rFonts w:hint="eastAsia"/>
              </w:rPr>
              <w:t>无</w:t>
            </w:r>
          </w:p>
        </w:tc>
      </w:tr>
      <w:tr w:rsidR="008E30DF" w:rsidRPr="008E30DF" w:rsidTr="004E1CFF">
        <w:tc>
          <w:tcPr>
            <w:tcW w:w="8946" w:type="dxa"/>
            <w:gridSpan w:val="2"/>
          </w:tcPr>
          <w:p w:rsidR="008E30DF" w:rsidRPr="008E30DF" w:rsidRDefault="008E30DF" w:rsidP="008E30DF">
            <w:pPr>
              <w:rPr>
                <w:b/>
              </w:rPr>
            </w:pPr>
            <w:r w:rsidRPr="008E30DF">
              <w:rPr>
                <w:rFonts w:hint="eastAsia"/>
                <w:b/>
              </w:rPr>
              <w:t>错误提示</w:t>
            </w:r>
          </w:p>
        </w:tc>
      </w:tr>
      <w:tr w:rsidR="008E30DF" w:rsidRPr="008E30DF" w:rsidTr="004E1CFF">
        <w:tc>
          <w:tcPr>
            <w:tcW w:w="8946" w:type="dxa"/>
            <w:gridSpan w:val="2"/>
          </w:tcPr>
          <w:p w:rsidR="008E30DF" w:rsidRPr="008E30DF" w:rsidRDefault="008E30DF" w:rsidP="008E30DF">
            <w:r w:rsidRPr="008E30DF">
              <w:rPr>
                <w:rFonts w:hint="eastAsia"/>
              </w:rPr>
              <w:t>无</w:t>
            </w:r>
          </w:p>
        </w:tc>
      </w:tr>
      <w:tr w:rsidR="008E30DF" w:rsidRPr="008E30DF" w:rsidTr="004E1CFF">
        <w:tc>
          <w:tcPr>
            <w:tcW w:w="8946" w:type="dxa"/>
            <w:gridSpan w:val="2"/>
          </w:tcPr>
          <w:p w:rsidR="008E30DF" w:rsidRPr="008E30DF" w:rsidRDefault="008E30DF" w:rsidP="008E30DF">
            <w:pPr>
              <w:rPr>
                <w:b/>
              </w:rPr>
            </w:pPr>
            <w:r w:rsidRPr="008E30DF">
              <w:rPr>
                <w:rFonts w:hint="eastAsia"/>
                <w:b/>
              </w:rPr>
              <w:t>备注</w:t>
            </w:r>
          </w:p>
        </w:tc>
      </w:tr>
      <w:tr w:rsidR="008E30DF" w:rsidRPr="008E30DF" w:rsidTr="004E1CFF">
        <w:tc>
          <w:tcPr>
            <w:tcW w:w="8946" w:type="dxa"/>
            <w:gridSpan w:val="2"/>
          </w:tcPr>
          <w:p w:rsidR="008E30DF" w:rsidRPr="008E30DF" w:rsidRDefault="008E30DF" w:rsidP="008E30DF">
            <w:r w:rsidRPr="008E30DF">
              <w:rPr>
                <w:rFonts w:hint="eastAsia"/>
              </w:rPr>
              <w:t>范围标记为“全部”的法律法规面向企业和银行，“内部”的仅面向银行。</w:t>
            </w:r>
          </w:p>
        </w:tc>
      </w:tr>
    </w:tbl>
    <w:p w:rsidR="0041422B" w:rsidRPr="005D69C4" w:rsidRDefault="0041422B"/>
    <w:p w:rsidR="0041422B" w:rsidRDefault="0041422B" w:rsidP="00A364D7">
      <w:pPr>
        <w:pStyle w:val="5"/>
      </w:pPr>
      <w:r>
        <w:rPr>
          <w:rFonts w:hint="eastAsia"/>
        </w:rPr>
        <w:t>保存</w:t>
      </w:r>
    </w:p>
    <w:tbl>
      <w:tblPr>
        <w:tblStyle w:val="ab"/>
        <w:tblW w:w="0" w:type="auto"/>
        <w:tblLook w:val="04A0" w:firstRow="1" w:lastRow="0" w:firstColumn="1" w:lastColumn="0" w:noHBand="0" w:noVBand="1"/>
      </w:tblPr>
      <w:tblGrid>
        <w:gridCol w:w="1384"/>
        <w:gridCol w:w="7562"/>
      </w:tblGrid>
      <w:tr w:rsidR="0041422B" w:rsidRPr="0041422B" w:rsidTr="004E1CFF">
        <w:tc>
          <w:tcPr>
            <w:tcW w:w="1384" w:type="dxa"/>
          </w:tcPr>
          <w:p w:rsidR="0041422B" w:rsidRPr="0041422B" w:rsidRDefault="0041422B" w:rsidP="0041422B">
            <w:pPr>
              <w:rPr>
                <w:b/>
              </w:rPr>
            </w:pPr>
            <w:r w:rsidRPr="0041422B">
              <w:rPr>
                <w:rFonts w:hint="eastAsia"/>
                <w:b/>
              </w:rPr>
              <w:t>操作人</w:t>
            </w:r>
          </w:p>
        </w:tc>
        <w:tc>
          <w:tcPr>
            <w:tcW w:w="7562" w:type="dxa"/>
          </w:tcPr>
          <w:p w:rsidR="0041422B" w:rsidRPr="0041422B" w:rsidRDefault="0041422B" w:rsidP="0041422B">
            <w:r w:rsidRPr="0041422B">
              <w:rPr>
                <w:rFonts w:hint="eastAsia"/>
              </w:rPr>
              <w:t>银行用户</w:t>
            </w:r>
          </w:p>
        </w:tc>
      </w:tr>
      <w:tr w:rsidR="0041422B" w:rsidRPr="0041422B" w:rsidTr="004E1CFF">
        <w:tc>
          <w:tcPr>
            <w:tcW w:w="1384" w:type="dxa"/>
          </w:tcPr>
          <w:p w:rsidR="0041422B" w:rsidRPr="0041422B" w:rsidRDefault="0041422B" w:rsidP="0041422B">
            <w:pPr>
              <w:rPr>
                <w:b/>
              </w:rPr>
            </w:pPr>
            <w:r w:rsidRPr="0041422B">
              <w:rPr>
                <w:rFonts w:hint="eastAsia"/>
                <w:b/>
              </w:rPr>
              <w:t>条件</w:t>
            </w:r>
          </w:p>
        </w:tc>
        <w:tc>
          <w:tcPr>
            <w:tcW w:w="7562" w:type="dxa"/>
          </w:tcPr>
          <w:p w:rsidR="0041422B" w:rsidRPr="0041422B" w:rsidRDefault="001328AB">
            <w:r w:rsidRPr="001328AB">
              <w:rPr>
                <w:rFonts w:hint="eastAsia"/>
              </w:rPr>
              <w:t>已登录，业务状态为已办结，归档状态为</w:t>
            </w:r>
            <w:r>
              <w:rPr>
                <w:rFonts w:hint="eastAsia"/>
              </w:rPr>
              <w:t>未</w:t>
            </w:r>
            <w:r w:rsidRPr="001328AB">
              <w:rPr>
                <w:rFonts w:hint="eastAsia"/>
              </w:rPr>
              <w:t>归档</w:t>
            </w:r>
          </w:p>
        </w:tc>
      </w:tr>
      <w:tr w:rsidR="0041422B" w:rsidRPr="0041422B" w:rsidTr="004E1CFF">
        <w:tc>
          <w:tcPr>
            <w:tcW w:w="8946" w:type="dxa"/>
            <w:gridSpan w:val="2"/>
          </w:tcPr>
          <w:p w:rsidR="0041422B" w:rsidRPr="0041422B" w:rsidRDefault="0041422B" w:rsidP="0041422B">
            <w:pPr>
              <w:rPr>
                <w:b/>
              </w:rPr>
            </w:pPr>
            <w:r w:rsidRPr="0041422B">
              <w:rPr>
                <w:rFonts w:hint="eastAsia"/>
                <w:b/>
              </w:rPr>
              <w:t>输入</w:t>
            </w:r>
          </w:p>
        </w:tc>
      </w:tr>
      <w:tr w:rsidR="0041422B" w:rsidRPr="0041422B" w:rsidTr="004E1CFF">
        <w:tc>
          <w:tcPr>
            <w:tcW w:w="8946" w:type="dxa"/>
            <w:gridSpan w:val="2"/>
          </w:tcPr>
          <w:p w:rsidR="0041422B" w:rsidRPr="0041422B" w:rsidRDefault="0041422B" w:rsidP="0041422B">
            <w:r w:rsidRPr="0041422B">
              <w:rPr>
                <w:rFonts w:hint="eastAsia"/>
              </w:rPr>
              <w:t>无</w:t>
            </w:r>
          </w:p>
        </w:tc>
      </w:tr>
      <w:tr w:rsidR="0041422B" w:rsidRPr="0041422B" w:rsidTr="004E1CFF">
        <w:tc>
          <w:tcPr>
            <w:tcW w:w="8946" w:type="dxa"/>
            <w:gridSpan w:val="2"/>
          </w:tcPr>
          <w:p w:rsidR="0041422B" w:rsidRPr="0041422B" w:rsidRDefault="0041422B" w:rsidP="0041422B">
            <w:pPr>
              <w:rPr>
                <w:b/>
              </w:rPr>
            </w:pPr>
            <w:r w:rsidRPr="0041422B">
              <w:rPr>
                <w:rFonts w:hint="eastAsia"/>
                <w:b/>
              </w:rPr>
              <w:t>处理</w:t>
            </w:r>
          </w:p>
        </w:tc>
      </w:tr>
      <w:tr w:rsidR="0041422B" w:rsidRPr="0041422B" w:rsidTr="004E1CFF">
        <w:tc>
          <w:tcPr>
            <w:tcW w:w="8946" w:type="dxa"/>
            <w:gridSpan w:val="2"/>
          </w:tcPr>
          <w:p w:rsidR="0041422B" w:rsidRPr="0041422B" w:rsidRDefault="0041422B" w:rsidP="0041422B">
            <w:r w:rsidRPr="0041422B">
              <w:rPr>
                <w:rFonts w:hint="eastAsia"/>
              </w:rPr>
              <w:t>银行用户在业务</w:t>
            </w:r>
            <w:r w:rsidR="00D3150D">
              <w:rPr>
                <w:rFonts w:hint="eastAsia"/>
              </w:rPr>
              <w:t>档案</w:t>
            </w:r>
            <w:r w:rsidRPr="0041422B">
              <w:rPr>
                <w:rFonts w:hint="eastAsia"/>
              </w:rPr>
              <w:t>页面，</w:t>
            </w:r>
            <w:r>
              <w:rPr>
                <w:rFonts w:hint="eastAsia"/>
              </w:rPr>
              <w:t>在业务</w:t>
            </w:r>
            <w:r w:rsidR="00D3150D">
              <w:rPr>
                <w:rFonts w:hint="eastAsia"/>
              </w:rPr>
              <w:t>档案</w:t>
            </w:r>
            <w:r>
              <w:rPr>
                <w:rFonts w:hint="eastAsia"/>
              </w:rPr>
              <w:t>新建</w:t>
            </w:r>
            <w:r w:rsidRPr="0041422B">
              <w:rPr>
                <w:rFonts w:hint="eastAsia"/>
              </w:rPr>
              <w:t>、修改后，选择保存操作；</w:t>
            </w:r>
          </w:p>
          <w:p w:rsidR="0041422B" w:rsidRDefault="0041422B">
            <w:r w:rsidRPr="0041422B">
              <w:rPr>
                <w:rFonts w:hint="eastAsia"/>
              </w:rPr>
              <w:t>系统对业务</w:t>
            </w:r>
            <w:r w:rsidR="00D3150D">
              <w:rPr>
                <w:rFonts w:hint="eastAsia"/>
              </w:rPr>
              <w:t>档案</w:t>
            </w:r>
            <w:r>
              <w:rPr>
                <w:rFonts w:hint="eastAsia"/>
              </w:rPr>
              <w:t>信息</w:t>
            </w:r>
            <w:r w:rsidRPr="0041422B">
              <w:rPr>
                <w:rFonts w:hint="eastAsia"/>
              </w:rPr>
              <w:t>进行存储</w:t>
            </w:r>
            <w:r>
              <w:rPr>
                <w:rFonts w:hint="eastAsia"/>
              </w:rPr>
              <w:t>，如业务</w:t>
            </w:r>
            <w:r w:rsidR="00D3150D">
              <w:rPr>
                <w:rFonts w:hint="eastAsia"/>
              </w:rPr>
              <w:t>档案</w:t>
            </w:r>
            <w:r w:rsidRPr="0041422B">
              <w:rPr>
                <w:rFonts w:hint="eastAsia"/>
              </w:rPr>
              <w:t>为新建，则</w:t>
            </w:r>
            <w:r>
              <w:rPr>
                <w:rFonts w:hint="eastAsia"/>
              </w:rPr>
              <w:t>标记</w:t>
            </w:r>
            <w:r w:rsidR="001328AB">
              <w:rPr>
                <w:rFonts w:hint="eastAsia"/>
              </w:rPr>
              <w:t>归档状态</w:t>
            </w:r>
            <w:r w:rsidRPr="0041422B">
              <w:rPr>
                <w:rFonts w:hint="eastAsia"/>
              </w:rPr>
              <w:t>为</w:t>
            </w:r>
            <w:r>
              <w:rPr>
                <w:rFonts w:hint="eastAsia"/>
              </w:rPr>
              <w:t>已归档；</w:t>
            </w:r>
          </w:p>
          <w:p w:rsidR="0041422B" w:rsidRPr="0041422B" w:rsidRDefault="0041422B">
            <w:r>
              <w:rPr>
                <w:rFonts w:hint="eastAsia"/>
              </w:rPr>
              <w:t>如</w:t>
            </w:r>
            <w:r w:rsidRPr="0041422B">
              <w:rPr>
                <w:rFonts w:hint="eastAsia"/>
              </w:rPr>
              <w:t>业务</w:t>
            </w:r>
            <w:r w:rsidR="00D3150D">
              <w:rPr>
                <w:rFonts w:hint="eastAsia"/>
              </w:rPr>
              <w:t>档案</w:t>
            </w:r>
            <w:r>
              <w:rPr>
                <w:rFonts w:hint="eastAsia"/>
              </w:rPr>
              <w:t>为修改，则更新归档时间、归档人。</w:t>
            </w:r>
          </w:p>
        </w:tc>
      </w:tr>
      <w:tr w:rsidR="0041422B" w:rsidRPr="0041422B" w:rsidTr="004E1CFF">
        <w:tc>
          <w:tcPr>
            <w:tcW w:w="8946" w:type="dxa"/>
            <w:gridSpan w:val="2"/>
          </w:tcPr>
          <w:p w:rsidR="0041422B" w:rsidRPr="0041422B" w:rsidRDefault="0041422B" w:rsidP="0041422B">
            <w:pPr>
              <w:rPr>
                <w:b/>
              </w:rPr>
            </w:pPr>
            <w:r w:rsidRPr="0041422B">
              <w:rPr>
                <w:rFonts w:hint="eastAsia"/>
                <w:b/>
              </w:rPr>
              <w:t>输出</w:t>
            </w:r>
          </w:p>
        </w:tc>
      </w:tr>
      <w:tr w:rsidR="0041422B" w:rsidRPr="0041422B" w:rsidTr="004E1CFF">
        <w:tc>
          <w:tcPr>
            <w:tcW w:w="8946" w:type="dxa"/>
            <w:gridSpan w:val="2"/>
          </w:tcPr>
          <w:p w:rsidR="0041422B" w:rsidRPr="0041422B" w:rsidRDefault="0041422B" w:rsidP="0041422B">
            <w:r>
              <w:rPr>
                <w:rFonts w:hint="eastAsia"/>
              </w:rPr>
              <w:t>如保存</w:t>
            </w:r>
            <w:r w:rsidRPr="0041422B">
              <w:rPr>
                <w:rFonts w:hint="eastAsia"/>
              </w:rPr>
              <w:t>成功，系统提示“保存成功”。</w:t>
            </w:r>
          </w:p>
        </w:tc>
      </w:tr>
      <w:tr w:rsidR="0041422B" w:rsidRPr="0041422B" w:rsidTr="004E1CFF">
        <w:tc>
          <w:tcPr>
            <w:tcW w:w="8946" w:type="dxa"/>
            <w:gridSpan w:val="2"/>
          </w:tcPr>
          <w:p w:rsidR="0041422B" w:rsidRPr="0041422B" w:rsidRDefault="0041422B" w:rsidP="0041422B">
            <w:pPr>
              <w:rPr>
                <w:b/>
              </w:rPr>
            </w:pPr>
            <w:r w:rsidRPr="0041422B">
              <w:rPr>
                <w:rFonts w:hint="eastAsia"/>
                <w:b/>
              </w:rPr>
              <w:t>错误提示</w:t>
            </w:r>
          </w:p>
        </w:tc>
      </w:tr>
      <w:tr w:rsidR="0041422B" w:rsidRPr="0041422B" w:rsidTr="004E1CFF">
        <w:tc>
          <w:tcPr>
            <w:tcW w:w="8946" w:type="dxa"/>
            <w:gridSpan w:val="2"/>
          </w:tcPr>
          <w:p w:rsidR="0041422B" w:rsidRPr="0041422B" w:rsidRDefault="0041422B" w:rsidP="0041422B">
            <w:r w:rsidRPr="0041422B">
              <w:rPr>
                <w:rFonts w:hint="eastAsia"/>
              </w:rPr>
              <w:t>检查输入的资料信息全部为必填项，如空白系统提示“</w:t>
            </w:r>
            <w:r w:rsidRPr="0041422B">
              <w:rPr>
                <w:rFonts w:hint="eastAsia"/>
              </w:rPr>
              <w:t>XXX</w:t>
            </w:r>
            <w:r w:rsidRPr="0041422B">
              <w:rPr>
                <w:rFonts w:hint="eastAsia"/>
              </w:rPr>
              <w:t>为必填项”；</w:t>
            </w:r>
          </w:p>
          <w:p w:rsidR="0041422B" w:rsidRPr="0041422B" w:rsidRDefault="0041422B" w:rsidP="0041422B">
            <w:r w:rsidRPr="0041422B">
              <w:rPr>
                <w:rFonts w:hint="eastAsia"/>
              </w:rPr>
              <w:t>且对归档要素格式进行检查如有错误，系统提示“</w:t>
            </w:r>
            <w:r w:rsidRPr="0041422B">
              <w:rPr>
                <w:rFonts w:hint="eastAsia"/>
              </w:rPr>
              <w:t>XXX</w:t>
            </w:r>
            <w:r w:rsidRPr="0041422B">
              <w:rPr>
                <w:rFonts w:hint="eastAsia"/>
              </w:rPr>
              <w:t>填写有误，请检查录入数据是否正确”，</w:t>
            </w:r>
            <w:r w:rsidRPr="0041422B">
              <w:rPr>
                <w:rFonts w:hint="eastAsia"/>
              </w:rPr>
              <w:t>XXX</w:t>
            </w:r>
            <w:r w:rsidRPr="0041422B">
              <w:rPr>
                <w:rFonts w:hint="eastAsia"/>
              </w:rPr>
              <w:t>为填写项名称。</w:t>
            </w:r>
          </w:p>
          <w:p w:rsidR="0041422B" w:rsidRPr="0041422B" w:rsidRDefault="0041422B" w:rsidP="0041422B">
            <w:r>
              <w:rPr>
                <w:rFonts w:hint="eastAsia"/>
              </w:rPr>
              <w:t>存储</w:t>
            </w:r>
            <w:r w:rsidRPr="0041422B">
              <w:rPr>
                <w:rFonts w:hint="eastAsia"/>
              </w:rPr>
              <w:t>时如有错误，系统提示“归档失败”。</w:t>
            </w:r>
          </w:p>
        </w:tc>
      </w:tr>
      <w:tr w:rsidR="0041422B" w:rsidRPr="0041422B" w:rsidTr="004E1CFF">
        <w:tc>
          <w:tcPr>
            <w:tcW w:w="8946" w:type="dxa"/>
            <w:gridSpan w:val="2"/>
          </w:tcPr>
          <w:p w:rsidR="0041422B" w:rsidRPr="0041422B" w:rsidRDefault="0041422B" w:rsidP="0041422B">
            <w:pPr>
              <w:rPr>
                <w:b/>
              </w:rPr>
            </w:pPr>
            <w:r w:rsidRPr="0041422B">
              <w:rPr>
                <w:rFonts w:hint="eastAsia"/>
                <w:b/>
              </w:rPr>
              <w:lastRenderedPageBreak/>
              <w:t>备注</w:t>
            </w:r>
          </w:p>
        </w:tc>
      </w:tr>
      <w:tr w:rsidR="0041422B" w:rsidRPr="0041422B" w:rsidTr="004E1CFF">
        <w:tc>
          <w:tcPr>
            <w:tcW w:w="8946" w:type="dxa"/>
            <w:gridSpan w:val="2"/>
          </w:tcPr>
          <w:p w:rsidR="0041422B" w:rsidRPr="0041422B" w:rsidRDefault="005D69C4">
            <w:r w:rsidRPr="00A364D7">
              <w:rPr>
                <w:rFonts w:hint="eastAsia"/>
                <w:color w:val="FF0000"/>
              </w:rPr>
              <w:t>归档成功后，仅更新业务申请标记状态。</w:t>
            </w:r>
          </w:p>
        </w:tc>
      </w:tr>
    </w:tbl>
    <w:p w:rsidR="0041422B" w:rsidRDefault="0041422B"/>
    <w:p w:rsidR="00E07D82" w:rsidRDefault="00E07D82" w:rsidP="00A364D7">
      <w:pPr>
        <w:pStyle w:val="5"/>
      </w:pPr>
      <w:r>
        <w:rPr>
          <w:rFonts w:hint="eastAsia"/>
        </w:rPr>
        <w:t>销毁</w:t>
      </w:r>
    </w:p>
    <w:tbl>
      <w:tblPr>
        <w:tblStyle w:val="ab"/>
        <w:tblW w:w="0" w:type="auto"/>
        <w:tblLook w:val="04A0" w:firstRow="1" w:lastRow="0" w:firstColumn="1" w:lastColumn="0" w:noHBand="0" w:noVBand="1"/>
      </w:tblPr>
      <w:tblGrid>
        <w:gridCol w:w="1384"/>
        <w:gridCol w:w="7562"/>
      </w:tblGrid>
      <w:tr w:rsidR="0041422B" w:rsidRPr="0041422B" w:rsidTr="004E1CFF">
        <w:tc>
          <w:tcPr>
            <w:tcW w:w="1384" w:type="dxa"/>
          </w:tcPr>
          <w:p w:rsidR="0041422B" w:rsidRPr="0041422B" w:rsidRDefault="0041422B" w:rsidP="0041422B">
            <w:pPr>
              <w:rPr>
                <w:b/>
              </w:rPr>
            </w:pPr>
            <w:r w:rsidRPr="0041422B">
              <w:rPr>
                <w:rFonts w:hint="eastAsia"/>
                <w:b/>
              </w:rPr>
              <w:t>操作人</w:t>
            </w:r>
          </w:p>
        </w:tc>
        <w:tc>
          <w:tcPr>
            <w:tcW w:w="7562" w:type="dxa"/>
          </w:tcPr>
          <w:p w:rsidR="0041422B" w:rsidRPr="0041422B" w:rsidRDefault="0041422B" w:rsidP="0041422B">
            <w:r w:rsidRPr="0041422B">
              <w:rPr>
                <w:rFonts w:hint="eastAsia"/>
              </w:rPr>
              <w:t>银行用户</w:t>
            </w:r>
          </w:p>
        </w:tc>
      </w:tr>
      <w:tr w:rsidR="0041422B" w:rsidRPr="0041422B" w:rsidTr="004E1CFF">
        <w:tc>
          <w:tcPr>
            <w:tcW w:w="1384" w:type="dxa"/>
          </w:tcPr>
          <w:p w:rsidR="0041422B" w:rsidRPr="0041422B" w:rsidRDefault="0041422B" w:rsidP="0041422B">
            <w:pPr>
              <w:rPr>
                <w:b/>
              </w:rPr>
            </w:pPr>
            <w:r w:rsidRPr="0041422B">
              <w:rPr>
                <w:rFonts w:hint="eastAsia"/>
                <w:b/>
              </w:rPr>
              <w:t>条件</w:t>
            </w:r>
          </w:p>
        </w:tc>
        <w:tc>
          <w:tcPr>
            <w:tcW w:w="7562" w:type="dxa"/>
          </w:tcPr>
          <w:p w:rsidR="0041422B" w:rsidRPr="0041422B" w:rsidRDefault="001328AB" w:rsidP="0041422B">
            <w:r w:rsidRPr="001328AB">
              <w:rPr>
                <w:rFonts w:hint="eastAsia"/>
              </w:rPr>
              <w:t>已登录，业务状态为已办结，归档状态为已归档</w:t>
            </w:r>
            <w:r>
              <w:rPr>
                <w:rFonts w:hint="eastAsia"/>
              </w:rPr>
              <w:t>，销毁状态为未销毁</w:t>
            </w:r>
          </w:p>
        </w:tc>
      </w:tr>
      <w:tr w:rsidR="0041422B" w:rsidRPr="0041422B" w:rsidTr="004E1CFF">
        <w:tc>
          <w:tcPr>
            <w:tcW w:w="8946" w:type="dxa"/>
            <w:gridSpan w:val="2"/>
          </w:tcPr>
          <w:p w:rsidR="0041422B" w:rsidRPr="0041422B" w:rsidRDefault="0041422B" w:rsidP="0041422B">
            <w:pPr>
              <w:rPr>
                <w:b/>
              </w:rPr>
            </w:pPr>
            <w:r w:rsidRPr="0041422B">
              <w:rPr>
                <w:rFonts w:hint="eastAsia"/>
                <w:b/>
              </w:rPr>
              <w:t>输入</w:t>
            </w:r>
          </w:p>
        </w:tc>
      </w:tr>
      <w:tr w:rsidR="0041422B" w:rsidRPr="0041422B" w:rsidTr="004E1CFF">
        <w:tc>
          <w:tcPr>
            <w:tcW w:w="8946" w:type="dxa"/>
            <w:gridSpan w:val="2"/>
          </w:tcPr>
          <w:p w:rsidR="0041422B" w:rsidRPr="0041422B" w:rsidRDefault="0041422B" w:rsidP="0041422B">
            <w:r w:rsidRPr="0041422B">
              <w:rPr>
                <w:rFonts w:hint="eastAsia"/>
              </w:rPr>
              <w:t>无</w:t>
            </w:r>
          </w:p>
        </w:tc>
      </w:tr>
      <w:tr w:rsidR="0041422B" w:rsidRPr="0041422B" w:rsidTr="004E1CFF">
        <w:tc>
          <w:tcPr>
            <w:tcW w:w="8946" w:type="dxa"/>
            <w:gridSpan w:val="2"/>
          </w:tcPr>
          <w:p w:rsidR="0041422B" w:rsidRPr="0041422B" w:rsidRDefault="0041422B" w:rsidP="0041422B">
            <w:pPr>
              <w:rPr>
                <w:b/>
              </w:rPr>
            </w:pPr>
            <w:r w:rsidRPr="0041422B">
              <w:rPr>
                <w:rFonts w:hint="eastAsia"/>
                <w:b/>
              </w:rPr>
              <w:t>处理</w:t>
            </w:r>
          </w:p>
        </w:tc>
      </w:tr>
      <w:tr w:rsidR="0041422B" w:rsidRPr="0041422B" w:rsidTr="004E1CFF">
        <w:tc>
          <w:tcPr>
            <w:tcW w:w="8946" w:type="dxa"/>
            <w:gridSpan w:val="2"/>
          </w:tcPr>
          <w:p w:rsidR="0041422B" w:rsidRPr="0041422B" w:rsidRDefault="008E30DF" w:rsidP="0041422B">
            <w:r w:rsidRPr="008E30DF">
              <w:rPr>
                <w:rFonts w:hint="eastAsia"/>
              </w:rPr>
              <w:t>银行用户通过业务档案列表</w:t>
            </w:r>
            <w:r>
              <w:rPr>
                <w:rFonts w:hint="eastAsia"/>
              </w:rPr>
              <w:t>（待销毁业务列表、</w:t>
            </w:r>
            <w:r w:rsidRPr="008E30DF">
              <w:rPr>
                <w:rFonts w:hint="eastAsia"/>
              </w:rPr>
              <w:t>档案查询返回结果列表</w:t>
            </w:r>
            <w:r>
              <w:rPr>
                <w:rFonts w:hint="eastAsia"/>
              </w:rPr>
              <w:t>）</w:t>
            </w:r>
            <w:r w:rsidR="0041422B" w:rsidRPr="0041422B">
              <w:rPr>
                <w:rFonts w:hint="eastAsia"/>
              </w:rPr>
              <w:t>，选择需要销毁的业务</w:t>
            </w:r>
            <w:r w:rsidR="00D3150D">
              <w:rPr>
                <w:rFonts w:hint="eastAsia"/>
              </w:rPr>
              <w:t>档案</w:t>
            </w:r>
            <w:r w:rsidR="0041422B" w:rsidRPr="0041422B">
              <w:rPr>
                <w:rFonts w:hint="eastAsia"/>
              </w:rPr>
              <w:t>，在进入业务</w:t>
            </w:r>
            <w:r w:rsidR="00D3150D">
              <w:rPr>
                <w:rFonts w:hint="eastAsia"/>
              </w:rPr>
              <w:t>档案</w:t>
            </w:r>
            <w:r w:rsidR="0041422B" w:rsidRPr="0041422B">
              <w:rPr>
                <w:rFonts w:hint="eastAsia"/>
              </w:rPr>
              <w:t>页面，进行销毁操作；</w:t>
            </w:r>
          </w:p>
          <w:p w:rsidR="0041422B" w:rsidRPr="0041422B" w:rsidRDefault="0041422B" w:rsidP="0041422B">
            <w:r w:rsidRPr="0041422B">
              <w:rPr>
                <w:rFonts w:hint="eastAsia"/>
              </w:rPr>
              <w:t>系统</w:t>
            </w:r>
            <w:r w:rsidR="00D3150D">
              <w:rPr>
                <w:rFonts w:hint="eastAsia"/>
              </w:rPr>
              <w:t>标记业务档案</w:t>
            </w:r>
            <w:r w:rsidR="001328AB">
              <w:rPr>
                <w:rFonts w:hint="eastAsia"/>
              </w:rPr>
              <w:t>销毁状态</w:t>
            </w:r>
            <w:r w:rsidRPr="0041422B">
              <w:rPr>
                <w:rFonts w:hint="eastAsia"/>
              </w:rPr>
              <w:t>为已销毁状态。</w:t>
            </w:r>
          </w:p>
        </w:tc>
      </w:tr>
      <w:tr w:rsidR="0041422B" w:rsidRPr="0041422B" w:rsidTr="004E1CFF">
        <w:tc>
          <w:tcPr>
            <w:tcW w:w="8946" w:type="dxa"/>
            <w:gridSpan w:val="2"/>
          </w:tcPr>
          <w:p w:rsidR="0041422B" w:rsidRPr="0041422B" w:rsidRDefault="0041422B" w:rsidP="0041422B">
            <w:pPr>
              <w:rPr>
                <w:b/>
              </w:rPr>
            </w:pPr>
            <w:r w:rsidRPr="0041422B">
              <w:rPr>
                <w:rFonts w:hint="eastAsia"/>
                <w:b/>
              </w:rPr>
              <w:t>输出</w:t>
            </w:r>
          </w:p>
        </w:tc>
      </w:tr>
      <w:tr w:rsidR="0041422B" w:rsidRPr="0041422B" w:rsidTr="004E1CFF">
        <w:tc>
          <w:tcPr>
            <w:tcW w:w="8946" w:type="dxa"/>
            <w:gridSpan w:val="2"/>
          </w:tcPr>
          <w:p w:rsidR="0041422B" w:rsidRPr="0041422B" w:rsidRDefault="0041422B" w:rsidP="0041422B">
            <w:r w:rsidRPr="0041422B">
              <w:rPr>
                <w:rFonts w:hint="eastAsia"/>
              </w:rPr>
              <w:t>如</w:t>
            </w:r>
            <w:r>
              <w:rPr>
                <w:rFonts w:hint="eastAsia"/>
              </w:rPr>
              <w:t>销毁</w:t>
            </w:r>
            <w:r w:rsidRPr="0041422B">
              <w:rPr>
                <w:rFonts w:hint="eastAsia"/>
              </w:rPr>
              <w:t>成功，系统提示“</w:t>
            </w:r>
            <w:r>
              <w:rPr>
                <w:rFonts w:hint="eastAsia"/>
              </w:rPr>
              <w:t>销毁</w:t>
            </w:r>
            <w:r w:rsidRPr="0041422B">
              <w:rPr>
                <w:rFonts w:hint="eastAsia"/>
              </w:rPr>
              <w:t>成功”。</w:t>
            </w:r>
          </w:p>
        </w:tc>
      </w:tr>
      <w:tr w:rsidR="0041422B" w:rsidRPr="0041422B" w:rsidTr="004E1CFF">
        <w:tc>
          <w:tcPr>
            <w:tcW w:w="8946" w:type="dxa"/>
            <w:gridSpan w:val="2"/>
          </w:tcPr>
          <w:p w:rsidR="0041422B" w:rsidRPr="0041422B" w:rsidRDefault="0041422B" w:rsidP="0041422B">
            <w:pPr>
              <w:rPr>
                <w:b/>
              </w:rPr>
            </w:pPr>
            <w:r w:rsidRPr="0041422B">
              <w:rPr>
                <w:rFonts w:hint="eastAsia"/>
                <w:b/>
              </w:rPr>
              <w:t>错误提示</w:t>
            </w:r>
          </w:p>
        </w:tc>
      </w:tr>
      <w:tr w:rsidR="0041422B" w:rsidRPr="0041422B" w:rsidTr="004E1CFF">
        <w:tc>
          <w:tcPr>
            <w:tcW w:w="8946" w:type="dxa"/>
            <w:gridSpan w:val="2"/>
          </w:tcPr>
          <w:p w:rsidR="0041422B" w:rsidRPr="0041422B" w:rsidRDefault="0041422B" w:rsidP="0041422B">
            <w:r>
              <w:rPr>
                <w:rFonts w:hint="eastAsia"/>
              </w:rPr>
              <w:t>销毁</w:t>
            </w:r>
            <w:r w:rsidRPr="0041422B">
              <w:rPr>
                <w:rFonts w:hint="eastAsia"/>
              </w:rPr>
              <w:t>时如有错误，系统提示“</w:t>
            </w:r>
            <w:r>
              <w:rPr>
                <w:rFonts w:hint="eastAsia"/>
              </w:rPr>
              <w:t>销毁</w:t>
            </w:r>
            <w:r w:rsidRPr="0041422B">
              <w:rPr>
                <w:rFonts w:hint="eastAsia"/>
              </w:rPr>
              <w:t>失败”。</w:t>
            </w:r>
          </w:p>
        </w:tc>
      </w:tr>
      <w:tr w:rsidR="0041422B" w:rsidRPr="0041422B" w:rsidTr="004E1CFF">
        <w:tc>
          <w:tcPr>
            <w:tcW w:w="8946" w:type="dxa"/>
            <w:gridSpan w:val="2"/>
          </w:tcPr>
          <w:p w:rsidR="0041422B" w:rsidRPr="0041422B" w:rsidRDefault="0041422B" w:rsidP="0041422B">
            <w:pPr>
              <w:rPr>
                <w:b/>
              </w:rPr>
            </w:pPr>
            <w:r w:rsidRPr="0041422B">
              <w:rPr>
                <w:rFonts w:hint="eastAsia"/>
                <w:b/>
              </w:rPr>
              <w:t>备注</w:t>
            </w:r>
          </w:p>
        </w:tc>
      </w:tr>
      <w:tr w:rsidR="0041422B" w:rsidRPr="0041422B" w:rsidTr="004E1CFF">
        <w:tc>
          <w:tcPr>
            <w:tcW w:w="8946" w:type="dxa"/>
            <w:gridSpan w:val="2"/>
          </w:tcPr>
          <w:p w:rsidR="0041422B" w:rsidRPr="0041422B" w:rsidRDefault="005D69C4" w:rsidP="0041422B">
            <w:r w:rsidRPr="00A364D7">
              <w:rPr>
                <w:rFonts w:hint="eastAsia"/>
                <w:color w:val="000000" w:themeColor="text1"/>
              </w:rPr>
              <w:t>销毁成功后，仅更新业务申请的销毁状态</w:t>
            </w:r>
            <w:r w:rsidR="00A364D7">
              <w:rPr>
                <w:rFonts w:hint="eastAsia"/>
                <w:color w:val="000000" w:themeColor="text1"/>
              </w:rPr>
              <w:t>，记录不能删除。</w:t>
            </w:r>
          </w:p>
        </w:tc>
      </w:tr>
    </w:tbl>
    <w:p w:rsidR="0041422B" w:rsidRPr="0080599E" w:rsidRDefault="0041422B" w:rsidP="00A364D7"/>
    <w:p w:rsidR="00AE5BF8" w:rsidRDefault="006D0D1C" w:rsidP="00A364D7">
      <w:pPr>
        <w:pStyle w:val="5"/>
      </w:pPr>
      <w:r>
        <w:rPr>
          <w:rFonts w:hint="eastAsia"/>
        </w:rPr>
        <w:t>档案查询</w:t>
      </w:r>
    </w:p>
    <w:tbl>
      <w:tblPr>
        <w:tblStyle w:val="ab"/>
        <w:tblW w:w="0" w:type="auto"/>
        <w:tblLook w:val="04A0" w:firstRow="1" w:lastRow="0" w:firstColumn="1" w:lastColumn="0" w:noHBand="0" w:noVBand="1"/>
      </w:tblPr>
      <w:tblGrid>
        <w:gridCol w:w="1384"/>
        <w:gridCol w:w="7562"/>
      </w:tblGrid>
      <w:tr w:rsidR="00C11DC5" w:rsidRPr="00C11DC5" w:rsidTr="004E1CFF">
        <w:tc>
          <w:tcPr>
            <w:tcW w:w="1384" w:type="dxa"/>
          </w:tcPr>
          <w:p w:rsidR="00C11DC5" w:rsidRPr="00C11DC5" w:rsidRDefault="00C11DC5" w:rsidP="00C11DC5">
            <w:pPr>
              <w:rPr>
                <w:b/>
              </w:rPr>
            </w:pPr>
            <w:r w:rsidRPr="00C11DC5">
              <w:rPr>
                <w:rFonts w:hint="eastAsia"/>
                <w:b/>
              </w:rPr>
              <w:t>操作人</w:t>
            </w:r>
          </w:p>
        </w:tc>
        <w:tc>
          <w:tcPr>
            <w:tcW w:w="7562" w:type="dxa"/>
          </w:tcPr>
          <w:p w:rsidR="00C11DC5" w:rsidRPr="00C11DC5" w:rsidRDefault="00C11DC5" w:rsidP="00C11DC5">
            <w:r w:rsidRPr="00C11DC5">
              <w:rPr>
                <w:rFonts w:hint="eastAsia"/>
              </w:rPr>
              <w:t>银行用户</w:t>
            </w:r>
          </w:p>
        </w:tc>
      </w:tr>
      <w:tr w:rsidR="00C11DC5" w:rsidRPr="00C11DC5" w:rsidTr="004E1CFF">
        <w:tc>
          <w:tcPr>
            <w:tcW w:w="1384" w:type="dxa"/>
          </w:tcPr>
          <w:p w:rsidR="00C11DC5" w:rsidRPr="00C11DC5" w:rsidRDefault="00C11DC5" w:rsidP="00C11DC5">
            <w:pPr>
              <w:rPr>
                <w:b/>
              </w:rPr>
            </w:pPr>
            <w:r w:rsidRPr="00C11DC5">
              <w:rPr>
                <w:rFonts w:hint="eastAsia"/>
                <w:b/>
              </w:rPr>
              <w:t>条件</w:t>
            </w:r>
          </w:p>
        </w:tc>
        <w:tc>
          <w:tcPr>
            <w:tcW w:w="7562" w:type="dxa"/>
          </w:tcPr>
          <w:p w:rsidR="00C11DC5" w:rsidRPr="00C11DC5" w:rsidRDefault="001328AB">
            <w:r w:rsidRPr="001328AB">
              <w:rPr>
                <w:rFonts w:hint="eastAsia"/>
              </w:rPr>
              <w:t>已登录，业务状态为已办结，归档状态为已归档</w:t>
            </w:r>
          </w:p>
        </w:tc>
      </w:tr>
      <w:tr w:rsidR="00C11DC5" w:rsidRPr="00C11DC5" w:rsidTr="004E1CFF">
        <w:tc>
          <w:tcPr>
            <w:tcW w:w="8946" w:type="dxa"/>
            <w:gridSpan w:val="2"/>
          </w:tcPr>
          <w:p w:rsidR="00C11DC5" w:rsidRPr="00C11DC5" w:rsidRDefault="00C11DC5" w:rsidP="00C11DC5">
            <w:pPr>
              <w:rPr>
                <w:b/>
              </w:rPr>
            </w:pPr>
            <w:r w:rsidRPr="00C11DC5">
              <w:rPr>
                <w:rFonts w:hint="eastAsia"/>
                <w:b/>
              </w:rPr>
              <w:t>输入</w:t>
            </w:r>
          </w:p>
        </w:tc>
      </w:tr>
      <w:tr w:rsidR="00C11DC5" w:rsidRPr="00C11DC5" w:rsidTr="004E1CFF">
        <w:tc>
          <w:tcPr>
            <w:tcW w:w="8946" w:type="dxa"/>
            <w:gridSpan w:val="2"/>
          </w:tcPr>
          <w:p w:rsidR="00C11DC5" w:rsidRPr="00C11DC5" w:rsidRDefault="00C11DC5">
            <w:r w:rsidRPr="00C11DC5">
              <w:rPr>
                <w:rFonts w:hint="eastAsia"/>
              </w:rPr>
              <w:t>查询条件包括归档时间范围、</w:t>
            </w:r>
            <w:r w:rsidR="003C028F">
              <w:rPr>
                <w:rFonts w:hint="eastAsia"/>
              </w:rPr>
              <w:t>销毁时间范围、销毁状态、</w:t>
            </w:r>
            <w:r w:rsidR="006E3171">
              <w:rPr>
                <w:rFonts w:hint="eastAsia"/>
              </w:rPr>
              <w:t>业务项目类型</w:t>
            </w:r>
            <w:r w:rsidRPr="00C11DC5">
              <w:rPr>
                <w:rFonts w:hint="eastAsia"/>
              </w:rPr>
              <w:t>、</w:t>
            </w:r>
            <w:r w:rsidR="008E30DF">
              <w:rPr>
                <w:rFonts w:hint="eastAsia"/>
              </w:rPr>
              <w:t>企业名称、企业组织机构代码、企业社会统一信用代码，申请时间范围。</w:t>
            </w:r>
          </w:p>
        </w:tc>
      </w:tr>
      <w:tr w:rsidR="00C11DC5" w:rsidRPr="00C11DC5" w:rsidTr="004E1CFF">
        <w:tc>
          <w:tcPr>
            <w:tcW w:w="8946" w:type="dxa"/>
            <w:gridSpan w:val="2"/>
          </w:tcPr>
          <w:p w:rsidR="00C11DC5" w:rsidRPr="00C11DC5" w:rsidRDefault="00C11DC5" w:rsidP="00C11DC5">
            <w:pPr>
              <w:rPr>
                <w:b/>
              </w:rPr>
            </w:pPr>
            <w:r w:rsidRPr="00C11DC5">
              <w:rPr>
                <w:rFonts w:hint="eastAsia"/>
                <w:b/>
              </w:rPr>
              <w:t>处理</w:t>
            </w:r>
          </w:p>
        </w:tc>
      </w:tr>
      <w:tr w:rsidR="00C11DC5" w:rsidRPr="00C11DC5" w:rsidTr="004E1CFF">
        <w:tc>
          <w:tcPr>
            <w:tcW w:w="8946" w:type="dxa"/>
            <w:gridSpan w:val="2"/>
          </w:tcPr>
          <w:p w:rsidR="00C11DC5" w:rsidRPr="00C11DC5" w:rsidRDefault="00C11DC5" w:rsidP="00C11DC5">
            <w:r w:rsidRPr="00C11DC5">
              <w:rPr>
                <w:rFonts w:hint="eastAsia"/>
              </w:rPr>
              <w:t>银行用户录入查询条件，进行查询操作；</w:t>
            </w:r>
          </w:p>
          <w:p w:rsidR="00C11DC5" w:rsidRPr="00C11DC5" w:rsidRDefault="00C11DC5" w:rsidP="00C11DC5">
            <w:r w:rsidRPr="00C11DC5">
              <w:rPr>
                <w:rFonts w:hint="eastAsia"/>
              </w:rPr>
              <w:lastRenderedPageBreak/>
              <w:t>系统返回符合查询条件的业务</w:t>
            </w:r>
            <w:r w:rsidR="00632E47">
              <w:rPr>
                <w:rFonts w:hint="eastAsia"/>
              </w:rPr>
              <w:t>档案</w:t>
            </w:r>
            <w:r w:rsidRPr="00C11DC5">
              <w:rPr>
                <w:rFonts w:hint="eastAsia"/>
              </w:rPr>
              <w:t>信息，并列表显示；</w:t>
            </w:r>
          </w:p>
          <w:p w:rsidR="008E30DF" w:rsidRPr="00C11DC5" w:rsidRDefault="00C11DC5">
            <w:r w:rsidRPr="00C11DC5">
              <w:rPr>
                <w:rFonts w:hint="eastAsia"/>
              </w:rPr>
              <w:t>银行用户通过列表选择，进入业务</w:t>
            </w:r>
            <w:r w:rsidR="00632E47">
              <w:rPr>
                <w:rFonts w:hint="eastAsia"/>
              </w:rPr>
              <w:t>档案</w:t>
            </w:r>
            <w:r w:rsidRPr="00C11DC5">
              <w:rPr>
                <w:rFonts w:hint="eastAsia"/>
              </w:rPr>
              <w:t>页面</w:t>
            </w:r>
            <w:r w:rsidR="008E30DF">
              <w:rPr>
                <w:rFonts w:hint="eastAsia"/>
              </w:rPr>
              <w:t>，</w:t>
            </w:r>
            <w:r w:rsidR="008E30DF" w:rsidRPr="008E30DF">
              <w:rPr>
                <w:rFonts w:hint="eastAsia"/>
              </w:rPr>
              <w:t>可根据业务状态</w:t>
            </w:r>
            <w:r w:rsidR="008E30DF">
              <w:rPr>
                <w:rFonts w:hint="eastAsia"/>
              </w:rPr>
              <w:t>进行修改、销毁操作。</w:t>
            </w:r>
          </w:p>
        </w:tc>
      </w:tr>
      <w:tr w:rsidR="00C11DC5" w:rsidRPr="00C11DC5" w:rsidTr="004E1CFF">
        <w:tc>
          <w:tcPr>
            <w:tcW w:w="8946" w:type="dxa"/>
            <w:gridSpan w:val="2"/>
          </w:tcPr>
          <w:p w:rsidR="00C11DC5" w:rsidRPr="00C11DC5" w:rsidRDefault="00C11DC5" w:rsidP="00C11DC5">
            <w:pPr>
              <w:rPr>
                <w:b/>
              </w:rPr>
            </w:pPr>
            <w:r w:rsidRPr="00C11DC5">
              <w:rPr>
                <w:rFonts w:hint="eastAsia"/>
                <w:b/>
              </w:rPr>
              <w:lastRenderedPageBreak/>
              <w:t>输出</w:t>
            </w:r>
          </w:p>
        </w:tc>
      </w:tr>
      <w:tr w:rsidR="00C11DC5" w:rsidRPr="00C11DC5" w:rsidTr="004E1CFF">
        <w:tc>
          <w:tcPr>
            <w:tcW w:w="8946" w:type="dxa"/>
            <w:gridSpan w:val="2"/>
          </w:tcPr>
          <w:p w:rsidR="00C11DC5" w:rsidRPr="00C11DC5" w:rsidRDefault="00C11DC5">
            <w:r w:rsidRPr="00C11DC5">
              <w:rPr>
                <w:rFonts w:hint="eastAsia"/>
              </w:rPr>
              <w:t>列表显示包括</w:t>
            </w:r>
            <w:r w:rsidR="00E80C81">
              <w:rPr>
                <w:rFonts w:hint="eastAsia"/>
              </w:rPr>
              <w:t>业务</w:t>
            </w:r>
            <w:r w:rsidR="008E30DF">
              <w:rPr>
                <w:rFonts w:hint="eastAsia"/>
              </w:rPr>
              <w:t>档案编号、业务项目类型、业务申请名称、企业名称、业务状态、</w:t>
            </w:r>
            <w:r w:rsidR="003C028F">
              <w:rPr>
                <w:rFonts w:hint="eastAsia"/>
              </w:rPr>
              <w:t>归档状态、</w:t>
            </w:r>
            <w:r w:rsidR="008E30DF">
              <w:rPr>
                <w:rFonts w:hint="eastAsia"/>
              </w:rPr>
              <w:t>归档时间、归档人</w:t>
            </w:r>
            <w:r w:rsidR="005D69C4">
              <w:rPr>
                <w:rFonts w:hint="eastAsia"/>
              </w:rPr>
              <w:t>、</w:t>
            </w:r>
            <w:r w:rsidR="003C028F">
              <w:rPr>
                <w:rFonts w:hint="eastAsia"/>
              </w:rPr>
              <w:t>销毁状态、</w:t>
            </w:r>
            <w:r w:rsidR="005D69C4">
              <w:rPr>
                <w:rFonts w:hint="eastAsia"/>
              </w:rPr>
              <w:t>销毁时间、销毁人</w:t>
            </w:r>
            <w:r w:rsidRPr="00C11DC5">
              <w:rPr>
                <w:rFonts w:hint="eastAsia"/>
              </w:rPr>
              <w:t>。</w:t>
            </w:r>
          </w:p>
        </w:tc>
      </w:tr>
      <w:tr w:rsidR="00C11DC5" w:rsidRPr="00C11DC5" w:rsidTr="004E1CFF">
        <w:tc>
          <w:tcPr>
            <w:tcW w:w="8946" w:type="dxa"/>
            <w:gridSpan w:val="2"/>
          </w:tcPr>
          <w:p w:rsidR="00C11DC5" w:rsidRPr="00C11DC5" w:rsidRDefault="00C11DC5" w:rsidP="00C11DC5">
            <w:pPr>
              <w:rPr>
                <w:b/>
              </w:rPr>
            </w:pPr>
            <w:r w:rsidRPr="00C11DC5">
              <w:rPr>
                <w:rFonts w:hint="eastAsia"/>
                <w:b/>
              </w:rPr>
              <w:t>错误提示</w:t>
            </w:r>
          </w:p>
        </w:tc>
      </w:tr>
      <w:tr w:rsidR="00C11DC5" w:rsidRPr="00C11DC5" w:rsidTr="004E1CFF">
        <w:tc>
          <w:tcPr>
            <w:tcW w:w="8946" w:type="dxa"/>
            <w:gridSpan w:val="2"/>
          </w:tcPr>
          <w:p w:rsidR="00C11DC5" w:rsidRPr="00C11DC5" w:rsidRDefault="00C11DC5" w:rsidP="00C11DC5">
            <w:r w:rsidRPr="00C11DC5">
              <w:rPr>
                <w:rFonts w:hint="eastAsia"/>
              </w:rPr>
              <w:t>查询时如有错误，系统提示“查询失败”。</w:t>
            </w:r>
          </w:p>
        </w:tc>
      </w:tr>
      <w:tr w:rsidR="00C11DC5" w:rsidRPr="00C11DC5" w:rsidTr="004E1CFF">
        <w:tc>
          <w:tcPr>
            <w:tcW w:w="8946" w:type="dxa"/>
            <w:gridSpan w:val="2"/>
          </w:tcPr>
          <w:p w:rsidR="00C11DC5" w:rsidRPr="00C11DC5" w:rsidRDefault="00C11DC5" w:rsidP="00C11DC5">
            <w:pPr>
              <w:rPr>
                <w:b/>
              </w:rPr>
            </w:pPr>
            <w:r w:rsidRPr="00C11DC5">
              <w:rPr>
                <w:rFonts w:hint="eastAsia"/>
                <w:b/>
              </w:rPr>
              <w:t>备注</w:t>
            </w:r>
          </w:p>
        </w:tc>
      </w:tr>
      <w:tr w:rsidR="00C11DC5" w:rsidRPr="00C11DC5" w:rsidTr="004E1CFF">
        <w:tc>
          <w:tcPr>
            <w:tcW w:w="8946" w:type="dxa"/>
            <w:gridSpan w:val="2"/>
          </w:tcPr>
          <w:p w:rsidR="00C11DC5" w:rsidRPr="00C11DC5" w:rsidRDefault="008E30DF" w:rsidP="00C11DC5">
            <w:r>
              <w:rPr>
                <w:rFonts w:hint="eastAsia"/>
              </w:rPr>
              <w:t>无</w:t>
            </w:r>
          </w:p>
        </w:tc>
      </w:tr>
    </w:tbl>
    <w:p w:rsidR="00C11DC5" w:rsidRDefault="00C11DC5" w:rsidP="00A364D7"/>
    <w:p w:rsidR="0080599E" w:rsidRPr="00C67B26" w:rsidRDefault="0080599E" w:rsidP="00C67B26">
      <w:pPr>
        <w:pStyle w:val="5"/>
        <w:rPr>
          <w:color w:val="000000" w:themeColor="text1"/>
        </w:rPr>
      </w:pPr>
      <w:r w:rsidRPr="00C67B26">
        <w:rPr>
          <w:rFonts w:hint="eastAsia"/>
          <w:color w:val="000000" w:themeColor="text1"/>
        </w:rPr>
        <w:t>档案统计</w:t>
      </w:r>
    </w:p>
    <w:tbl>
      <w:tblPr>
        <w:tblStyle w:val="ab"/>
        <w:tblW w:w="0" w:type="auto"/>
        <w:tblLook w:val="04A0" w:firstRow="1" w:lastRow="0" w:firstColumn="1" w:lastColumn="0" w:noHBand="0" w:noVBand="1"/>
      </w:tblPr>
      <w:tblGrid>
        <w:gridCol w:w="1384"/>
        <w:gridCol w:w="7562"/>
      </w:tblGrid>
      <w:tr w:rsidR="006C25EA" w:rsidRPr="006C25EA" w:rsidTr="006C773E">
        <w:tc>
          <w:tcPr>
            <w:tcW w:w="1384" w:type="dxa"/>
          </w:tcPr>
          <w:p w:rsidR="0080599E" w:rsidRPr="00C67B26" w:rsidRDefault="0080599E" w:rsidP="0080599E">
            <w:pPr>
              <w:rPr>
                <w:b/>
                <w:color w:val="000000" w:themeColor="text1"/>
              </w:rPr>
            </w:pPr>
            <w:r w:rsidRPr="00C67B26">
              <w:rPr>
                <w:rFonts w:hint="eastAsia"/>
                <w:b/>
                <w:color w:val="000000" w:themeColor="text1"/>
              </w:rPr>
              <w:t>操作人</w:t>
            </w:r>
          </w:p>
        </w:tc>
        <w:tc>
          <w:tcPr>
            <w:tcW w:w="7562" w:type="dxa"/>
          </w:tcPr>
          <w:p w:rsidR="0080599E" w:rsidRPr="00C67B26" w:rsidRDefault="0080599E" w:rsidP="0080599E">
            <w:pPr>
              <w:rPr>
                <w:color w:val="000000" w:themeColor="text1"/>
              </w:rPr>
            </w:pPr>
            <w:r w:rsidRPr="00C67B26">
              <w:rPr>
                <w:rFonts w:hint="eastAsia"/>
                <w:color w:val="000000" w:themeColor="text1"/>
              </w:rPr>
              <w:t>银行用户</w:t>
            </w:r>
          </w:p>
        </w:tc>
      </w:tr>
      <w:tr w:rsidR="006C25EA" w:rsidRPr="006C25EA" w:rsidTr="006C773E">
        <w:tc>
          <w:tcPr>
            <w:tcW w:w="1384" w:type="dxa"/>
          </w:tcPr>
          <w:p w:rsidR="0080599E" w:rsidRPr="00C67B26" w:rsidRDefault="0080599E" w:rsidP="0080599E">
            <w:pPr>
              <w:rPr>
                <w:b/>
                <w:color w:val="000000" w:themeColor="text1"/>
              </w:rPr>
            </w:pPr>
            <w:r w:rsidRPr="00C67B26">
              <w:rPr>
                <w:rFonts w:hint="eastAsia"/>
                <w:b/>
                <w:color w:val="000000" w:themeColor="text1"/>
              </w:rPr>
              <w:t>条件</w:t>
            </w:r>
          </w:p>
        </w:tc>
        <w:tc>
          <w:tcPr>
            <w:tcW w:w="7562" w:type="dxa"/>
          </w:tcPr>
          <w:p w:rsidR="0080599E" w:rsidRPr="00C67B26" w:rsidRDefault="0080599E" w:rsidP="0080599E">
            <w:pPr>
              <w:rPr>
                <w:color w:val="000000" w:themeColor="text1"/>
              </w:rPr>
            </w:pPr>
            <w:r w:rsidRPr="00C67B26">
              <w:rPr>
                <w:rFonts w:hint="eastAsia"/>
                <w:color w:val="000000" w:themeColor="text1"/>
              </w:rPr>
              <w:t>已登录</w:t>
            </w:r>
          </w:p>
        </w:tc>
      </w:tr>
      <w:tr w:rsidR="006C25EA" w:rsidRPr="006C25EA" w:rsidTr="006C773E">
        <w:tc>
          <w:tcPr>
            <w:tcW w:w="8946" w:type="dxa"/>
            <w:gridSpan w:val="2"/>
          </w:tcPr>
          <w:p w:rsidR="0080599E" w:rsidRPr="00C67B26" w:rsidRDefault="0080599E" w:rsidP="0080599E">
            <w:pPr>
              <w:rPr>
                <w:b/>
                <w:color w:val="000000" w:themeColor="text1"/>
              </w:rPr>
            </w:pPr>
            <w:r w:rsidRPr="00C67B26">
              <w:rPr>
                <w:rFonts w:hint="eastAsia"/>
                <w:b/>
                <w:color w:val="000000" w:themeColor="text1"/>
              </w:rPr>
              <w:t>输入</w:t>
            </w:r>
          </w:p>
        </w:tc>
      </w:tr>
      <w:tr w:rsidR="006C25EA" w:rsidRPr="006C25EA" w:rsidTr="006C773E">
        <w:tc>
          <w:tcPr>
            <w:tcW w:w="8946" w:type="dxa"/>
            <w:gridSpan w:val="2"/>
          </w:tcPr>
          <w:p w:rsidR="0080599E" w:rsidRPr="00C67B26" w:rsidRDefault="0080599E">
            <w:pPr>
              <w:rPr>
                <w:color w:val="000000" w:themeColor="text1"/>
              </w:rPr>
            </w:pPr>
            <w:r w:rsidRPr="00C67B26">
              <w:rPr>
                <w:rFonts w:hint="eastAsia"/>
                <w:color w:val="000000" w:themeColor="text1"/>
              </w:rPr>
              <w:t>统计条件包括归档时间范围</w:t>
            </w:r>
          </w:p>
        </w:tc>
      </w:tr>
      <w:tr w:rsidR="006C25EA" w:rsidRPr="006C25EA" w:rsidTr="006C773E">
        <w:tc>
          <w:tcPr>
            <w:tcW w:w="8946" w:type="dxa"/>
            <w:gridSpan w:val="2"/>
          </w:tcPr>
          <w:p w:rsidR="0080599E" w:rsidRPr="00C67B26" w:rsidRDefault="0080599E" w:rsidP="0080599E">
            <w:pPr>
              <w:rPr>
                <w:b/>
                <w:color w:val="000000" w:themeColor="text1"/>
              </w:rPr>
            </w:pPr>
            <w:r w:rsidRPr="00C67B26">
              <w:rPr>
                <w:rFonts w:hint="eastAsia"/>
                <w:b/>
                <w:color w:val="000000" w:themeColor="text1"/>
              </w:rPr>
              <w:t>处理</w:t>
            </w:r>
          </w:p>
        </w:tc>
      </w:tr>
      <w:tr w:rsidR="006C25EA" w:rsidRPr="006C25EA" w:rsidTr="006C773E">
        <w:tc>
          <w:tcPr>
            <w:tcW w:w="8946" w:type="dxa"/>
            <w:gridSpan w:val="2"/>
          </w:tcPr>
          <w:p w:rsidR="0080599E" w:rsidRPr="00C67B26" w:rsidRDefault="0080599E" w:rsidP="0080599E">
            <w:pPr>
              <w:rPr>
                <w:color w:val="000000" w:themeColor="text1"/>
              </w:rPr>
            </w:pPr>
            <w:r w:rsidRPr="00C67B26">
              <w:rPr>
                <w:rFonts w:hint="eastAsia"/>
                <w:color w:val="000000" w:themeColor="text1"/>
              </w:rPr>
              <w:t>银行录入归档时间范围条件，进行统计操作；</w:t>
            </w:r>
          </w:p>
          <w:p w:rsidR="0080599E" w:rsidRPr="00C67B26" w:rsidRDefault="0080599E" w:rsidP="0080599E">
            <w:pPr>
              <w:rPr>
                <w:color w:val="000000" w:themeColor="text1"/>
              </w:rPr>
            </w:pPr>
            <w:r w:rsidRPr="00C67B26">
              <w:rPr>
                <w:rFonts w:hint="eastAsia"/>
                <w:color w:val="000000" w:themeColor="text1"/>
              </w:rPr>
              <w:t>系统返回业务申请数量的统计数据。</w:t>
            </w:r>
          </w:p>
        </w:tc>
      </w:tr>
      <w:tr w:rsidR="006C25EA" w:rsidRPr="006C25EA" w:rsidTr="006C773E">
        <w:tc>
          <w:tcPr>
            <w:tcW w:w="8946" w:type="dxa"/>
            <w:gridSpan w:val="2"/>
          </w:tcPr>
          <w:p w:rsidR="0080599E" w:rsidRPr="00C67B26" w:rsidRDefault="0080599E" w:rsidP="0080599E">
            <w:pPr>
              <w:rPr>
                <w:b/>
                <w:color w:val="000000" w:themeColor="text1"/>
              </w:rPr>
            </w:pPr>
            <w:r w:rsidRPr="00C67B26">
              <w:rPr>
                <w:rFonts w:hint="eastAsia"/>
                <w:b/>
                <w:color w:val="000000" w:themeColor="text1"/>
              </w:rPr>
              <w:t>输出</w:t>
            </w:r>
          </w:p>
        </w:tc>
      </w:tr>
      <w:tr w:rsidR="006C25EA" w:rsidRPr="006C25EA" w:rsidTr="006C773E">
        <w:tc>
          <w:tcPr>
            <w:tcW w:w="8946" w:type="dxa"/>
            <w:gridSpan w:val="2"/>
          </w:tcPr>
          <w:p w:rsidR="0080599E" w:rsidRPr="00C67B26" w:rsidRDefault="0080599E" w:rsidP="0080599E">
            <w:pPr>
              <w:rPr>
                <w:color w:val="000000" w:themeColor="text1"/>
              </w:rPr>
            </w:pPr>
            <w:r w:rsidRPr="00C67B26">
              <w:rPr>
                <w:rFonts w:hint="eastAsia"/>
                <w:color w:val="000000" w:themeColor="text1"/>
              </w:rPr>
              <w:t>统计纬度列为业务项目类型、业务申请名称；</w:t>
            </w:r>
          </w:p>
          <w:p w:rsidR="0080599E" w:rsidRPr="00C67B26" w:rsidRDefault="0080599E" w:rsidP="0080599E">
            <w:pPr>
              <w:rPr>
                <w:color w:val="000000" w:themeColor="text1"/>
              </w:rPr>
            </w:pPr>
            <w:r w:rsidRPr="00C67B26">
              <w:rPr>
                <w:rFonts w:hint="eastAsia"/>
                <w:color w:val="000000" w:themeColor="text1"/>
              </w:rPr>
              <w:t>统计纬度行为业务状态（已归档、已销毁）；</w:t>
            </w:r>
          </w:p>
          <w:p w:rsidR="0080599E" w:rsidRPr="00C67B26" w:rsidRDefault="0080599E" w:rsidP="0080599E">
            <w:pPr>
              <w:rPr>
                <w:color w:val="000000" w:themeColor="text1"/>
              </w:rPr>
            </w:pPr>
            <w:r w:rsidRPr="00C67B26">
              <w:rPr>
                <w:rFonts w:hint="eastAsia"/>
                <w:color w:val="000000" w:themeColor="text1"/>
              </w:rPr>
              <w:t>统计值为业务申请数量。</w:t>
            </w:r>
          </w:p>
        </w:tc>
      </w:tr>
      <w:tr w:rsidR="006C25EA" w:rsidRPr="006C25EA" w:rsidTr="006C773E">
        <w:tc>
          <w:tcPr>
            <w:tcW w:w="8946" w:type="dxa"/>
            <w:gridSpan w:val="2"/>
          </w:tcPr>
          <w:p w:rsidR="0080599E" w:rsidRPr="00C67B26" w:rsidRDefault="0080599E" w:rsidP="0080599E">
            <w:pPr>
              <w:rPr>
                <w:b/>
                <w:color w:val="000000" w:themeColor="text1"/>
              </w:rPr>
            </w:pPr>
            <w:r w:rsidRPr="00C67B26">
              <w:rPr>
                <w:rFonts w:hint="eastAsia"/>
                <w:b/>
                <w:color w:val="000000" w:themeColor="text1"/>
              </w:rPr>
              <w:t>错误提示</w:t>
            </w:r>
          </w:p>
        </w:tc>
      </w:tr>
      <w:tr w:rsidR="006C25EA" w:rsidRPr="006C25EA" w:rsidTr="006C773E">
        <w:tc>
          <w:tcPr>
            <w:tcW w:w="8946" w:type="dxa"/>
            <w:gridSpan w:val="2"/>
          </w:tcPr>
          <w:p w:rsidR="0080599E" w:rsidRPr="00C67B26" w:rsidRDefault="0080599E" w:rsidP="0080599E">
            <w:pPr>
              <w:rPr>
                <w:color w:val="000000" w:themeColor="text1"/>
              </w:rPr>
            </w:pPr>
            <w:r w:rsidRPr="00C67B26">
              <w:rPr>
                <w:rFonts w:hint="eastAsia"/>
                <w:color w:val="000000" w:themeColor="text1"/>
              </w:rPr>
              <w:t>统计时如有错误，系统提示“统计失败”。</w:t>
            </w:r>
          </w:p>
        </w:tc>
      </w:tr>
      <w:tr w:rsidR="006C25EA" w:rsidRPr="006C25EA" w:rsidTr="006C773E">
        <w:tc>
          <w:tcPr>
            <w:tcW w:w="8946" w:type="dxa"/>
            <w:gridSpan w:val="2"/>
          </w:tcPr>
          <w:p w:rsidR="0080599E" w:rsidRPr="00C67B26" w:rsidRDefault="0080599E" w:rsidP="0080599E">
            <w:pPr>
              <w:rPr>
                <w:b/>
                <w:color w:val="000000" w:themeColor="text1"/>
              </w:rPr>
            </w:pPr>
            <w:r w:rsidRPr="00C67B26">
              <w:rPr>
                <w:rFonts w:hint="eastAsia"/>
                <w:b/>
                <w:color w:val="000000" w:themeColor="text1"/>
              </w:rPr>
              <w:t>备注</w:t>
            </w:r>
          </w:p>
        </w:tc>
      </w:tr>
      <w:tr w:rsidR="006C25EA" w:rsidRPr="006C25EA" w:rsidTr="006C773E">
        <w:tc>
          <w:tcPr>
            <w:tcW w:w="8946" w:type="dxa"/>
            <w:gridSpan w:val="2"/>
          </w:tcPr>
          <w:p w:rsidR="0080599E" w:rsidRPr="00C67B26" w:rsidRDefault="0080599E" w:rsidP="0080599E">
            <w:pPr>
              <w:rPr>
                <w:color w:val="000000" w:themeColor="text1"/>
              </w:rPr>
            </w:pPr>
            <w:r w:rsidRPr="00C67B26">
              <w:rPr>
                <w:rFonts w:hint="eastAsia"/>
                <w:color w:val="000000" w:themeColor="text1"/>
              </w:rPr>
              <w:t>无</w:t>
            </w:r>
          </w:p>
        </w:tc>
      </w:tr>
    </w:tbl>
    <w:p w:rsidR="0080599E" w:rsidRPr="00C67B26" w:rsidRDefault="0080599E" w:rsidP="00A364D7">
      <w:pPr>
        <w:rPr>
          <w:color w:val="FF0000"/>
        </w:rPr>
      </w:pPr>
    </w:p>
    <w:p w:rsidR="00E80C81" w:rsidRDefault="00E80C81">
      <w:pPr>
        <w:pStyle w:val="5"/>
      </w:pPr>
      <w:r>
        <w:rPr>
          <w:rFonts w:hint="eastAsia"/>
        </w:rPr>
        <w:lastRenderedPageBreak/>
        <w:t>任务提醒</w:t>
      </w:r>
    </w:p>
    <w:tbl>
      <w:tblPr>
        <w:tblStyle w:val="ab"/>
        <w:tblW w:w="0" w:type="auto"/>
        <w:tblLook w:val="04A0" w:firstRow="1" w:lastRow="0" w:firstColumn="1" w:lastColumn="0" w:noHBand="0" w:noVBand="1"/>
      </w:tblPr>
      <w:tblGrid>
        <w:gridCol w:w="1384"/>
        <w:gridCol w:w="7562"/>
      </w:tblGrid>
      <w:tr w:rsidR="00E80C81" w:rsidRPr="00711C6E" w:rsidTr="004E1CFF">
        <w:tc>
          <w:tcPr>
            <w:tcW w:w="1384" w:type="dxa"/>
          </w:tcPr>
          <w:p w:rsidR="00E80C81" w:rsidRPr="00711C6E" w:rsidRDefault="00E80C81" w:rsidP="004E1CFF">
            <w:pPr>
              <w:rPr>
                <w:b/>
              </w:rPr>
            </w:pPr>
            <w:r w:rsidRPr="00711C6E">
              <w:rPr>
                <w:rFonts w:hint="eastAsia"/>
                <w:b/>
              </w:rPr>
              <w:t>操作人</w:t>
            </w:r>
          </w:p>
        </w:tc>
        <w:tc>
          <w:tcPr>
            <w:tcW w:w="7562" w:type="dxa"/>
          </w:tcPr>
          <w:p w:rsidR="00E80C81" w:rsidRPr="00711C6E" w:rsidRDefault="00E80C81" w:rsidP="004E1CFF">
            <w:r>
              <w:rPr>
                <w:rFonts w:hint="eastAsia"/>
              </w:rPr>
              <w:t>无</w:t>
            </w:r>
          </w:p>
        </w:tc>
      </w:tr>
      <w:tr w:rsidR="00E80C81" w:rsidRPr="00711C6E" w:rsidTr="004E1CFF">
        <w:tc>
          <w:tcPr>
            <w:tcW w:w="1384" w:type="dxa"/>
          </w:tcPr>
          <w:p w:rsidR="00E80C81" w:rsidRPr="00711C6E" w:rsidRDefault="00E80C81" w:rsidP="004E1CFF">
            <w:pPr>
              <w:rPr>
                <w:b/>
              </w:rPr>
            </w:pPr>
            <w:r w:rsidRPr="00711C6E">
              <w:rPr>
                <w:rFonts w:hint="eastAsia"/>
                <w:b/>
              </w:rPr>
              <w:t>条件</w:t>
            </w:r>
          </w:p>
        </w:tc>
        <w:tc>
          <w:tcPr>
            <w:tcW w:w="7562" w:type="dxa"/>
          </w:tcPr>
          <w:p w:rsidR="00E80C81" w:rsidRPr="00711C6E" w:rsidRDefault="00E80C81" w:rsidP="004E1CFF">
            <w:r>
              <w:rPr>
                <w:rFonts w:hint="eastAsia"/>
              </w:rPr>
              <w:t>已登录</w:t>
            </w:r>
          </w:p>
        </w:tc>
      </w:tr>
      <w:tr w:rsidR="00E80C81" w:rsidRPr="00711C6E" w:rsidTr="004E1CFF">
        <w:tc>
          <w:tcPr>
            <w:tcW w:w="8946" w:type="dxa"/>
            <w:gridSpan w:val="2"/>
          </w:tcPr>
          <w:p w:rsidR="00E80C81" w:rsidRPr="00711C6E" w:rsidRDefault="00E80C81" w:rsidP="004E1CFF">
            <w:pPr>
              <w:rPr>
                <w:b/>
              </w:rPr>
            </w:pPr>
            <w:r w:rsidRPr="00711C6E">
              <w:rPr>
                <w:rFonts w:hint="eastAsia"/>
                <w:b/>
              </w:rPr>
              <w:t>输入</w:t>
            </w:r>
          </w:p>
        </w:tc>
      </w:tr>
      <w:tr w:rsidR="00E80C81" w:rsidRPr="00711C6E" w:rsidTr="004E1CFF">
        <w:tc>
          <w:tcPr>
            <w:tcW w:w="8946" w:type="dxa"/>
            <w:gridSpan w:val="2"/>
          </w:tcPr>
          <w:p w:rsidR="00E80C81" w:rsidRPr="00711C6E" w:rsidRDefault="00E80C81" w:rsidP="004E1CFF">
            <w:r w:rsidRPr="00711C6E">
              <w:rPr>
                <w:rFonts w:hint="eastAsia"/>
              </w:rPr>
              <w:t>无</w:t>
            </w:r>
          </w:p>
        </w:tc>
      </w:tr>
      <w:tr w:rsidR="00E80C81" w:rsidRPr="00711C6E" w:rsidTr="004E1CFF">
        <w:tc>
          <w:tcPr>
            <w:tcW w:w="8946" w:type="dxa"/>
            <w:gridSpan w:val="2"/>
          </w:tcPr>
          <w:p w:rsidR="00E80C81" w:rsidRPr="00711C6E" w:rsidRDefault="00E80C81" w:rsidP="004E1CFF">
            <w:pPr>
              <w:rPr>
                <w:b/>
              </w:rPr>
            </w:pPr>
            <w:r w:rsidRPr="00711C6E">
              <w:rPr>
                <w:rFonts w:hint="eastAsia"/>
                <w:b/>
              </w:rPr>
              <w:t>处理</w:t>
            </w:r>
          </w:p>
        </w:tc>
      </w:tr>
      <w:tr w:rsidR="00E80C81" w:rsidRPr="00711C6E" w:rsidTr="004E1CFF">
        <w:tc>
          <w:tcPr>
            <w:tcW w:w="8946" w:type="dxa"/>
            <w:gridSpan w:val="2"/>
          </w:tcPr>
          <w:p w:rsidR="00E80C81" w:rsidRPr="00A364D7" w:rsidRDefault="00E80C81">
            <w:pPr>
              <w:rPr>
                <w:rFonts w:asciiTheme="minorEastAsia" w:eastAsiaTheme="minorEastAsia" w:hAnsiTheme="minorEastAsia"/>
              </w:rPr>
            </w:pPr>
            <w:r w:rsidRPr="00A364D7">
              <w:rPr>
                <w:rFonts w:asciiTheme="minorEastAsia" w:eastAsiaTheme="minorEastAsia" w:hAnsiTheme="minorEastAsia" w:hint="eastAsia"/>
                <w:color w:val="000000" w:themeColor="text1"/>
              </w:rPr>
              <w:t>相关列表突出显示即</w:t>
            </w:r>
            <w:r w:rsidR="001328AB" w:rsidRPr="00A364D7">
              <w:rPr>
                <w:rFonts w:asciiTheme="minorEastAsia" w:eastAsiaTheme="minorEastAsia" w:hAnsiTheme="minorEastAsia" w:hint="eastAsia"/>
                <w:color w:val="000000" w:themeColor="text1"/>
              </w:rPr>
              <w:t>将超过1个月的已办结业务</w:t>
            </w:r>
            <w:r w:rsidR="003C028F" w:rsidRPr="00A364D7">
              <w:rPr>
                <w:rFonts w:asciiTheme="minorEastAsia" w:eastAsiaTheme="minorEastAsia" w:hAnsiTheme="minorEastAsia" w:hint="eastAsia"/>
                <w:color w:val="000000" w:themeColor="text1"/>
              </w:rPr>
              <w:t>、</w:t>
            </w:r>
            <w:r w:rsidR="001328AB" w:rsidRPr="00A364D7">
              <w:rPr>
                <w:rFonts w:asciiTheme="minorEastAsia" w:eastAsiaTheme="minorEastAsia" w:hAnsiTheme="minorEastAsia" w:hint="eastAsia"/>
                <w:color w:val="000000" w:themeColor="text1"/>
              </w:rPr>
              <w:t>即将超过</w:t>
            </w:r>
            <w:r w:rsidR="003C028F" w:rsidRPr="00A364D7">
              <w:rPr>
                <w:rFonts w:asciiTheme="minorEastAsia" w:eastAsiaTheme="minorEastAsia" w:hAnsiTheme="minorEastAsia" w:hint="eastAsia"/>
                <w:color w:val="000000" w:themeColor="text1"/>
              </w:rPr>
              <w:t>保管</w:t>
            </w:r>
            <w:r w:rsidRPr="00A364D7">
              <w:rPr>
                <w:rFonts w:asciiTheme="minorEastAsia" w:eastAsiaTheme="minorEastAsia" w:hAnsiTheme="minorEastAsia" w:hint="eastAsia"/>
                <w:color w:val="000000" w:themeColor="text1"/>
              </w:rPr>
              <w:t>期限的业务档案。</w:t>
            </w:r>
          </w:p>
        </w:tc>
      </w:tr>
      <w:tr w:rsidR="00E80C81" w:rsidRPr="00711C6E" w:rsidTr="004E1CFF">
        <w:tc>
          <w:tcPr>
            <w:tcW w:w="8946" w:type="dxa"/>
            <w:gridSpan w:val="2"/>
          </w:tcPr>
          <w:p w:rsidR="00E80C81" w:rsidRPr="00711C6E" w:rsidRDefault="00E80C81" w:rsidP="004E1CFF">
            <w:pPr>
              <w:rPr>
                <w:b/>
              </w:rPr>
            </w:pPr>
            <w:r w:rsidRPr="00711C6E">
              <w:rPr>
                <w:rFonts w:hint="eastAsia"/>
                <w:b/>
              </w:rPr>
              <w:t>输出</w:t>
            </w:r>
          </w:p>
        </w:tc>
      </w:tr>
      <w:tr w:rsidR="00E80C81" w:rsidRPr="00711C6E" w:rsidTr="004E1CFF">
        <w:tc>
          <w:tcPr>
            <w:tcW w:w="8946" w:type="dxa"/>
            <w:gridSpan w:val="2"/>
          </w:tcPr>
          <w:p w:rsidR="00E80C81" w:rsidRDefault="00E80C81">
            <w:r>
              <w:rPr>
                <w:rFonts w:hint="eastAsia"/>
              </w:rPr>
              <w:t>系统消息通知“您有一个业务审批编号为</w:t>
            </w:r>
            <w:r>
              <w:rPr>
                <w:rFonts w:hint="eastAsia"/>
              </w:rPr>
              <w:t>XXX</w:t>
            </w:r>
            <w:r>
              <w:rPr>
                <w:rFonts w:hint="eastAsia"/>
              </w:rPr>
              <w:t>的任务，即将超期，请及时归档”；</w:t>
            </w:r>
          </w:p>
          <w:p w:rsidR="00E80C81" w:rsidRDefault="00E80C81">
            <w:r w:rsidRPr="00E80C81">
              <w:rPr>
                <w:rFonts w:hint="eastAsia"/>
              </w:rPr>
              <w:t>系统消息通知“您有一个业务</w:t>
            </w:r>
            <w:r>
              <w:rPr>
                <w:rFonts w:hint="eastAsia"/>
              </w:rPr>
              <w:t>档案</w:t>
            </w:r>
            <w:r w:rsidRPr="00E80C81">
              <w:rPr>
                <w:rFonts w:hint="eastAsia"/>
              </w:rPr>
              <w:t>编号为</w:t>
            </w:r>
            <w:r w:rsidRPr="00E80C81">
              <w:rPr>
                <w:rFonts w:hint="eastAsia"/>
              </w:rPr>
              <w:t>XXX</w:t>
            </w:r>
            <w:r w:rsidRPr="00E80C81">
              <w:rPr>
                <w:rFonts w:hint="eastAsia"/>
              </w:rPr>
              <w:t>的</w:t>
            </w:r>
            <w:r>
              <w:rPr>
                <w:rFonts w:hint="eastAsia"/>
              </w:rPr>
              <w:t>档案</w:t>
            </w:r>
            <w:r w:rsidRPr="00E80C81">
              <w:rPr>
                <w:rFonts w:hint="eastAsia"/>
              </w:rPr>
              <w:t>，即将超期，请及时</w:t>
            </w:r>
            <w:r>
              <w:rPr>
                <w:rFonts w:hint="eastAsia"/>
              </w:rPr>
              <w:t>销毁</w:t>
            </w:r>
            <w:r w:rsidRPr="00E80C81">
              <w:rPr>
                <w:rFonts w:hint="eastAsia"/>
              </w:rPr>
              <w:t>”</w:t>
            </w:r>
            <w:r>
              <w:rPr>
                <w:rFonts w:hint="eastAsia"/>
              </w:rPr>
              <w:t>；</w:t>
            </w:r>
          </w:p>
          <w:p w:rsidR="00E80C81" w:rsidRPr="00E80C81" w:rsidRDefault="00E80C81">
            <w:r>
              <w:rPr>
                <w:rFonts w:hint="eastAsia"/>
              </w:rPr>
              <w:t>在业务档案列表中突出显示。</w:t>
            </w:r>
          </w:p>
        </w:tc>
      </w:tr>
      <w:tr w:rsidR="00E80C81" w:rsidRPr="00711C6E" w:rsidTr="004E1CFF">
        <w:tc>
          <w:tcPr>
            <w:tcW w:w="8946" w:type="dxa"/>
            <w:gridSpan w:val="2"/>
          </w:tcPr>
          <w:p w:rsidR="00E80C81" w:rsidRPr="00711C6E" w:rsidRDefault="00E80C81" w:rsidP="004E1CFF">
            <w:pPr>
              <w:rPr>
                <w:b/>
              </w:rPr>
            </w:pPr>
            <w:r w:rsidRPr="00711C6E">
              <w:rPr>
                <w:rFonts w:hint="eastAsia"/>
                <w:b/>
              </w:rPr>
              <w:t>错误提示</w:t>
            </w:r>
          </w:p>
        </w:tc>
      </w:tr>
      <w:tr w:rsidR="00E80C81" w:rsidRPr="00711C6E" w:rsidTr="004E1CFF">
        <w:tc>
          <w:tcPr>
            <w:tcW w:w="8946" w:type="dxa"/>
            <w:gridSpan w:val="2"/>
          </w:tcPr>
          <w:p w:rsidR="00E80C81" w:rsidRPr="00711C6E" w:rsidRDefault="00E80C81" w:rsidP="004E1CFF">
            <w:r>
              <w:rPr>
                <w:rFonts w:hint="eastAsia"/>
              </w:rPr>
              <w:t>无</w:t>
            </w:r>
          </w:p>
        </w:tc>
      </w:tr>
      <w:tr w:rsidR="00E80C81" w:rsidRPr="00711C6E" w:rsidTr="004E1CFF">
        <w:tc>
          <w:tcPr>
            <w:tcW w:w="8946" w:type="dxa"/>
            <w:gridSpan w:val="2"/>
          </w:tcPr>
          <w:p w:rsidR="00E80C81" w:rsidRPr="00711C6E" w:rsidRDefault="00E80C81" w:rsidP="004E1CFF">
            <w:pPr>
              <w:rPr>
                <w:b/>
              </w:rPr>
            </w:pPr>
            <w:r w:rsidRPr="00711C6E">
              <w:rPr>
                <w:rFonts w:hint="eastAsia"/>
                <w:b/>
              </w:rPr>
              <w:t>备注</w:t>
            </w:r>
          </w:p>
        </w:tc>
      </w:tr>
      <w:tr w:rsidR="00E80C81" w:rsidRPr="00711C6E" w:rsidTr="004E1CFF">
        <w:tc>
          <w:tcPr>
            <w:tcW w:w="8946" w:type="dxa"/>
            <w:gridSpan w:val="2"/>
          </w:tcPr>
          <w:p w:rsidR="00E80C81" w:rsidRDefault="00E80C81" w:rsidP="004E1CFF">
            <w:r>
              <w:rPr>
                <w:rFonts w:hint="eastAsia"/>
              </w:rPr>
              <w:t>银行对已办结的业务审批归档时间要求为：</w:t>
            </w:r>
            <w:r>
              <w:rPr>
                <w:rFonts w:hint="eastAsia"/>
              </w:rPr>
              <w:t>1</w:t>
            </w:r>
            <w:r>
              <w:rPr>
                <w:rFonts w:hint="eastAsia"/>
              </w:rPr>
              <w:t>个月；</w:t>
            </w:r>
          </w:p>
          <w:p w:rsidR="00E80C81" w:rsidRPr="00711C6E" w:rsidRDefault="00E80C81" w:rsidP="004E1CFF">
            <w:r>
              <w:rPr>
                <w:rFonts w:hint="eastAsia"/>
              </w:rPr>
              <w:t>银行对业务档案保存期限为</w:t>
            </w:r>
            <w:r w:rsidRPr="00E80C81">
              <w:rPr>
                <w:rFonts w:hint="eastAsia"/>
              </w:rPr>
              <w:t>保管期限</w:t>
            </w:r>
            <w:r>
              <w:rPr>
                <w:rFonts w:hint="eastAsia"/>
              </w:rPr>
              <w:t>设置时间。</w:t>
            </w:r>
          </w:p>
          <w:p w:rsidR="00E80C81" w:rsidRPr="00711C6E" w:rsidRDefault="00E80C81">
            <w:r w:rsidRPr="00711C6E">
              <w:rPr>
                <w:rFonts w:hint="eastAsia"/>
              </w:rPr>
              <w:t>系统根据</w:t>
            </w:r>
            <w:r>
              <w:rPr>
                <w:rFonts w:hint="eastAsia"/>
              </w:rPr>
              <w:t>业务审批办结时间和归档时间</w:t>
            </w:r>
            <w:r w:rsidRPr="00711C6E">
              <w:rPr>
                <w:rFonts w:hint="eastAsia"/>
              </w:rPr>
              <w:t>计算，时间计算不包括法定节假日。</w:t>
            </w:r>
          </w:p>
        </w:tc>
      </w:tr>
    </w:tbl>
    <w:p w:rsidR="008E30DF" w:rsidRPr="005D69C4" w:rsidRDefault="008E30DF">
      <w:pPr>
        <w:rPr>
          <w:highlight w:val="yellow"/>
        </w:rPr>
      </w:pPr>
    </w:p>
    <w:p w:rsidR="00AE5BF8" w:rsidRDefault="006D0D1C" w:rsidP="005E601F">
      <w:pPr>
        <w:pStyle w:val="4"/>
      </w:pPr>
      <w:r w:rsidRPr="001656E9">
        <w:rPr>
          <w:rFonts w:hint="eastAsia"/>
        </w:rPr>
        <w:t>日志审计</w:t>
      </w:r>
    </w:p>
    <w:p w:rsidR="00E609D6" w:rsidRPr="00E609D6" w:rsidRDefault="007112D6" w:rsidP="005E601F">
      <w:pPr>
        <w:ind w:firstLineChars="200" w:firstLine="480"/>
      </w:pPr>
      <w:r w:rsidRPr="007112D6">
        <w:rPr>
          <w:rFonts w:hint="eastAsia"/>
        </w:rPr>
        <w:t>同互联网子系统银行的</w:t>
      </w:r>
      <w:r>
        <w:rPr>
          <w:rFonts w:hint="eastAsia"/>
        </w:rPr>
        <w:t>日志</w:t>
      </w:r>
      <w:r w:rsidR="00582F85">
        <w:rPr>
          <w:rFonts w:hint="eastAsia"/>
        </w:rPr>
        <w:t>信息</w:t>
      </w:r>
      <w:r>
        <w:rPr>
          <w:rFonts w:hint="eastAsia"/>
        </w:rPr>
        <w:t>需求，无对企业部分。</w:t>
      </w:r>
    </w:p>
    <w:p w:rsidR="008E30DF" w:rsidRDefault="008E30DF" w:rsidP="00A364D7">
      <w:pPr>
        <w:rPr>
          <w:rFonts w:asciiTheme="minorEastAsia" w:eastAsiaTheme="minorEastAsia" w:hAnsiTheme="majorHAnsi"/>
          <w:spacing w:val="5"/>
          <w:kern w:val="0"/>
          <w:sz w:val="44"/>
          <w:szCs w:val="36"/>
        </w:rPr>
      </w:pPr>
      <w:r>
        <w:br w:type="page"/>
      </w:r>
    </w:p>
    <w:p w:rsidR="00AE5BF8" w:rsidRDefault="006D0D1C" w:rsidP="00A364D7">
      <w:pPr>
        <w:pStyle w:val="1"/>
        <w:spacing w:before="0"/>
      </w:pPr>
      <w:bookmarkStart w:id="281" w:name="_Toc492485403"/>
      <w:bookmarkStart w:id="282" w:name="_Toc492486400"/>
      <w:bookmarkStart w:id="283" w:name="_Toc492486709"/>
      <w:bookmarkStart w:id="284" w:name="_Toc492487017"/>
      <w:bookmarkStart w:id="285" w:name="_Toc492487324"/>
      <w:bookmarkStart w:id="286" w:name="_Toc492487640"/>
      <w:bookmarkStart w:id="287" w:name="_Toc492487952"/>
      <w:bookmarkStart w:id="288" w:name="_Toc492488263"/>
      <w:bookmarkStart w:id="289" w:name="_Toc492488573"/>
      <w:bookmarkStart w:id="290" w:name="_Toc492488884"/>
      <w:bookmarkStart w:id="291" w:name="_Toc492489201"/>
      <w:bookmarkStart w:id="292" w:name="_Toc492485404"/>
      <w:bookmarkStart w:id="293" w:name="_Toc492486401"/>
      <w:bookmarkStart w:id="294" w:name="_Toc492486710"/>
      <w:bookmarkStart w:id="295" w:name="_Toc492487018"/>
      <w:bookmarkStart w:id="296" w:name="_Toc492487325"/>
      <w:bookmarkStart w:id="297" w:name="_Toc492487641"/>
      <w:bookmarkStart w:id="298" w:name="_Toc492487953"/>
      <w:bookmarkStart w:id="299" w:name="_Toc492488264"/>
      <w:bookmarkStart w:id="300" w:name="_Toc492488574"/>
      <w:bookmarkStart w:id="301" w:name="_Toc492488885"/>
      <w:bookmarkStart w:id="302" w:name="_Toc492489202"/>
      <w:bookmarkStart w:id="303" w:name="_Toc492487326"/>
      <w:bookmarkStart w:id="304" w:name="_Toc492488886"/>
      <w:bookmarkStart w:id="305" w:name="_Toc494288999"/>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r>
        <w:rPr>
          <w:rFonts w:hint="eastAsia"/>
        </w:rPr>
        <w:lastRenderedPageBreak/>
        <w:t>非功能需求</w:t>
      </w:r>
      <w:bookmarkEnd w:id="303"/>
      <w:bookmarkEnd w:id="304"/>
      <w:bookmarkEnd w:id="305"/>
    </w:p>
    <w:p w:rsidR="00AE5BF8" w:rsidRPr="00AD24C3" w:rsidRDefault="006D0D1C">
      <w:pPr>
        <w:pStyle w:val="2"/>
      </w:pPr>
      <w:bookmarkStart w:id="306" w:name="_Toc491723983"/>
      <w:bookmarkStart w:id="307" w:name="_Toc492487327"/>
      <w:bookmarkStart w:id="308" w:name="_Toc492488887"/>
      <w:bookmarkStart w:id="309" w:name="_Toc494289000"/>
      <w:bookmarkEnd w:id="306"/>
      <w:r w:rsidRPr="00AD24C3">
        <w:rPr>
          <w:rFonts w:hint="eastAsia"/>
        </w:rPr>
        <w:t>性能需求</w:t>
      </w:r>
      <w:bookmarkEnd w:id="307"/>
      <w:bookmarkEnd w:id="308"/>
      <w:bookmarkEnd w:id="309"/>
    </w:p>
    <w:p w:rsidR="00C57387" w:rsidRDefault="00AD24C3">
      <w:pPr>
        <w:ind w:firstLineChars="200" w:firstLine="480"/>
        <w:rPr>
          <w:rFonts w:asciiTheme="minorEastAsia" w:eastAsiaTheme="minorEastAsia" w:hAnsiTheme="minorEastAsia"/>
        </w:rPr>
      </w:pPr>
      <w:r>
        <w:rPr>
          <w:rFonts w:asciiTheme="minorEastAsia" w:eastAsiaTheme="minorEastAsia" w:hAnsiTheme="minorEastAsia" w:hint="eastAsia"/>
        </w:rPr>
        <w:t>系统</w:t>
      </w:r>
      <w:r w:rsidRPr="005E601F">
        <w:rPr>
          <w:rFonts w:asciiTheme="minorEastAsia" w:eastAsiaTheme="minorEastAsia" w:hAnsiTheme="minorEastAsia" w:hint="eastAsia"/>
        </w:rPr>
        <w:t>各类业务操作响应时间应小于</w:t>
      </w:r>
      <w:r w:rsidRPr="005E601F">
        <w:rPr>
          <w:rFonts w:asciiTheme="minorEastAsia" w:eastAsiaTheme="minorEastAsia" w:hAnsiTheme="minorEastAsia"/>
        </w:rPr>
        <w:t>5S</w:t>
      </w:r>
      <w:r w:rsidRPr="005E601F">
        <w:rPr>
          <w:rFonts w:asciiTheme="minorEastAsia" w:eastAsiaTheme="minorEastAsia" w:hAnsiTheme="minorEastAsia" w:hint="eastAsia"/>
        </w:rPr>
        <w:t>；</w:t>
      </w:r>
    </w:p>
    <w:p w:rsidR="00C57387" w:rsidRDefault="00AD24C3" w:rsidP="005E601F">
      <w:pPr>
        <w:ind w:firstLine="480"/>
        <w:rPr>
          <w:rFonts w:asciiTheme="minorEastAsia" w:eastAsiaTheme="minorEastAsia" w:hAnsiTheme="minorEastAsia"/>
        </w:rPr>
      </w:pPr>
      <w:r w:rsidRPr="005E601F">
        <w:rPr>
          <w:rFonts w:asciiTheme="minorEastAsia" w:eastAsiaTheme="minorEastAsia" w:hAnsiTheme="minorEastAsia" w:hint="eastAsia"/>
        </w:rPr>
        <w:t>系统应对界面输入进行逻辑判断，</w:t>
      </w:r>
      <w:proofErr w:type="gramStart"/>
      <w:r w:rsidRPr="005E601F">
        <w:rPr>
          <w:rFonts w:asciiTheme="minorEastAsia" w:eastAsiaTheme="minorEastAsia" w:hAnsiTheme="minorEastAsia" w:hint="eastAsia"/>
        </w:rPr>
        <w:t>如结束</w:t>
      </w:r>
      <w:proofErr w:type="gramEnd"/>
      <w:r w:rsidRPr="005E601F">
        <w:rPr>
          <w:rFonts w:asciiTheme="minorEastAsia" w:eastAsiaTheme="minorEastAsia" w:hAnsiTheme="minorEastAsia" w:hint="eastAsia"/>
        </w:rPr>
        <w:t>时间不能晚于起始时间，</w:t>
      </w:r>
      <w:proofErr w:type="gramStart"/>
      <w:r w:rsidRPr="005E601F">
        <w:rPr>
          <w:rFonts w:asciiTheme="minorEastAsia" w:eastAsiaTheme="minorEastAsia" w:hAnsiTheme="minorEastAsia" w:hint="eastAsia"/>
        </w:rPr>
        <w:t>必填项为</w:t>
      </w:r>
      <w:proofErr w:type="gramEnd"/>
      <w:r w:rsidRPr="005E601F">
        <w:rPr>
          <w:rFonts w:asciiTheme="minorEastAsia" w:eastAsiaTheme="minorEastAsia" w:hAnsiTheme="minorEastAsia" w:hint="eastAsia"/>
        </w:rPr>
        <w:t>空时无法提交</w:t>
      </w:r>
      <w:r w:rsidR="00C57387">
        <w:rPr>
          <w:rFonts w:asciiTheme="minorEastAsia" w:eastAsiaTheme="minorEastAsia" w:hAnsiTheme="minorEastAsia" w:hint="eastAsia"/>
        </w:rPr>
        <w:t>等</w:t>
      </w:r>
      <w:r w:rsidRPr="005E601F">
        <w:rPr>
          <w:rFonts w:asciiTheme="minorEastAsia" w:eastAsiaTheme="minorEastAsia" w:hAnsiTheme="minorEastAsia" w:hint="eastAsia"/>
        </w:rPr>
        <w:t>，</w:t>
      </w:r>
      <w:r w:rsidR="00C57387">
        <w:rPr>
          <w:rFonts w:asciiTheme="minorEastAsia" w:eastAsiaTheme="minorEastAsia" w:hAnsiTheme="minorEastAsia" w:hint="eastAsia"/>
        </w:rPr>
        <w:t>并给出友好界面的提示。</w:t>
      </w:r>
    </w:p>
    <w:p w:rsidR="00AD24C3" w:rsidRPr="005E601F" w:rsidRDefault="00AD24C3" w:rsidP="005E601F">
      <w:pPr>
        <w:ind w:firstLine="480"/>
        <w:rPr>
          <w:rFonts w:asciiTheme="minorEastAsia" w:eastAsiaTheme="minorEastAsia" w:hAnsiTheme="minorEastAsia"/>
        </w:rPr>
      </w:pPr>
      <w:r w:rsidRPr="005E601F">
        <w:rPr>
          <w:rFonts w:asciiTheme="minorEastAsia" w:eastAsiaTheme="minorEastAsia" w:hAnsiTheme="minorEastAsia" w:hint="eastAsia"/>
        </w:rPr>
        <w:t>在</w:t>
      </w:r>
      <w:r w:rsidR="00C57387">
        <w:rPr>
          <w:rFonts w:asciiTheme="minorEastAsia" w:eastAsiaTheme="minorEastAsia" w:hAnsiTheme="minorEastAsia" w:hint="eastAsia"/>
        </w:rPr>
        <w:t>系统</w:t>
      </w:r>
      <w:r w:rsidRPr="005E601F">
        <w:rPr>
          <w:rFonts w:asciiTheme="minorEastAsia" w:eastAsiaTheme="minorEastAsia" w:hAnsiTheme="minorEastAsia" w:hint="eastAsia"/>
        </w:rPr>
        <w:t>发生错误时，给出错误提示。</w:t>
      </w:r>
    </w:p>
    <w:p w:rsidR="00AE5BF8" w:rsidRDefault="006D0D1C">
      <w:pPr>
        <w:pStyle w:val="2"/>
      </w:pPr>
      <w:bookmarkStart w:id="310" w:name="_Toc491723985"/>
      <w:bookmarkStart w:id="311" w:name="_Toc491723986"/>
      <w:bookmarkStart w:id="312" w:name="_Toc491723987"/>
      <w:bookmarkStart w:id="313" w:name="_Toc491723988"/>
      <w:bookmarkStart w:id="314" w:name="_Toc491723989"/>
      <w:bookmarkStart w:id="315" w:name="_Toc491723990"/>
      <w:bookmarkStart w:id="316" w:name="_Toc491723991"/>
      <w:bookmarkStart w:id="317" w:name="_Toc492487328"/>
      <w:bookmarkStart w:id="318" w:name="_Toc492488888"/>
      <w:bookmarkStart w:id="319" w:name="_Toc494289001"/>
      <w:bookmarkEnd w:id="310"/>
      <w:bookmarkEnd w:id="311"/>
      <w:bookmarkEnd w:id="312"/>
      <w:bookmarkEnd w:id="313"/>
      <w:bookmarkEnd w:id="314"/>
      <w:bookmarkEnd w:id="315"/>
      <w:bookmarkEnd w:id="316"/>
      <w:r>
        <w:rPr>
          <w:rFonts w:hint="eastAsia"/>
        </w:rPr>
        <w:t>安全需求</w:t>
      </w:r>
      <w:bookmarkEnd w:id="317"/>
      <w:bookmarkEnd w:id="318"/>
      <w:bookmarkEnd w:id="319"/>
    </w:p>
    <w:p w:rsidR="00C57387" w:rsidRDefault="00C57387">
      <w:pPr>
        <w:ind w:firstLineChars="200" w:firstLine="480"/>
        <w:rPr>
          <w:rFonts w:asciiTheme="minorEastAsia" w:eastAsiaTheme="minorEastAsia" w:hAnsiTheme="minorEastAsia" w:cs="仿宋_GB2312"/>
        </w:rPr>
      </w:pPr>
      <w:r>
        <w:rPr>
          <w:rFonts w:hint="eastAsia"/>
        </w:rPr>
        <w:t>系统提供运行错误日志，</w:t>
      </w:r>
      <w:r>
        <w:rPr>
          <w:rFonts w:asciiTheme="minorEastAsia" w:eastAsiaTheme="minorEastAsia" w:hAnsiTheme="minorEastAsia" w:cs="仿宋_GB2312" w:hint="eastAsia"/>
        </w:rPr>
        <w:t>系统在</w:t>
      </w:r>
      <w:proofErr w:type="gramStart"/>
      <w:r>
        <w:rPr>
          <w:rFonts w:asciiTheme="minorEastAsia" w:eastAsiaTheme="minorEastAsia" w:hAnsiTheme="minorEastAsia" w:cs="仿宋_GB2312" w:hint="eastAsia"/>
        </w:rPr>
        <w:t>宕</w:t>
      </w:r>
      <w:proofErr w:type="gramEnd"/>
      <w:r>
        <w:rPr>
          <w:rFonts w:asciiTheme="minorEastAsia" w:eastAsiaTheme="minorEastAsia" w:hAnsiTheme="minorEastAsia" w:cs="仿宋_GB2312" w:hint="eastAsia"/>
        </w:rPr>
        <w:t>机、或遇未知因素等造成系统无法运行时，应能</w:t>
      </w:r>
      <w:r w:rsidR="00582F85">
        <w:rPr>
          <w:rFonts w:asciiTheme="minorEastAsia" w:eastAsiaTheme="minorEastAsia" w:hAnsiTheme="minorEastAsia" w:cs="仿宋_GB2312" w:hint="eastAsia"/>
        </w:rPr>
        <w:t>信息</w:t>
      </w:r>
      <w:r>
        <w:rPr>
          <w:rFonts w:asciiTheme="minorEastAsia" w:eastAsiaTheme="minorEastAsia" w:hAnsiTheme="minorEastAsia" w:cs="仿宋_GB2312" w:hint="eastAsia"/>
        </w:rPr>
        <w:t>相关原因。</w:t>
      </w:r>
    </w:p>
    <w:p w:rsidR="00C57387" w:rsidRPr="005E601F" w:rsidRDefault="00C57387">
      <w:pPr>
        <w:ind w:firstLineChars="200" w:firstLine="480"/>
      </w:pPr>
      <w:r>
        <w:rPr>
          <w:rFonts w:asciiTheme="minorEastAsia" w:eastAsiaTheme="minorEastAsia" w:hAnsiTheme="minorEastAsia" w:cs="仿宋_GB2312" w:hint="eastAsia"/>
        </w:rPr>
        <w:t>通过人工重启操作，实现快速恢复系统服务；如遇特殊情况，可通过</w:t>
      </w:r>
      <w:r w:rsidRPr="00C57387">
        <w:rPr>
          <w:rFonts w:asciiTheme="minorEastAsia" w:eastAsiaTheme="minorEastAsia" w:hAnsiTheme="minorEastAsia" w:cs="仿宋_GB2312" w:hint="eastAsia"/>
        </w:rPr>
        <w:t>人工</w:t>
      </w:r>
      <w:r>
        <w:rPr>
          <w:rFonts w:asciiTheme="minorEastAsia" w:eastAsiaTheme="minorEastAsia" w:hAnsiTheme="minorEastAsia" w:cs="仿宋_GB2312" w:hint="eastAsia"/>
        </w:rPr>
        <w:t>操作关闭系统服务。</w:t>
      </w:r>
    </w:p>
    <w:p w:rsidR="00AE5BF8" w:rsidRPr="00A364D7" w:rsidRDefault="006D0D1C">
      <w:pPr>
        <w:pStyle w:val="2"/>
      </w:pPr>
      <w:bookmarkStart w:id="320" w:name="_Toc491723993"/>
      <w:bookmarkStart w:id="321" w:name="_Toc491723994"/>
      <w:bookmarkStart w:id="322" w:name="_Toc491723995"/>
      <w:bookmarkStart w:id="323" w:name="_Toc491723996"/>
      <w:bookmarkStart w:id="324" w:name="_Toc491723997"/>
      <w:bookmarkStart w:id="325" w:name="_Toc491723998"/>
      <w:bookmarkStart w:id="326" w:name="_Toc491723999"/>
      <w:bookmarkStart w:id="327" w:name="_Toc491724000"/>
      <w:bookmarkStart w:id="328" w:name="_Toc491724001"/>
      <w:bookmarkStart w:id="329" w:name="_Toc491724002"/>
      <w:bookmarkStart w:id="330" w:name="_Toc491276487"/>
      <w:bookmarkStart w:id="331" w:name="_Toc491713290"/>
      <w:bookmarkStart w:id="332" w:name="_Toc491724003"/>
      <w:bookmarkStart w:id="333" w:name="_Toc492487329"/>
      <w:bookmarkStart w:id="334" w:name="_Toc492488889"/>
      <w:bookmarkStart w:id="335" w:name="_Toc494289002"/>
      <w:bookmarkEnd w:id="320"/>
      <w:bookmarkEnd w:id="321"/>
      <w:bookmarkEnd w:id="322"/>
      <w:bookmarkEnd w:id="323"/>
      <w:bookmarkEnd w:id="324"/>
      <w:bookmarkEnd w:id="325"/>
      <w:bookmarkEnd w:id="326"/>
      <w:bookmarkEnd w:id="327"/>
      <w:bookmarkEnd w:id="328"/>
      <w:bookmarkEnd w:id="329"/>
      <w:bookmarkEnd w:id="330"/>
      <w:bookmarkEnd w:id="331"/>
      <w:bookmarkEnd w:id="332"/>
      <w:r w:rsidRPr="00A364D7">
        <w:rPr>
          <w:rFonts w:hint="eastAsia"/>
        </w:rPr>
        <w:t>运行环境</w:t>
      </w:r>
      <w:bookmarkEnd w:id="333"/>
      <w:bookmarkEnd w:id="334"/>
      <w:bookmarkEnd w:id="335"/>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3254"/>
        <w:gridCol w:w="2892"/>
      </w:tblGrid>
      <w:tr w:rsidR="00AE5BF8" w:rsidRPr="00E37DED" w:rsidTr="005E601F">
        <w:trPr>
          <w:trHeight w:val="180"/>
        </w:trPr>
        <w:tc>
          <w:tcPr>
            <w:tcW w:w="2376" w:type="dxa"/>
            <w:shd w:val="clear" w:color="auto" w:fill="A6A6A6"/>
            <w:vAlign w:val="center"/>
          </w:tcPr>
          <w:p w:rsidR="00AE5BF8" w:rsidRPr="005E601F" w:rsidRDefault="00712FC2">
            <w:pPr>
              <w:jc w:val="center"/>
              <w:rPr>
                <w:rFonts w:ascii="宋体" w:hAnsi="宋体"/>
                <w:b/>
              </w:rPr>
            </w:pPr>
            <w:r>
              <w:rPr>
                <w:rFonts w:ascii="宋体" w:hAnsi="宋体" w:hint="eastAsia"/>
                <w:b/>
              </w:rPr>
              <w:t>项目</w:t>
            </w:r>
          </w:p>
        </w:tc>
        <w:tc>
          <w:tcPr>
            <w:tcW w:w="3254" w:type="dxa"/>
            <w:shd w:val="clear" w:color="auto" w:fill="A6A6A6"/>
            <w:vAlign w:val="center"/>
          </w:tcPr>
          <w:p w:rsidR="00AE5BF8" w:rsidRPr="005E601F" w:rsidRDefault="00712FC2">
            <w:pPr>
              <w:jc w:val="center"/>
              <w:rPr>
                <w:rFonts w:ascii="宋体" w:hAnsi="宋体"/>
                <w:b/>
              </w:rPr>
            </w:pPr>
            <w:r>
              <w:rPr>
                <w:rFonts w:ascii="宋体" w:hAnsi="宋体" w:hint="eastAsia"/>
                <w:b/>
              </w:rPr>
              <w:t>描述</w:t>
            </w:r>
          </w:p>
        </w:tc>
        <w:tc>
          <w:tcPr>
            <w:tcW w:w="2892" w:type="dxa"/>
            <w:shd w:val="clear" w:color="auto" w:fill="A6A6A6"/>
            <w:vAlign w:val="center"/>
          </w:tcPr>
          <w:p w:rsidR="00AE5BF8" w:rsidRPr="005E601F" w:rsidRDefault="006D0D1C">
            <w:pPr>
              <w:jc w:val="center"/>
              <w:rPr>
                <w:rFonts w:ascii="宋体" w:hAnsi="宋体"/>
                <w:b/>
              </w:rPr>
            </w:pPr>
            <w:r w:rsidRPr="005E601F">
              <w:rPr>
                <w:rFonts w:ascii="宋体" w:hAnsi="宋体" w:hint="eastAsia"/>
                <w:b/>
              </w:rPr>
              <w:t>备注</w:t>
            </w:r>
          </w:p>
        </w:tc>
      </w:tr>
      <w:tr w:rsidR="00712FC2" w:rsidTr="00BD38FE">
        <w:trPr>
          <w:trHeight w:val="270"/>
        </w:trPr>
        <w:tc>
          <w:tcPr>
            <w:tcW w:w="2376" w:type="dxa"/>
            <w:vAlign w:val="center"/>
          </w:tcPr>
          <w:p w:rsidR="00712FC2" w:rsidRDefault="00712FC2">
            <w:pPr>
              <w:jc w:val="center"/>
              <w:rPr>
                <w:rFonts w:ascii="宋体" w:hAnsi="宋体"/>
              </w:rPr>
            </w:pPr>
            <w:r>
              <w:rPr>
                <w:rFonts w:ascii="宋体" w:hAnsi="宋体" w:hint="eastAsia"/>
              </w:rPr>
              <w:t>互联网子系统</w:t>
            </w:r>
          </w:p>
          <w:p w:rsidR="00712FC2" w:rsidRDefault="00712FC2">
            <w:pPr>
              <w:jc w:val="center"/>
              <w:rPr>
                <w:rFonts w:ascii="宋体" w:hAnsi="宋体"/>
              </w:rPr>
            </w:pPr>
            <w:r>
              <w:rPr>
                <w:rFonts w:ascii="宋体" w:hAnsi="宋体" w:hint="eastAsia"/>
              </w:rPr>
              <w:t>应用服务器</w:t>
            </w:r>
          </w:p>
        </w:tc>
        <w:tc>
          <w:tcPr>
            <w:tcW w:w="3254" w:type="dxa"/>
            <w:vAlign w:val="center"/>
          </w:tcPr>
          <w:p w:rsidR="00712FC2" w:rsidRPr="00712FC2" w:rsidRDefault="00712FC2" w:rsidP="00712FC2">
            <w:pPr>
              <w:rPr>
                <w:rFonts w:ascii="宋体" w:hAnsi="宋体"/>
              </w:rPr>
            </w:pPr>
            <w:r>
              <w:rPr>
                <w:rFonts w:ascii="宋体" w:hAnsi="宋体" w:hint="eastAsia"/>
              </w:rPr>
              <w:t>数量2台，</w:t>
            </w:r>
            <w:r w:rsidRPr="00712FC2">
              <w:rPr>
                <w:rFonts w:ascii="宋体" w:hAnsi="宋体" w:hint="eastAsia"/>
              </w:rPr>
              <w:t>配置略</w:t>
            </w:r>
          </w:p>
        </w:tc>
        <w:tc>
          <w:tcPr>
            <w:tcW w:w="2892" w:type="dxa"/>
            <w:vMerge w:val="restart"/>
            <w:vAlign w:val="center"/>
          </w:tcPr>
          <w:p w:rsidR="00712FC2" w:rsidRDefault="00712FC2">
            <w:pPr>
              <w:rPr>
                <w:rFonts w:ascii="宋体" w:hAnsi="宋体"/>
                <w:bCs/>
              </w:rPr>
            </w:pPr>
            <w:r>
              <w:rPr>
                <w:rFonts w:ascii="宋体" w:hAnsi="宋体" w:hint="eastAsia"/>
                <w:bCs/>
              </w:rPr>
              <w:t>系统运行软硬件环境均由</w:t>
            </w:r>
            <w:proofErr w:type="gramStart"/>
            <w:r>
              <w:rPr>
                <w:rFonts w:ascii="宋体" w:hAnsi="宋体" w:hint="eastAsia"/>
                <w:bCs/>
              </w:rPr>
              <w:t>由</w:t>
            </w:r>
            <w:proofErr w:type="gramEnd"/>
            <w:r w:rsidRPr="005E601F">
              <w:rPr>
                <w:rFonts w:ascii="宋体" w:hAnsi="宋体" w:hint="eastAsia"/>
                <w:bCs/>
              </w:rPr>
              <w:t>中国人民银行中关村中心支行</w:t>
            </w:r>
            <w:r>
              <w:rPr>
                <w:rFonts w:ascii="宋体" w:hAnsi="宋体" w:hint="eastAsia"/>
                <w:bCs/>
              </w:rPr>
              <w:t>提供。</w:t>
            </w:r>
          </w:p>
          <w:p w:rsidR="00AF1310" w:rsidRDefault="00AF1310">
            <w:pPr>
              <w:rPr>
                <w:rFonts w:ascii="宋体" w:hAnsi="宋体"/>
                <w:bCs/>
              </w:rPr>
            </w:pPr>
            <w:r>
              <w:rPr>
                <w:rFonts w:ascii="宋体" w:hAnsi="宋体" w:hint="eastAsia"/>
                <w:bCs/>
              </w:rPr>
              <w:t>软件环境与开发环境所用软件和版本保持一致。</w:t>
            </w:r>
          </w:p>
        </w:tc>
      </w:tr>
      <w:tr w:rsidR="00712FC2" w:rsidTr="00712FC2">
        <w:trPr>
          <w:trHeight w:val="270"/>
        </w:trPr>
        <w:tc>
          <w:tcPr>
            <w:tcW w:w="2376" w:type="dxa"/>
            <w:vAlign w:val="center"/>
          </w:tcPr>
          <w:p w:rsidR="00712FC2" w:rsidRPr="00712FC2" w:rsidRDefault="00712FC2" w:rsidP="00712FC2">
            <w:pPr>
              <w:jc w:val="center"/>
              <w:rPr>
                <w:rFonts w:ascii="宋体" w:hAnsi="宋体"/>
              </w:rPr>
            </w:pPr>
            <w:r>
              <w:rPr>
                <w:rFonts w:ascii="宋体" w:hAnsi="宋体" w:hint="eastAsia"/>
              </w:rPr>
              <w:t>业务网</w:t>
            </w:r>
            <w:r w:rsidRPr="00712FC2">
              <w:rPr>
                <w:rFonts w:ascii="宋体" w:hAnsi="宋体" w:hint="eastAsia"/>
              </w:rPr>
              <w:t>子系统</w:t>
            </w:r>
          </w:p>
          <w:p w:rsidR="00712FC2" w:rsidRDefault="00712FC2" w:rsidP="00712FC2">
            <w:pPr>
              <w:jc w:val="center"/>
              <w:rPr>
                <w:rFonts w:ascii="宋体" w:hAnsi="宋体"/>
              </w:rPr>
            </w:pPr>
            <w:r w:rsidRPr="00712FC2">
              <w:rPr>
                <w:rFonts w:ascii="宋体" w:hAnsi="宋体" w:hint="eastAsia"/>
              </w:rPr>
              <w:t>应用服务器</w:t>
            </w:r>
          </w:p>
        </w:tc>
        <w:tc>
          <w:tcPr>
            <w:tcW w:w="3254" w:type="dxa"/>
            <w:vAlign w:val="center"/>
          </w:tcPr>
          <w:p w:rsidR="00712FC2" w:rsidRPr="00712FC2" w:rsidRDefault="00712FC2">
            <w:pPr>
              <w:rPr>
                <w:rFonts w:ascii="宋体" w:hAnsi="宋体"/>
              </w:rPr>
            </w:pPr>
            <w:r w:rsidRPr="00712FC2">
              <w:rPr>
                <w:rFonts w:ascii="宋体" w:hAnsi="宋体" w:hint="eastAsia"/>
              </w:rPr>
              <w:t>数量</w:t>
            </w:r>
            <w:r>
              <w:rPr>
                <w:rFonts w:ascii="宋体" w:hAnsi="宋体" w:hint="eastAsia"/>
              </w:rPr>
              <w:t>1</w:t>
            </w:r>
            <w:r w:rsidRPr="00712FC2">
              <w:rPr>
                <w:rFonts w:ascii="宋体" w:hAnsi="宋体" w:hint="eastAsia"/>
              </w:rPr>
              <w:t>台，配置略</w:t>
            </w:r>
          </w:p>
        </w:tc>
        <w:tc>
          <w:tcPr>
            <w:tcW w:w="2892" w:type="dxa"/>
            <w:vMerge/>
            <w:vAlign w:val="center"/>
          </w:tcPr>
          <w:p w:rsidR="00712FC2" w:rsidRDefault="00712FC2" w:rsidP="00BD38FE">
            <w:pPr>
              <w:rPr>
                <w:rFonts w:ascii="宋体" w:hAnsi="宋体"/>
                <w:bCs/>
              </w:rPr>
            </w:pPr>
          </w:p>
        </w:tc>
      </w:tr>
      <w:tr w:rsidR="00712FC2" w:rsidTr="00BD38FE">
        <w:trPr>
          <w:trHeight w:val="270"/>
        </w:trPr>
        <w:tc>
          <w:tcPr>
            <w:tcW w:w="2376" w:type="dxa"/>
            <w:vAlign w:val="center"/>
          </w:tcPr>
          <w:p w:rsidR="00712FC2" w:rsidRDefault="00712FC2">
            <w:pPr>
              <w:jc w:val="center"/>
              <w:rPr>
                <w:rFonts w:ascii="宋体" w:hAnsi="宋体"/>
              </w:rPr>
            </w:pPr>
            <w:r>
              <w:rPr>
                <w:rFonts w:ascii="宋体" w:hAnsi="宋体" w:hint="eastAsia"/>
              </w:rPr>
              <w:t>数据库服务器</w:t>
            </w:r>
          </w:p>
        </w:tc>
        <w:tc>
          <w:tcPr>
            <w:tcW w:w="3254" w:type="dxa"/>
            <w:vAlign w:val="center"/>
          </w:tcPr>
          <w:p w:rsidR="00712FC2" w:rsidRPr="00712FC2" w:rsidRDefault="00712FC2">
            <w:pPr>
              <w:rPr>
                <w:rFonts w:ascii="宋体" w:hAnsi="宋体"/>
              </w:rPr>
            </w:pPr>
            <w:r w:rsidRPr="00712FC2">
              <w:rPr>
                <w:rFonts w:ascii="宋体" w:hAnsi="宋体" w:hint="eastAsia"/>
              </w:rPr>
              <w:t>数量</w:t>
            </w:r>
            <w:r>
              <w:rPr>
                <w:rFonts w:ascii="宋体" w:hAnsi="宋体" w:hint="eastAsia"/>
              </w:rPr>
              <w:t>4</w:t>
            </w:r>
            <w:r w:rsidRPr="00712FC2">
              <w:rPr>
                <w:rFonts w:ascii="宋体" w:hAnsi="宋体" w:hint="eastAsia"/>
              </w:rPr>
              <w:t>台，配置略</w:t>
            </w:r>
          </w:p>
        </w:tc>
        <w:tc>
          <w:tcPr>
            <w:tcW w:w="2892" w:type="dxa"/>
            <w:vMerge/>
            <w:vAlign w:val="center"/>
          </w:tcPr>
          <w:p w:rsidR="00712FC2" w:rsidRPr="00712FC2" w:rsidRDefault="00712FC2">
            <w:pPr>
              <w:rPr>
                <w:rFonts w:ascii="宋体" w:hAnsi="宋体"/>
                <w:bCs/>
              </w:rPr>
            </w:pPr>
          </w:p>
        </w:tc>
      </w:tr>
      <w:tr w:rsidR="00712FC2" w:rsidTr="00BD38FE">
        <w:trPr>
          <w:trHeight w:val="270"/>
        </w:trPr>
        <w:tc>
          <w:tcPr>
            <w:tcW w:w="2376" w:type="dxa"/>
            <w:vAlign w:val="center"/>
          </w:tcPr>
          <w:p w:rsidR="00712FC2" w:rsidRDefault="00712FC2">
            <w:pPr>
              <w:jc w:val="center"/>
              <w:rPr>
                <w:rFonts w:ascii="宋体" w:hAnsi="宋体"/>
              </w:rPr>
            </w:pPr>
            <w:r>
              <w:rPr>
                <w:rFonts w:ascii="宋体" w:hAnsi="宋体" w:hint="eastAsia"/>
              </w:rPr>
              <w:t>服务器操作系统</w:t>
            </w:r>
          </w:p>
        </w:tc>
        <w:tc>
          <w:tcPr>
            <w:tcW w:w="3254" w:type="dxa"/>
            <w:vAlign w:val="center"/>
          </w:tcPr>
          <w:p w:rsidR="00712FC2" w:rsidRPr="00712FC2" w:rsidRDefault="00712FC2" w:rsidP="005E601F">
            <w:pPr>
              <w:rPr>
                <w:rFonts w:ascii="宋体" w:hAnsi="宋体"/>
              </w:rPr>
            </w:pPr>
            <w:r w:rsidRPr="00712FC2">
              <w:rPr>
                <w:rFonts w:ascii="宋体" w:hAnsi="宋体"/>
              </w:rPr>
              <w:t>linux</w:t>
            </w:r>
          </w:p>
        </w:tc>
        <w:tc>
          <w:tcPr>
            <w:tcW w:w="2892" w:type="dxa"/>
            <w:vMerge/>
            <w:vAlign w:val="center"/>
          </w:tcPr>
          <w:p w:rsidR="00712FC2" w:rsidRPr="005E601F" w:rsidRDefault="00712FC2">
            <w:pPr>
              <w:rPr>
                <w:rFonts w:ascii="宋体" w:hAnsi="宋体"/>
                <w:bCs/>
              </w:rPr>
            </w:pPr>
          </w:p>
        </w:tc>
      </w:tr>
      <w:tr w:rsidR="00712FC2" w:rsidTr="00BD38FE">
        <w:trPr>
          <w:trHeight w:val="270"/>
        </w:trPr>
        <w:tc>
          <w:tcPr>
            <w:tcW w:w="2376" w:type="dxa"/>
            <w:vAlign w:val="center"/>
          </w:tcPr>
          <w:p w:rsidR="00712FC2" w:rsidRDefault="00712FC2" w:rsidP="00BD38FE">
            <w:pPr>
              <w:jc w:val="center"/>
              <w:rPr>
                <w:rFonts w:ascii="宋体" w:hAnsi="宋体"/>
              </w:rPr>
            </w:pPr>
            <w:r>
              <w:rPr>
                <w:rFonts w:ascii="宋体" w:hAnsi="宋体" w:hint="eastAsia"/>
              </w:rPr>
              <w:t>数据库</w:t>
            </w:r>
          </w:p>
        </w:tc>
        <w:tc>
          <w:tcPr>
            <w:tcW w:w="3254" w:type="dxa"/>
            <w:vAlign w:val="center"/>
          </w:tcPr>
          <w:p w:rsidR="00712FC2" w:rsidRDefault="00712FC2">
            <w:pPr>
              <w:rPr>
                <w:rFonts w:ascii="宋体" w:hAnsi="宋体"/>
              </w:rPr>
            </w:pPr>
            <w:r>
              <w:rPr>
                <w:rFonts w:ascii="宋体" w:hAnsi="宋体" w:hint="eastAsia"/>
              </w:rPr>
              <w:t>Mysql</w:t>
            </w:r>
          </w:p>
        </w:tc>
        <w:tc>
          <w:tcPr>
            <w:tcW w:w="2892" w:type="dxa"/>
            <w:vMerge/>
            <w:vAlign w:val="center"/>
          </w:tcPr>
          <w:p w:rsidR="00712FC2" w:rsidRDefault="00712FC2" w:rsidP="00BD38FE">
            <w:pPr>
              <w:rPr>
                <w:rFonts w:ascii="宋体" w:hAnsi="宋体"/>
              </w:rPr>
            </w:pPr>
          </w:p>
        </w:tc>
      </w:tr>
      <w:tr w:rsidR="00712FC2" w:rsidTr="00BD38FE">
        <w:trPr>
          <w:trHeight w:val="270"/>
        </w:trPr>
        <w:tc>
          <w:tcPr>
            <w:tcW w:w="2376" w:type="dxa"/>
            <w:vAlign w:val="center"/>
          </w:tcPr>
          <w:p w:rsidR="00712FC2" w:rsidRDefault="00712FC2">
            <w:pPr>
              <w:jc w:val="center"/>
              <w:rPr>
                <w:rFonts w:ascii="宋体" w:hAnsi="宋体"/>
              </w:rPr>
            </w:pPr>
            <w:r>
              <w:rPr>
                <w:rFonts w:ascii="宋体" w:hAnsi="宋体" w:hint="eastAsia"/>
              </w:rPr>
              <w:t>Web服务器</w:t>
            </w:r>
          </w:p>
        </w:tc>
        <w:tc>
          <w:tcPr>
            <w:tcW w:w="3254" w:type="dxa"/>
            <w:vAlign w:val="center"/>
          </w:tcPr>
          <w:p w:rsidR="00712FC2" w:rsidRDefault="00712FC2" w:rsidP="005E601F">
            <w:pPr>
              <w:rPr>
                <w:rFonts w:ascii="宋体" w:hAnsi="宋体"/>
              </w:rPr>
            </w:pPr>
            <w:r>
              <w:rPr>
                <w:rFonts w:ascii="宋体" w:hAnsi="宋体" w:hint="eastAsia"/>
              </w:rPr>
              <w:t>tomcat</w:t>
            </w:r>
          </w:p>
        </w:tc>
        <w:tc>
          <w:tcPr>
            <w:tcW w:w="2892" w:type="dxa"/>
            <w:vMerge/>
            <w:vAlign w:val="center"/>
          </w:tcPr>
          <w:p w:rsidR="00712FC2" w:rsidRDefault="00712FC2">
            <w:pPr>
              <w:rPr>
                <w:rFonts w:ascii="宋体" w:hAnsi="宋体"/>
              </w:rPr>
            </w:pPr>
          </w:p>
        </w:tc>
      </w:tr>
      <w:tr w:rsidR="00E37DED" w:rsidTr="005E601F">
        <w:trPr>
          <w:trHeight w:val="270"/>
        </w:trPr>
        <w:tc>
          <w:tcPr>
            <w:tcW w:w="2376" w:type="dxa"/>
            <w:vAlign w:val="center"/>
          </w:tcPr>
          <w:p w:rsidR="00E37DED" w:rsidRDefault="00E37DED">
            <w:pPr>
              <w:jc w:val="center"/>
              <w:rPr>
                <w:rFonts w:ascii="宋体" w:hAnsi="宋体"/>
              </w:rPr>
            </w:pPr>
            <w:r>
              <w:rPr>
                <w:rFonts w:ascii="宋体" w:hAnsi="宋体" w:hint="eastAsia"/>
              </w:rPr>
              <w:t>第三方组件</w:t>
            </w:r>
          </w:p>
        </w:tc>
        <w:tc>
          <w:tcPr>
            <w:tcW w:w="3254" w:type="dxa"/>
            <w:vAlign w:val="center"/>
          </w:tcPr>
          <w:p w:rsidR="00E37DED" w:rsidRDefault="00712FC2" w:rsidP="005E601F">
            <w:pPr>
              <w:rPr>
                <w:rFonts w:ascii="宋体" w:hAnsi="宋体"/>
              </w:rPr>
            </w:pPr>
            <w:r>
              <w:rPr>
                <w:rFonts w:ascii="宋体" w:hAnsi="宋体" w:hint="eastAsia"/>
              </w:rPr>
              <w:t>在满足需求基础上由乙方选</w:t>
            </w:r>
            <w:r>
              <w:rPr>
                <w:rFonts w:ascii="宋体" w:hAnsi="宋体" w:hint="eastAsia"/>
              </w:rPr>
              <w:lastRenderedPageBreak/>
              <w:t>择。</w:t>
            </w:r>
          </w:p>
        </w:tc>
        <w:tc>
          <w:tcPr>
            <w:tcW w:w="2892" w:type="dxa"/>
            <w:vAlign w:val="center"/>
          </w:tcPr>
          <w:p w:rsidR="00E37DED" w:rsidRDefault="00712FC2">
            <w:pPr>
              <w:rPr>
                <w:rFonts w:ascii="宋体" w:hAnsi="宋体"/>
              </w:rPr>
            </w:pPr>
            <w:r>
              <w:rPr>
                <w:rFonts w:ascii="宋体" w:hAnsi="宋体" w:hint="eastAsia"/>
              </w:rPr>
              <w:lastRenderedPageBreak/>
              <w:t>包含在外汇业务网上预审</w:t>
            </w:r>
            <w:proofErr w:type="gramStart"/>
            <w:r>
              <w:rPr>
                <w:rFonts w:ascii="宋体" w:hAnsi="宋体" w:hint="eastAsia"/>
              </w:rPr>
              <w:lastRenderedPageBreak/>
              <w:t>批系统</w:t>
            </w:r>
            <w:proofErr w:type="gramEnd"/>
            <w:r>
              <w:rPr>
                <w:rFonts w:ascii="宋体" w:hAnsi="宋体" w:hint="eastAsia"/>
              </w:rPr>
              <w:t>中。</w:t>
            </w:r>
          </w:p>
        </w:tc>
      </w:tr>
    </w:tbl>
    <w:p w:rsidR="00AE5BF8" w:rsidRDefault="00AE5BF8"/>
    <w:p w:rsidR="00AE5BF8" w:rsidRDefault="006D0D1C">
      <w:pPr>
        <w:widowControl/>
        <w:spacing w:after="200" w:line="276" w:lineRule="auto"/>
        <w:jc w:val="left"/>
        <w:rPr>
          <w:b/>
          <w:smallCaps/>
          <w:spacing w:val="5"/>
          <w:sz w:val="44"/>
          <w:szCs w:val="36"/>
        </w:rPr>
      </w:pPr>
      <w:r>
        <w:br w:type="page"/>
      </w:r>
    </w:p>
    <w:p w:rsidR="00AE5BF8" w:rsidRDefault="006D0D1C">
      <w:pPr>
        <w:pStyle w:val="1"/>
      </w:pPr>
      <w:bookmarkStart w:id="336" w:name="_Toc492487330"/>
      <w:bookmarkStart w:id="337" w:name="_Toc492488890"/>
      <w:bookmarkStart w:id="338" w:name="_Toc494289003"/>
      <w:r>
        <w:rPr>
          <w:rFonts w:hint="eastAsia"/>
        </w:rPr>
        <w:lastRenderedPageBreak/>
        <w:t>接口需求</w:t>
      </w:r>
      <w:bookmarkEnd w:id="336"/>
      <w:bookmarkEnd w:id="337"/>
      <w:bookmarkEnd w:id="338"/>
    </w:p>
    <w:p w:rsidR="00E37DED" w:rsidRDefault="00CC6E0F" w:rsidP="008A3B37">
      <w:r>
        <w:rPr>
          <w:rFonts w:hint="eastAsia"/>
        </w:rPr>
        <w:t>本章节无内容。</w:t>
      </w:r>
    </w:p>
    <w:p w:rsidR="00AE5BF8" w:rsidRDefault="00AE5BF8"/>
    <w:p w:rsidR="00AE5BF8" w:rsidRDefault="006D0D1C">
      <w:pPr>
        <w:pStyle w:val="1"/>
      </w:pPr>
      <w:bookmarkStart w:id="339" w:name="_Toc492487331"/>
      <w:bookmarkStart w:id="340" w:name="_Toc492488891"/>
      <w:bookmarkStart w:id="341" w:name="_Toc494289004"/>
      <w:r>
        <w:rPr>
          <w:rFonts w:hint="eastAsia"/>
        </w:rPr>
        <w:t>其他需求</w:t>
      </w:r>
      <w:bookmarkEnd w:id="339"/>
      <w:bookmarkEnd w:id="340"/>
      <w:bookmarkEnd w:id="341"/>
    </w:p>
    <w:p w:rsidR="00CC6E0F" w:rsidRDefault="00CC6E0F" w:rsidP="00CC6E0F">
      <w:r>
        <w:rPr>
          <w:rFonts w:hint="eastAsia"/>
        </w:rPr>
        <w:t>本章节无内容。</w:t>
      </w:r>
    </w:p>
    <w:p w:rsidR="00AE5BF8" w:rsidRPr="006B1E74" w:rsidRDefault="00AE5BF8" w:rsidP="00C67B26">
      <w:pPr>
        <w:widowControl/>
        <w:spacing w:line="240" w:lineRule="auto"/>
        <w:jc w:val="left"/>
      </w:pPr>
    </w:p>
    <w:sectPr w:rsidR="00AE5BF8" w:rsidRPr="006B1E74" w:rsidSect="00A364D7">
      <w:footerReference w:type="default" r:id="rId22"/>
      <w:pgSz w:w="11906" w:h="16838"/>
      <w:pgMar w:top="1418" w:right="1588" w:bottom="1418" w:left="1588" w:header="851" w:footer="992" w:gutter="0"/>
      <w:pgNumType w:start="1"/>
      <w:cols w:space="425"/>
      <w:docGrid w:type="linesAndChars"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4" w:author="t450" w:date="2017-08-10T16:22:00Z" w:initials="t">
    <w:p w:rsidR="006C773E" w:rsidRDefault="006C773E" w:rsidP="00240A50">
      <w:pPr>
        <w:pStyle w:val="a3"/>
      </w:pPr>
      <w:r>
        <w:rPr>
          <w:rStyle w:val="aa"/>
        </w:rPr>
        <w:annotationRef/>
      </w:r>
      <w:r>
        <w:rPr>
          <w:rFonts w:hint="eastAsia"/>
        </w:rPr>
        <w:t>？</w:t>
      </w:r>
    </w:p>
  </w:comment>
  <w:comment w:id="190" w:author="Administrator" w:date="2017-08-02T17:29:00Z" w:initials="A">
    <w:p w:rsidR="006C773E" w:rsidRDefault="006C773E">
      <w:pPr>
        <w:pStyle w:val="a3"/>
      </w:pPr>
      <w:r>
        <w:rPr>
          <w:rFonts w:hint="eastAsia"/>
        </w:rPr>
        <w:t>查询统计功能直接罗列过来，第一阶段完成业务审批流程，第二阶段再细化该部分功能。</w:t>
      </w:r>
    </w:p>
  </w:comment>
  <w:comment w:id="191" w:author="t450" w:date="2017-09-05T16:05:00Z" w:initials="t">
    <w:p w:rsidR="006C773E" w:rsidRDefault="006C773E" w:rsidP="00582F85">
      <w:pPr>
        <w:pStyle w:val="a3"/>
      </w:pPr>
      <w:r>
        <w:rPr>
          <w:rStyle w:val="aa"/>
        </w:rPr>
        <w:annotationRef/>
      </w:r>
      <w:r>
        <w:rPr>
          <w:rFonts w:hint="eastAsia"/>
        </w:rPr>
        <w:t>？</w:t>
      </w:r>
    </w:p>
  </w:comment>
  <w:comment w:id="192" w:author="t450" w:date="2017-09-05T16:06:00Z" w:initials="t">
    <w:p w:rsidR="006C773E" w:rsidRDefault="006C773E" w:rsidP="00582F85">
      <w:pPr>
        <w:pStyle w:val="a3"/>
      </w:pPr>
      <w:r>
        <w:rPr>
          <w:rStyle w:val="aa"/>
        </w:rPr>
        <w:annotationRef/>
      </w:r>
      <w:r>
        <w:rPr>
          <w:rFonts w:hint="eastAsia"/>
        </w:rP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636B" w:rsidRDefault="00F3636B">
      <w:pPr>
        <w:spacing w:line="240" w:lineRule="auto"/>
      </w:pPr>
      <w:r>
        <w:separator/>
      </w:r>
    </w:p>
  </w:endnote>
  <w:endnote w:type="continuationSeparator" w:id="0">
    <w:p w:rsidR="00F3636B" w:rsidRDefault="00F363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notTrueType/>
    <w:pitch w:val="fixed"/>
    <w:sig w:usb0="00000001" w:usb1="080E0000" w:usb2="00000010" w:usb3="00000000" w:csb0="00040000" w:csb1="00000000"/>
  </w:font>
  <w:font w:name="仿宋_GB2312">
    <w:altName w:val="宋体"/>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73E" w:rsidRDefault="006C773E">
    <w:pPr>
      <w:pStyle w:val="a5"/>
    </w:pPr>
    <w:r>
      <w:rPr>
        <w:rFonts w:hint="eastAsia"/>
        <w:noProof/>
      </w:rPr>
      <mc:AlternateContent>
        <mc:Choice Requires="wps">
          <w:drawing>
            <wp:inline distT="0" distB="0" distL="0" distR="0" wp14:anchorId="358F4322" wp14:editId="540F3AE1">
              <wp:extent cx="5553075" cy="0"/>
              <wp:effectExtent l="0" t="0" r="9525" b="19050"/>
              <wp:docPr id="7" name="直接连接符 7"/>
              <wp:cNvGraphicFramePr/>
              <a:graphic xmlns:a="http://schemas.openxmlformats.org/drawingml/2006/main">
                <a:graphicData uri="http://schemas.microsoft.com/office/word/2010/wordprocessingShape">
                  <wps:wsp>
                    <wps:cNvCnPr/>
                    <wps:spPr>
                      <a:xfrm>
                        <a:off x="0" y="0"/>
                        <a:ext cx="5553075"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id="直接连接符 7" o:spid="_x0000_s1026" style="visibility:visible;mso-wrap-style:square;mso-left-percent:-10001;mso-top-percent:-10001;mso-position-horizontal:absolute;mso-position-horizontal-relative:char;mso-position-vertical:absolute;mso-position-vertical-relative:line;mso-left-percent:-10001;mso-top-percent:-10001" from="0,0" to="437.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" strokecolor="black [3213]">
              <w10:anchorlock/>
            </v:line>
          </w:pict>
        </mc:Fallback>
      </mc:AlternateContent>
    </w:r>
    <w:r>
      <w:rPr>
        <w:rFonts w:hint="eastAsia"/>
        <w:noProof/>
      </w:rPr>
      <mc:AlternateContent>
        <mc:Choice Requires="wps">
          <w:drawing>
            <wp:anchor distT="0" distB="0" distL="114300" distR="114300" simplePos="0" relativeHeight="251664384" behindDoc="0" locked="0" layoutInCell="1" allowOverlap="1" wp14:anchorId="6752A72C" wp14:editId="68E4303A">
              <wp:simplePos x="0" y="0"/>
              <wp:positionH relativeFrom="column">
                <wp:posOffset>1125220</wp:posOffset>
              </wp:positionH>
              <wp:positionV relativeFrom="paragraph">
                <wp:posOffset>9838690</wp:posOffset>
              </wp:positionV>
              <wp:extent cx="5294630" cy="21590"/>
              <wp:effectExtent l="10795" t="11430" r="9525" b="14605"/>
              <wp:wrapNone/>
              <wp:docPr id="8" name="直接箭头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4630" cy="21590"/>
                      </a:xfrm>
                      <a:prstGeom prst="straightConnector1">
                        <a:avLst/>
                      </a:prstGeom>
                      <a:noFill/>
                      <a:ln w="12700">
                        <a:solidFill>
                          <a:srgbClr val="FF0000"/>
                        </a:solidFill>
                        <a:round/>
                      </a:ln>
                    </wps:spPr>
                    <wps:bodyPr/>
                  </wps:wsp>
                </a:graphicData>
              </a:graphic>
            </wp:anchor>
          </w:drawing>
        </mc:Choice>
        <mc:Fallback>
          <w:pict>
            <v:shapetype id="_x0000_t32" coordsize="21600,21600" o:spt="32" o:oned="t" path="m,l21600,21600e" filled="f">
              <v:path arrowok="t" fillok="f" o:connecttype="none"/>
              <o:lock v:ext="edit" shapetype="t"/>
            </v:shapetype>
            <v:shape id="直接箭头连接符 8" o:spid="_x0000_s1026" type="#_x0000_t32" style="position:absolute;left:0;text-align:left;margin-left:88.6pt;margin-top:774.7pt;width:416.9pt;height:1.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" strokecolor="red" strokeweight="1pt"/>
          </w:pict>
        </mc:Fallback>
      </mc:AlternateContent>
    </w:r>
    <w:r>
      <w:rPr>
        <w:rFonts w:hint="eastAsia"/>
        <w:noProof/>
      </w:rPr>
      <mc:AlternateContent>
        <mc:Choice Requires="wps">
          <w:drawing>
            <wp:anchor distT="0" distB="0" distL="114300" distR="114300" simplePos="0" relativeHeight="251663360" behindDoc="0" locked="0" layoutInCell="1" allowOverlap="1" wp14:anchorId="151B1AD5" wp14:editId="4BE11739">
              <wp:simplePos x="0" y="0"/>
              <wp:positionH relativeFrom="column">
                <wp:posOffset>1125220</wp:posOffset>
              </wp:positionH>
              <wp:positionV relativeFrom="paragraph">
                <wp:posOffset>9838690</wp:posOffset>
              </wp:positionV>
              <wp:extent cx="5294630" cy="21590"/>
              <wp:effectExtent l="10795" t="11430" r="9525" b="14605"/>
              <wp:wrapNone/>
              <wp:docPr id="9" name="直接箭头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4630" cy="21590"/>
                      </a:xfrm>
                      <a:prstGeom prst="straightConnector1">
                        <a:avLst/>
                      </a:prstGeom>
                      <a:noFill/>
                      <a:ln w="12700">
                        <a:solidFill>
                          <a:srgbClr val="FF0000"/>
                        </a:solidFill>
                        <a:round/>
                      </a:ln>
                    </wps:spPr>
                    <wps:bodyPr/>
                  </wps:wsp>
                </a:graphicData>
              </a:graphic>
            </wp:anchor>
          </w:drawing>
        </mc:Choice>
        <mc:Fallback>
          <w:pict>
            <v:shape id="直接箭头连接符 9" o:spid="_x0000_s1026" type="#_x0000_t32" style="position:absolute;left:0;text-align:left;margin-left:88.6pt;margin-top:774.7pt;width:416.9pt;height:1.7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" strokecolor="red" strokeweight="1pt"/>
          </w:pict>
        </mc:Fallback>
      </mc:AlternateContent>
    </w:r>
    <w:r>
      <w:rPr>
        <w:rFonts w:hint="eastAsia"/>
        <w:noProof/>
      </w:rPr>
      <mc:AlternateContent>
        <mc:Choice Requires="wps">
          <w:drawing>
            <wp:anchor distT="0" distB="0" distL="114300" distR="114300" simplePos="0" relativeHeight="251662336" behindDoc="0" locked="0" layoutInCell="1" allowOverlap="1" wp14:anchorId="1544C83E" wp14:editId="0AC2A088">
              <wp:simplePos x="0" y="0"/>
              <wp:positionH relativeFrom="column">
                <wp:posOffset>1125220</wp:posOffset>
              </wp:positionH>
              <wp:positionV relativeFrom="paragraph">
                <wp:posOffset>9838690</wp:posOffset>
              </wp:positionV>
              <wp:extent cx="5294630" cy="21590"/>
              <wp:effectExtent l="10795" t="11430" r="9525" b="14605"/>
              <wp:wrapNone/>
              <wp:docPr id="10" name="直接箭头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4630" cy="21590"/>
                      </a:xfrm>
                      <a:prstGeom prst="straightConnector1">
                        <a:avLst/>
                      </a:prstGeom>
                      <a:noFill/>
                      <a:ln w="12700">
                        <a:solidFill>
                          <a:srgbClr val="FF0000"/>
                        </a:solidFill>
                        <a:round/>
                      </a:ln>
                    </wps:spPr>
                    <wps:bodyPr/>
                  </wps:wsp>
                </a:graphicData>
              </a:graphic>
            </wp:anchor>
          </w:drawing>
        </mc:Choice>
        <mc:Fallback>
          <w:pict>
            <v:shape id="直接箭头连接符 10" o:spid="_x0000_s1026" type="#_x0000_t32" style="position:absolute;left:0;text-align:left;margin-left:88.6pt;margin-top:774.7pt;width:416.9pt;height:1.7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" strokecolor="red" strokeweight="1pt"/>
          </w:pict>
        </mc:Fallback>
      </mc:AlternateContent>
    </w:r>
    <w:r>
      <w:rPr>
        <w:rFonts w:hint="eastAsia"/>
      </w:rPr>
      <w:t>北京用友政务软件有限公司</w:t>
    </w:r>
    <w:r>
      <w:rPr>
        <w:rFonts w:hint="eastAsia"/>
      </w:rPr>
      <w:t xml:space="preserve">               </w:t>
    </w:r>
    <w:r>
      <w:rPr>
        <w:lang w:val="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73E" w:rsidRDefault="006C773E">
    <w:pPr>
      <w:pStyle w:val="a5"/>
    </w:pPr>
    <w:r>
      <w:rPr>
        <w:rFonts w:hint="eastAsia"/>
        <w:noProof/>
      </w:rPr>
      <mc:AlternateContent>
        <mc:Choice Requires="wps">
          <w:drawing>
            <wp:inline distT="0" distB="0" distL="0" distR="0" wp14:anchorId="7EE79ACB" wp14:editId="162A6AC4">
              <wp:extent cx="5553075" cy="0"/>
              <wp:effectExtent l="0" t="0" r="9525" b="19050"/>
              <wp:docPr id="2" name="直接连接符 2"/>
              <wp:cNvGraphicFramePr/>
              <a:graphic xmlns:a="http://schemas.openxmlformats.org/drawingml/2006/main">
                <a:graphicData uri="http://schemas.microsoft.com/office/word/2010/wordprocessingShape">
                  <wps:wsp>
                    <wps:cNvCnPr/>
                    <wps:spPr>
                      <a:xfrm>
                        <a:off x="0" y="0"/>
                        <a:ext cx="5553075"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id="直接连接符 2" o:spid="_x0000_s1026" style="visibility:visible;mso-wrap-style:square;mso-left-percent:-10001;mso-top-percent:-10001;mso-position-horizontal:absolute;mso-position-horizontal-relative:char;mso-position-vertical:absolute;mso-position-vertical-relative:line;mso-left-percent:-10001;mso-top-percent:-10001" from="0,0" to="437.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" strokecolor="black [3213]">
              <w10:anchorlock/>
            </v:line>
          </w:pict>
        </mc:Fallback>
      </mc:AlternateContent>
    </w:r>
    <w:r>
      <w:rPr>
        <w:rFonts w:hint="eastAsia"/>
        <w:noProof/>
      </w:rPr>
      <mc:AlternateContent>
        <mc:Choice Requires="wps">
          <w:drawing>
            <wp:anchor distT="0" distB="0" distL="114300" distR="114300" simplePos="0" relativeHeight="251668480" behindDoc="0" locked="0" layoutInCell="1" allowOverlap="1" wp14:anchorId="744E8EFB" wp14:editId="04D032B7">
              <wp:simplePos x="0" y="0"/>
              <wp:positionH relativeFrom="column">
                <wp:posOffset>1125220</wp:posOffset>
              </wp:positionH>
              <wp:positionV relativeFrom="paragraph">
                <wp:posOffset>9838690</wp:posOffset>
              </wp:positionV>
              <wp:extent cx="5294630" cy="21590"/>
              <wp:effectExtent l="10795" t="11430" r="9525" b="14605"/>
              <wp:wrapNone/>
              <wp:docPr id="3" name="直接箭头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4630" cy="21590"/>
                      </a:xfrm>
                      <a:prstGeom prst="straightConnector1">
                        <a:avLst/>
                      </a:prstGeom>
                      <a:noFill/>
                      <a:ln w="12700">
                        <a:solidFill>
                          <a:srgbClr val="FF0000"/>
                        </a:solidFill>
                        <a:round/>
                      </a:ln>
                    </wps:spPr>
                    <wps:bodyPr/>
                  </wps:wsp>
                </a:graphicData>
              </a:graphic>
            </wp:anchor>
          </w:drawing>
        </mc:Choice>
        <mc:Fallback>
          <w:pict>
            <v:shapetype id="_x0000_t32" coordsize="21600,21600" o:spt="32" o:oned="t" path="m,l21600,21600e" filled="f">
              <v:path arrowok="t" fillok="f" o:connecttype="none"/>
              <o:lock v:ext="edit" shapetype="t"/>
            </v:shapetype>
            <v:shape id="直接箭头连接符 3" o:spid="_x0000_s1026" type="#_x0000_t32" style="position:absolute;left:0;text-align:left;margin-left:88.6pt;margin-top:774.7pt;width:416.9pt;height:1.7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" strokecolor="red" strokeweight="1pt"/>
          </w:pict>
        </mc:Fallback>
      </mc:AlternateContent>
    </w:r>
    <w:r>
      <w:rPr>
        <w:rFonts w:hint="eastAsia"/>
        <w:noProof/>
      </w:rPr>
      <mc:AlternateContent>
        <mc:Choice Requires="wps">
          <w:drawing>
            <wp:anchor distT="0" distB="0" distL="114300" distR="114300" simplePos="0" relativeHeight="251667456" behindDoc="0" locked="0" layoutInCell="1" allowOverlap="1" wp14:anchorId="42364FF3" wp14:editId="38A60355">
              <wp:simplePos x="0" y="0"/>
              <wp:positionH relativeFrom="column">
                <wp:posOffset>1125220</wp:posOffset>
              </wp:positionH>
              <wp:positionV relativeFrom="paragraph">
                <wp:posOffset>9838690</wp:posOffset>
              </wp:positionV>
              <wp:extent cx="5294630" cy="21590"/>
              <wp:effectExtent l="10795" t="11430" r="9525" b="14605"/>
              <wp:wrapNone/>
              <wp:docPr id="4" name="直接箭头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4630" cy="21590"/>
                      </a:xfrm>
                      <a:prstGeom prst="straightConnector1">
                        <a:avLst/>
                      </a:prstGeom>
                      <a:noFill/>
                      <a:ln w="12700">
                        <a:solidFill>
                          <a:srgbClr val="FF0000"/>
                        </a:solidFill>
                        <a:round/>
                      </a:ln>
                    </wps:spPr>
                    <wps:bodyPr/>
                  </wps:wsp>
                </a:graphicData>
              </a:graphic>
            </wp:anchor>
          </w:drawing>
        </mc:Choice>
        <mc:Fallback>
          <w:pict>
            <v:shape id="直接箭头连接符 4" o:spid="_x0000_s1026" type="#_x0000_t32" style="position:absolute;left:0;text-align:left;margin-left:88.6pt;margin-top:774.7pt;width:416.9pt;height:1.7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" strokecolor="red" strokeweight="1pt"/>
          </w:pict>
        </mc:Fallback>
      </mc:AlternateContent>
    </w:r>
    <w:r>
      <w:rPr>
        <w:rFonts w:hint="eastAsia"/>
        <w:noProof/>
      </w:rPr>
      <mc:AlternateContent>
        <mc:Choice Requires="wps">
          <w:drawing>
            <wp:anchor distT="0" distB="0" distL="114300" distR="114300" simplePos="0" relativeHeight="251666432" behindDoc="0" locked="0" layoutInCell="1" allowOverlap="1" wp14:anchorId="53DA967D" wp14:editId="03CC259C">
              <wp:simplePos x="0" y="0"/>
              <wp:positionH relativeFrom="column">
                <wp:posOffset>1125220</wp:posOffset>
              </wp:positionH>
              <wp:positionV relativeFrom="paragraph">
                <wp:posOffset>9838690</wp:posOffset>
              </wp:positionV>
              <wp:extent cx="5294630" cy="21590"/>
              <wp:effectExtent l="10795" t="11430" r="9525" b="14605"/>
              <wp:wrapNone/>
              <wp:docPr id="5" name="直接箭头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4630" cy="21590"/>
                      </a:xfrm>
                      <a:prstGeom prst="straightConnector1">
                        <a:avLst/>
                      </a:prstGeom>
                      <a:noFill/>
                      <a:ln w="12700">
                        <a:solidFill>
                          <a:srgbClr val="FF0000"/>
                        </a:solidFill>
                        <a:round/>
                      </a:ln>
                    </wps:spPr>
                    <wps:bodyPr/>
                  </wps:wsp>
                </a:graphicData>
              </a:graphic>
            </wp:anchor>
          </w:drawing>
        </mc:Choice>
        <mc:Fallback>
          <w:pict>
            <v:shape id="直接箭头连接符 5" o:spid="_x0000_s1026" type="#_x0000_t32" style="position:absolute;left:0;text-align:left;margin-left:88.6pt;margin-top:774.7pt;width:416.9pt;height:1.7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" strokecolor="red" strokeweight="1pt"/>
          </w:pict>
        </mc:Fallback>
      </mc:AlternateContent>
    </w:r>
    <w:r>
      <w:rPr>
        <w:rFonts w:hint="eastAsia"/>
      </w:rPr>
      <w:t>北京用友政务软件有限公司</w:t>
    </w:r>
    <w:r>
      <w:rPr>
        <w:rFonts w:hint="eastAsia"/>
      </w:rPr>
      <w:t xml:space="preserve">               </w:t>
    </w:r>
    <w:r>
      <w:rPr>
        <w:lang w:val="zh-CN"/>
      </w:rPr>
      <w:t xml:space="preserve"> </w:t>
    </w:r>
    <w:r w:rsidRPr="00510BA5">
      <w:rPr>
        <w:lang w:val="zh-CN"/>
      </w:rPr>
      <w:t xml:space="preserve"> </w:t>
    </w:r>
    <w:r w:rsidRPr="00510BA5">
      <w:rPr>
        <w:b/>
        <w:lang w:val="zh-CN"/>
      </w:rPr>
      <w:fldChar w:fldCharType="begin"/>
    </w:r>
    <w:r w:rsidRPr="00510BA5">
      <w:rPr>
        <w:b/>
        <w:lang w:val="zh-CN"/>
      </w:rPr>
      <w:instrText>PAGE  \* Arabic  \* MERGEFORMAT</w:instrText>
    </w:r>
    <w:r w:rsidRPr="00510BA5">
      <w:rPr>
        <w:b/>
        <w:lang w:val="zh-CN"/>
      </w:rPr>
      <w:fldChar w:fldCharType="separate"/>
    </w:r>
    <w:r w:rsidR="00C67B26">
      <w:rPr>
        <w:b/>
        <w:noProof/>
        <w:lang w:val="zh-CN"/>
      </w:rPr>
      <w:t>14</w:t>
    </w:r>
    <w:r w:rsidRPr="00510BA5">
      <w:rPr>
        <w:b/>
        <w:lang w:val="zh-CN"/>
      </w:rPr>
      <w:fldChar w:fldCharType="end"/>
    </w:r>
    <w:r w:rsidRPr="00510BA5">
      <w:rPr>
        <w:lang w:val="zh-CN"/>
      </w:rPr>
      <w:t xml:space="preserve"> / </w:t>
    </w:r>
    <w:r w:rsidRPr="00510BA5">
      <w:rPr>
        <w:b/>
        <w:lang w:val="zh-CN"/>
      </w:rPr>
      <w:fldChar w:fldCharType="begin"/>
    </w:r>
    <w:r w:rsidRPr="00510BA5">
      <w:rPr>
        <w:b/>
        <w:lang w:val="zh-CN"/>
      </w:rPr>
      <w:instrText>NUMPAGES  \* Arabic  \* MERGEFORMAT</w:instrText>
    </w:r>
    <w:r w:rsidRPr="00510BA5">
      <w:rPr>
        <w:b/>
        <w:lang w:val="zh-CN"/>
      </w:rPr>
      <w:fldChar w:fldCharType="separate"/>
    </w:r>
    <w:r w:rsidR="00C67B26">
      <w:rPr>
        <w:b/>
        <w:noProof/>
        <w:lang w:val="zh-CN"/>
      </w:rPr>
      <w:t>112</w:t>
    </w:r>
    <w:r w:rsidRPr="00510BA5">
      <w:rPr>
        <w:b/>
        <w:lang w:val="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636B" w:rsidRDefault="00F3636B">
      <w:pPr>
        <w:spacing w:line="240" w:lineRule="auto"/>
      </w:pPr>
      <w:r>
        <w:separator/>
      </w:r>
    </w:p>
  </w:footnote>
  <w:footnote w:type="continuationSeparator" w:id="0">
    <w:p w:rsidR="00F3636B" w:rsidRDefault="00F3636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73E" w:rsidRDefault="006C773E">
    <w:pPr>
      <w:pStyle w:val="a6"/>
      <w:wordWrap w:val="0"/>
      <w:spacing w:line="240" w:lineRule="auto"/>
      <w:jc w:val="right"/>
    </w:pPr>
    <w:r>
      <w:rPr>
        <w:noProof/>
      </w:rPr>
      <w:drawing>
        <wp:inline distT="0" distB="0" distL="0" distR="0" wp14:anchorId="5AE3FAE1" wp14:editId="771C60BA">
          <wp:extent cx="1071245" cy="352425"/>
          <wp:effectExtent l="19050" t="0" r="0" b="0"/>
          <wp:docPr id="12" name="图片 12" descr="E:\xz_已完成工作\2016年\品牌市场与产品部\XZ_GZ\用友政务UI\用友政务LOG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E:\xz_已完成工作\2016年\品牌市场与产品部\XZ_GZ\用友政务UI\用友政务LOGO\LOGO.png"/>
                  <pic:cNvPicPr>
                    <a:picLocks noChangeAspect="1" noChangeArrowheads="1"/>
                  </pic:cNvPicPr>
                </pic:nvPicPr>
                <pic:blipFill>
                  <a:blip r:embed="rId1"/>
                  <a:srcRect/>
                  <a:stretch>
                    <a:fillRect/>
                  </a:stretch>
                </pic:blipFill>
                <pic:spPr>
                  <a:xfrm>
                    <a:off x="0" y="0"/>
                    <a:ext cx="1071627" cy="352425"/>
                  </a:xfrm>
                  <a:prstGeom prst="rect">
                    <a:avLst/>
                  </a:prstGeom>
                  <a:noFill/>
                  <a:ln w="9525">
                    <a:noFill/>
                    <a:miter lim="800000"/>
                    <a:headEnd/>
                    <a:tailEnd/>
                  </a:ln>
                </pic:spPr>
              </pic:pic>
            </a:graphicData>
          </a:graphic>
        </wp:inline>
      </w:drawing>
    </w:r>
    <w:r>
      <w:rPr>
        <w:rFonts w:hint="eastAsia"/>
      </w:rPr>
      <w:t xml:space="preserve">                     </w:t>
    </w:r>
    <w:r>
      <w:rPr>
        <w:rFonts w:hint="eastAsia"/>
      </w:rPr>
      <w:t>中国人民银行中关村中心支行外汇业务网上预审批系统项目</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6487B"/>
    <w:multiLevelType w:val="hybridMultilevel"/>
    <w:tmpl w:val="BEF44740"/>
    <w:lvl w:ilvl="0" w:tplc="89C847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5D072B"/>
    <w:multiLevelType w:val="multilevel"/>
    <w:tmpl w:val="0C5D072B"/>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nsid w:val="0E102282"/>
    <w:multiLevelType w:val="hybridMultilevel"/>
    <w:tmpl w:val="0B180960"/>
    <w:lvl w:ilvl="0" w:tplc="89C847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04C69A4"/>
    <w:multiLevelType w:val="multilevel"/>
    <w:tmpl w:val="207A5082"/>
    <w:lvl w:ilvl="0">
      <w:start w:val="1"/>
      <w:numFmt w:val="chineseCountingThousand"/>
      <w:pStyle w:val="1"/>
      <w:lvlText w:val="第%1章"/>
      <w:lvlJc w:val="left"/>
      <w:pPr>
        <w:tabs>
          <w:tab w:val="left" w:pos="1069"/>
        </w:tabs>
        <w:ind w:left="0" w:firstLine="0"/>
      </w:pPr>
      <w:rPr>
        <w:rFonts w:asciiTheme="minorHAnsi" w:eastAsia="宋体" w:hAnsiTheme="minorHAnsi" w:hint="default"/>
        <w:b/>
        <w:i w:val="0"/>
        <w:sz w:val="44"/>
      </w:rPr>
    </w:lvl>
    <w:lvl w:ilvl="1">
      <w:start w:val="1"/>
      <w:numFmt w:val="decimal"/>
      <w:pStyle w:val="2"/>
      <w:isLgl/>
      <w:lvlText w:val="%1.%2"/>
      <w:lvlJc w:val="left"/>
      <w:pPr>
        <w:tabs>
          <w:tab w:val="left" w:pos="1069"/>
        </w:tabs>
        <w:ind w:left="0" w:firstLine="0"/>
      </w:pPr>
      <w:rPr>
        <w:rFonts w:eastAsia="宋体" w:hint="eastAsia"/>
        <w:b/>
        <w:i w:val="0"/>
        <w:sz w:val="36"/>
      </w:rPr>
    </w:lvl>
    <w:lvl w:ilvl="2">
      <w:start w:val="1"/>
      <w:numFmt w:val="decimal"/>
      <w:pStyle w:val="3"/>
      <w:isLgl/>
      <w:lvlText w:val="%1.%2.%3"/>
      <w:lvlJc w:val="left"/>
      <w:pPr>
        <w:tabs>
          <w:tab w:val="left" w:pos="1069"/>
        </w:tabs>
        <w:ind w:left="0" w:firstLine="0"/>
      </w:pPr>
      <w:rPr>
        <w:rFonts w:ascii="宋体" w:eastAsia="宋体" w:hAnsi="Arial" w:hint="eastAsia"/>
        <w:b/>
        <w:i w:val="0"/>
        <w:sz w:val="32"/>
      </w:rPr>
    </w:lvl>
    <w:lvl w:ilvl="3">
      <w:start w:val="1"/>
      <w:numFmt w:val="decimal"/>
      <w:pStyle w:val="4"/>
      <w:isLgl/>
      <w:lvlText w:val="%1.%2.%3.%4"/>
      <w:lvlJc w:val="left"/>
      <w:pPr>
        <w:ind w:left="0" w:firstLine="0"/>
      </w:pPr>
      <w:rPr>
        <w:rFonts w:ascii="宋体" w:eastAsia="宋体" w:hint="eastAsia"/>
        <w:b/>
        <w:i w:val="0"/>
        <w:sz w:val="30"/>
        <w:szCs w:val="24"/>
      </w:rPr>
    </w:lvl>
    <w:lvl w:ilvl="4">
      <w:start w:val="1"/>
      <w:numFmt w:val="decimal"/>
      <w:pStyle w:val="5"/>
      <w:isLgl/>
      <w:lvlText w:val="%1.%2.%3.%4.%5."/>
      <w:lvlJc w:val="left"/>
      <w:pPr>
        <w:tabs>
          <w:tab w:val="left" w:pos="1069"/>
        </w:tabs>
        <w:ind w:left="0" w:firstLine="0"/>
      </w:pPr>
      <w:rPr>
        <w:rFonts w:asciiTheme="minorEastAsia" w:eastAsia="宋体" w:hint="default"/>
        <w:b/>
        <w:i w:val="0"/>
        <w:sz w:val="28"/>
      </w:rPr>
    </w:lvl>
    <w:lvl w:ilvl="5">
      <w:start w:val="1"/>
      <w:numFmt w:val="decimal"/>
      <w:pStyle w:val="6"/>
      <w:isLgl/>
      <w:lvlText w:val="%1.%2.%3.%4.%5.%6."/>
      <w:lvlJc w:val="left"/>
      <w:pPr>
        <w:tabs>
          <w:tab w:val="left" w:pos="1069"/>
        </w:tabs>
        <w:ind w:left="0" w:firstLine="0"/>
      </w:pPr>
      <w:rPr>
        <w:rFonts w:asciiTheme="minorHAnsi" w:eastAsia="宋体" w:hAnsiTheme="minorHAnsi" w:hint="default"/>
        <w:b/>
        <w:i w:val="0"/>
        <w:sz w:val="24"/>
      </w:rPr>
    </w:lvl>
    <w:lvl w:ilvl="6">
      <w:start w:val="1"/>
      <w:numFmt w:val="decimal"/>
      <w:pStyle w:val="7"/>
      <w:isLgl/>
      <w:lvlText w:val="%1.%2.%3.%4.%5.%6.%7."/>
      <w:lvlJc w:val="left"/>
      <w:pPr>
        <w:tabs>
          <w:tab w:val="left" w:pos="1069"/>
        </w:tabs>
        <w:ind w:left="0" w:firstLine="0"/>
      </w:pPr>
      <w:rPr>
        <w:rFonts w:asciiTheme="minorEastAsia" w:eastAsia="宋体" w:hint="default"/>
        <w:b/>
        <w:i w:val="0"/>
        <w:sz w:val="24"/>
      </w:rPr>
    </w:lvl>
    <w:lvl w:ilvl="7">
      <w:start w:val="1"/>
      <w:numFmt w:val="decimal"/>
      <w:pStyle w:val="8"/>
      <w:isLgl/>
      <w:lvlText w:val="%1.%2.%3.%4.%5.%6.%7.%8."/>
      <w:lvlJc w:val="left"/>
      <w:pPr>
        <w:tabs>
          <w:tab w:val="left" w:pos="1069"/>
        </w:tabs>
        <w:ind w:left="0" w:firstLine="0"/>
      </w:pPr>
      <w:rPr>
        <w:rFonts w:asciiTheme="minorEastAsia" w:eastAsia="宋体" w:hint="default"/>
        <w:b/>
        <w:i w:val="0"/>
        <w:sz w:val="24"/>
      </w:rPr>
    </w:lvl>
    <w:lvl w:ilvl="8">
      <w:start w:val="1"/>
      <w:numFmt w:val="decimal"/>
      <w:pStyle w:val="9"/>
      <w:isLgl/>
      <w:lvlText w:val="%1.%2.%3.%4.%5.%6.%7.%8.%9."/>
      <w:lvlJc w:val="left"/>
      <w:pPr>
        <w:tabs>
          <w:tab w:val="left" w:pos="1069"/>
        </w:tabs>
        <w:ind w:left="0" w:firstLine="0"/>
      </w:pPr>
      <w:rPr>
        <w:rFonts w:asciiTheme="minorEastAsia" w:eastAsia="宋体" w:hint="default"/>
        <w:b/>
        <w:i w:val="0"/>
      </w:rPr>
    </w:lvl>
  </w:abstractNum>
  <w:abstractNum w:abstractNumId="4">
    <w:nsid w:val="11C7227F"/>
    <w:multiLevelType w:val="hybridMultilevel"/>
    <w:tmpl w:val="FA7AE2B2"/>
    <w:lvl w:ilvl="0" w:tplc="89C847F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6BD170C"/>
    <w:multiLevelType w:val="hybridMultilevel"/>
    <w:tmpl w:val="A476DF4C"/>
    <w:lvl w:ilvl="0" w:tplc="89C847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7D56C09"/>
    <w:multiLevelType w:val="hybridMultilevel"/>
    <w:tmpl w:val="FA7AE2B2"/>
    <w:lvl w:ilvl="0" w:tplc="89C847F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CBE56A7"/>
    <w:multiLevelType w:val="hybridMultilevel"/>
    <w:tmpl w:val="FA7AE2B2"/>
    <w:lvl w:ilvl="0" w:tplc="89C847F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B1A162C"/>
    <w:multiLevelType w:val="hybridMultilevel"/>
    <w:tmpl w:val="90B29174"/>
    <w:lvl w:ilvl="0" w:tplc="89C847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ECD4A0E"/>
    <w:multiLevelType w:val="multilevel"/>
    <w:tmpl w:val="0C5D072B"/>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nsid w:val="597E9BA8"/>
    <w:multiLevelType w:val="singleLevel"/>
    <w:tmpl w:val="597E9BA8"/>
    <w:lvl w:ilvl="0">
      <w:start w:val="1"/>
      <w:numFmt w:val="decimal"/>
      <w:suff w:val="nothing"/>
      <w:lvlText w:val="%1."/>
      <w:lvlJc w:val="left"/>
    </w:lvl>
  </w:abstractNum>
  <w:abstractNum w:abstractNumId="11">
    <w:nsid w:val="597E9F5C"/>
    <w:multiLevelType w:val="singleLevel"/>
    <w:tmpl w:val="597E9F5C"/>
    <w:lvl w:ilvl="0">
      <w:start w:val="1"/>
      <w:numFmt w:val="decimal"/>
      <w:suff w:val="nothing"/>
      <w:lvlText w:val="%1."/>
      <w:lvlJc w:val="left"/>
    </w:lvl>
  </w:abstractNum>
  <w:abstractNum w:abstractNumId="12">
    <w:nsid w:val="597FEDF0"/>
    <w:multiLevelType w:val="singleLevel"/>
    <w:tmpl w:val="597FEDF0"/>
    <w:lvl w:ilvl="0">
      <w:start w:val="1"/>
      <w:numFmt w:val="decimal"/>
      <w:suff w:val="nothing"/>
      <w:lvlText w:val="%1."/>
      <w:lvlJc w:val="left"/>
    </w:lvl>
  </w:abstractNum>
  <w:abstractNum w:abstractNumId="13">
    <w:nsid w:val="5982C66D"/>
    <w:multiLevelType w:val="singleLevel"/>
    <w:tmpl w:val="5982C66D"/>
    <w:lvl w:ilvl="0">
      <w:start w:val="1"/>
      <w:numFmt w:val="decimal"/>
      <w:suff w:val="nothing"/>
      <w:lvlText w:val="%1."/>
      <w:lvlJc w:val="left"/>
    </w:lvl>
  </w:abstractNum>
  <w:abstractNum w:abstractNumId="14">
    <w:nsid w:val="6D8C5DE5"/>
    <w:multiLevelType w:val="hybridMultilevel"/>
    <w:tmpl w:val="BC0EF202"/>
    <w:lvl w:ilvl="0" w:tplc="8144A5EC">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56871CB"/>
    <w:multiLevelType w:val="hybridMultilevel"/>
    <w:tmpl w:val="9C82BFF6"/>
    <w:lvl w:ilvl="0" w:tplc="89C847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63C22DD"/>
    <w:multiLevelType w:val="multilevel"/>
    <w:tmpl w:val="763C22DD"/>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7">
    <w:nsid w:val="7AD62CAD"/>
    <w:multiLevelType w:val="hybridMultilevel"/>
    <w:tmpl w:val="5C58F24C"/>
    <w:lvl w:ilvl="0" w:tplc="89C847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BC05A32"/>
    <w:multiLevelType w:val="hybridMultilevel"/>
    <w:tmpl w:val="CFDE0348"/>
    <w:lvl w:ilvl="0" w:tplc="89C847F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12"/>
  </w:num>
  <w:num w:numId="3">
    <w:abstractNumId w:val="1"/>
  </w:num>
  <w:num w:numId="4">
    <w:abstractNumId w:val="16"/>
  </w:num>
  <w:num w:numId="5">
    <w:abstractNumId w:val="10"/>
  </w:num>
  <w:num w:numId="6">
    <w:abstractNumId w:val="11"/>
  </w:num>
  <w:num w:numId="7">
    <w:abstractNumId w:val="1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17"/>
  </w:num>
  <w:num w:numId="24">
    <w:abstractNumId w:val="15"/>
  </w:num>
  <w:num w:numId="25">
    <w:abstractNumId w:val="2"/>
  </w:num>
  <w:num w:numId="26">
    <w:abstractNumId w:val="8"/>
  </w:num>
  <w:num w:numId="27">
    <w:abstractNumId w:val="0"/>
  </w:num>
  <w:num w:numId="28">
    <w:abstractNumId w:val="3"/>
  </w:num>
  <w:num w:numId="29">
    <w:abstractNumId w:val="18"/>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 w:numId="39">
    <w:abstractNumId w:val="3"/>
  </w:num>
  <w:num w:numId="40">
    <w:abstractNumId w:val="3"/>
  </w:num>
  <w:num w:numId="41">
    <w:abstractNumId w:val="3"/>
  </w:num>
  <w:num w:numId="42">
    <w:abstractNumId w:val="3"/>
  </w:num>
  <w:num w:numId="43">
    <w:abstractNumId w:val="3"/>
  </w:num>
  <w:num w:numId="44">
    <w:abstractNumId w:val="3"/>
  </w:num>
  <w:num w:numId="45">
    <w:abstractNumId w:val="3"/>
  </w:num>
  <w:num w:numId="46">
    <w:abstractNumId w:val="3"/>
  </w:num>
  <w:num w:numId="47">
    <w:abstractNumId w:val="3"/>
  </w:num>
  <w:num w:numId="48">
    <w:abstractNumId w:val="3"/>
  </w:num>
  <w:num w:numId="49">
    <w:abstractNumId w:val="9"/>
  </w:num>
  <w:num w:numId="50">
    <w:abstractNumId w:val="14"/>
  </w:num>
  <w:num w:numId="51">
    <w:abstractNumId w:val="3"/>
  </w:num>
  <w:num w:numId="52">
    <w:abstractNumId w:val="3"/>
  </w:num>
  <w:num w:numId="53">
    <w:abstractNumId w:val="3"/>
  </w:num>
  <w:num w:numId="54">
    <w:abstractNumId w:val="5"/>
  </w:num>
  <w:num w:numId="55">
    <w:abstractNumId w:val="3"/>
  </w:num>
  <w:num w:numId="56">
    <w:abstractNumId w:val="3"/>
  </w:num>
  <w:num w:numId="57">
    <w:abstractNumId w:val="3"/>
  </w:num>
  <w:num w:numId="58">
    <w:abstractNumId w:val="3"/>
  </w:num>
  <w:num w:numId="59">
    <w:abstractNumId w:val="3"/>
  </w:num>
  <w:num w:numId="60">
    <w:abstractNumId w:val="3"/>
  </w:num>
  <w:num w:numId="61">
    <w:abstractNumId w:val="3"/>
  </w:num>
  <w:num w:numId="62">
    <w:abstractNumId w:val="3"/>
  </w:num>
  <w:num w:numId="63">
    <w:abstractNumId w:val="3"/>
  </w:num>
  <w:num w:numId="64">
    <w:abstractNumId w:val="3"/>
  </w:num>
  <w:num w:numId="65">
    <w:abstractNumId w:val="3"/>
  </w:num>
  <w:num w:numId="66">
    <w:abstractNumId w:val="3"/>
  </w:num>
  <w:num w:numId="67">
    <w:abstractNumId w:val="3"/>
  </w:num>
  <w:num w:numId="68">
    <w:abstractNumId w:val="3"/>
  </w:num>
  <w:num w:numId="69">
    <w:abstractNumId w:val="3"/>
  </w:num>
  <w:num w:numId="70">
    <w:abstractNumId w:val="3"/>
  </w:num>
  <w:num w:numId="71">
    <w:abstractNumId w:val="3"/>
  </w:num>
  <w:num w:numId="72">
    <w:abstractNumId w:val="3"/>
  </w:num>
  <w:num w:numId="73">
    <w:abstractNumId w:val="3"/>
  </w:num>
  <w:num w:numId="74">
    <w:abstractNumId w:val="3"/>
  </w:num>
  <w:num w:numId="75">
    <w:abstractNumId w:val="3"/>
  </w:num>
  <w:num w:numId="76">
    <w:abstractNumId w:val="3"/>
  </w:num>
  <w:num w:numId="77">
    <w:abstractNumId w:val="3"/>
  </w:num>
  <w:num w:numId="78">
    <w:abstractNumId w:val="3"/>
  </w:num>
  <w:num w:numId="79">
    <w:abstractNumId w:val="3"/>
  </w:num>
  <w:num w:numId="80">
    <w:abstractNumId w:val="3"/>
  </w:num>
  <w:num w:numId="81">
    <w:abstractNumId w:val="3"/>
  </w:num>
  <w:num w:numId="82">
    <w:abstractNumId w:val="3"/>
  </w:num>
  <w:num w:numId="83">
    <w:abstractNumId w:val="3"/>
  </w:num>
  <w:num w:numId="84">
    <w:abstractNumId w:val="3"/>
  </w:num>
  <w:num w:numId="85">
    <w:abstractNumId w:val="3"/>
  </w:num>
  <w:num w:numId="86">
    <w:abstractNumId w:val="3"/>
  </w:num>
  <w:num w:numId="87">
    <w:abstractNumId w:val="3"/>
  </w:num>
  <w:num w:numId="88">
    <w:abstractNumId w:val="3"/>
  </w:num>
  <w:num w:numId="89">
    <w:abstractNumId w:val="3"/>
  </w:num>
  <w:num w:numId="90">
    <w:abstractNumId w:val="3"/>
  </w:num>
  <w:num w:numId="91">
    <w:abstractNumId w:val="3"/>
  </w:num>
  <w:num w:numId="92">
    <w:abstractNumId w:val="3"/>
  </w:num>
  <w:num w:numId="93">
    <w:abstractNumId w:val="3"/>
  </w:num>
  <w:num w:numId="94">
    <w:abstractNumId w:val="7"/>
  </w:num>
  <w:num w:numId="95">
    <w:abstractNumId w:val="6"/>
  </w:num>
  <w:num w:numId="96">
    <w:abstractNumId w:val="3"/>
  </w:num>
  <w:num w:numId="97">
    <w:abstractNumId w:val="3"/>
  </w:num>
  <w:num w:numId="98">
    <w:abstractNumId w:val="3"/>
  </w:num>
  <w:num w:numId="99">
    <w:abstractNumId w:val="3"/>
  </w:num>
  <w:num w:numId="100">
    <w:abstractNumId w:val="3"/>
  </w:num>
  <w:num w:numId="101">
    <w:abstractNumId w:val="3"/>
  </w:num>
  <w:num w:numId="102">
    <w:abstractNumId w:val="3"/>
  </w:num>
  <w:num w:numId="103">
    <w:abstractNumId w:val="3"/>
  </w:num>
  <w:num w:numId="104">
    <w:abstractNumId w:val="3"/>
  </w:num>
  <w:num w:numId="105">
    <w:abstractNumId w:val="3"/>
  </w:num>
  <w:num w:numId="106">
    <w:abstractNumId w:val="3"/>
  </w:num>
  <w:num w:numId="107">
    <w:abstractNumId w:val="3"/>
  </w:num>
  <w:num w:numId="108">
    <w:abstractNumId w:val="3"/>
  </w:num>
  <w:num w:numId="109">
    <w:abstractNumId w:val="3"/>
  </w:num>
  <w:num w:numId="110">
    <w:abstractNumId w:val="4"/>
  </w:num>
  <w:num w:numId="111">
    <w:abstractNumId w:val="3"/>
  </w:num>
  <w:num w:numId="112">
    <w:abstractNumId w:val="3"/>
  </w:num>
  <w:num w:numId="113">
    <w:abstractNumId w:val="3"/>
  </w:num>
  <w:num w:numId="114">
    <w:abstractNumId w:val="3"/>
  </w:num>
  <w:num w:numId="115">
    <w:abstractNumId w:val="3"/>
  </w:num>
  <w:num w:numId="116">
    <w:abstractNumId w:val="3"/>
  </w:num>
  <w:num w:numId="117">
    <w:abstractNumId w:val="3"/>
  </w:num>
  <w:num w:numId="118">
    <w:abstractNumId w:val="3"/>
  </w:num>
  <w:num w:numId="119">
    <w:abstractNumId w:val="3"/>
  </w:num>
  <w:num w:numId="120">
    <w:abstractNumId w:val="3"/>
  </w:num>
  <w:numIdMacAtCleanup w:val="1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grammar="clean"/>
  <w:revisionView w:markup="0"/>
  <w:trackRevisions/>
  <w:defaultTabStop w:val="420"/>
  <w:drawingGridHorizontalSpacing w:val="120"/>
  <w:drawingGridVerticalSpacing w:val="163"/>
  <w:displayHorizontalDrawingGridEvery w:val="2"/>
  <w:displayVerticalDrawingGridEvery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3D8"/>
    <w:rsid w:val="0001100D"/>
    <w:rsid w:val="00012CFF"/>
    <w:rsid w:val="00015185"/>
    <w:rsid w:val="00021C53"/>
    <w:rsid w:val="00036E24"/>
    <w:rsid w:val="000377BB"/>
    <w:rsid w:val="00055537"/>
    <w:rsid w:val="00055A45"/>
    <w:rsid w:val="00055B33"/>
    <w:rsid w:val="00057B8A"/>
    <w:rsid w:val="00064CAE"/>
    <w:rsid w:val="00065365"/>
    <w:rsid w:val="000706B6"/>
    <w:rsid w:val="00072690"/>
    <w:rsid w:val="00076A14"/>
    <w:rsid w:val="00080659"/>
    <w:rsid w:val="0008090D"/>
    <w:rsid w:val="000816C7"/>
    <w:rsid w:val="00081F47"/>
    <w:rsid w:val="000821F9"/>
    <w:rsid w:val="00091D56"/>
    <w:rsid w:val="000931FC"/>
    <w:rsid w:val="000966B5"/>
    <w:rsid w:val="000A12C0"/>
    <w:rsid w:val="000B6F70"/>
    <w:rsid w:val="000B7660"/>
    <w:rsid w:val="000C28E1"/>
    <w:rsid w:val="000C44E2"/>
    <w:rsid w:val="000D2A61"/>
    <w:rsid w:val="000D391C"/>
    <w:rsid w:val="000D5865"/>
    <w:rsid w:val="000E278C"/>
    <w:rsid w:val="000E2D98"/>
    <w:rsid w:val="000E73BC"/>
    <w:rsid w:val="000F1A0C"/>
    <w:rsid w:val="000F3398"/>
    <w:rsid w:val="000F3BDD"/>
    <w:rsid w:val="000F63F8"/>
    <w:rsid w:val="00104891"/>
    <w:rsid w:val="00105D95"/>
    <w:rsid w:val="00116C71"/>
    <w:rsid w:val="001176D7"/>
    <w:rsid w:val="00120F5A"/>
    <w:rsid w:val="00122D23"/>
    <w:rsid w:val="00126987"/>
    <w:rsid w:val="001328AB"/>
    <w:rsid w:val="00133B1C"/>
    <w:rsid w:val="0014150C"/>
    <w:rsid w:val="00142124"/>
    <w:rsid w:val="00145B38"/>
    <w:rsid w:val="00146DD5"/>
    <w:rsid w:val="001475A5"/>
    <w:rsid w:val="00152F77"/>
    <w:rsid w:val="001536AC"/>
    <w:rsid w:val="0015467A"/>
    <w:rsid w:val="00161574"/>
    <w:rsid w:val="00161FEE"/>
    <w:rsid w:val="00162AD1"/>
    <w:rsid w:val="001656E9"/>
    <w:rsid w:val="00165D82"/>
    <w:rsid w:val="00167AF7"/>
    <w:rsid w:val="0017763E"/>
    <w:rsid w:val="00177C5D"/>
    <w:rsid w:val="00180723"/>
    <w:rsid w:val="00180B75"/>
    <w:rsid w:val="00182714"/>
    <w:rsid w:val="0018499B"/>
    <w:rsid w:val="00185577"/>
    <w:rsid w:val="0019471D"/>
    <w:rsid w:val="00195766"/>
    <w:rsid w:val="001A35DE"/>
    <w:rsid w:val="001A5151"/>
    <w:rsid w:val="001B00DD"/>
    <w:rsid w:val="001B298B"/>
    <w:rsid w:val="001B7A1C"/>
    <w:rsid w:val="001C012E"/>
    <w:rsid w:val="001D02F1"/>
    <w:rsid w:val="001D170C"/>
    <w:rsid w:val="001D26A3"/>
    <w:rsid w:val="001D28F8"/>
    <w:rsid w:val="001D44D0"/>
    <w:rsid w:val="001D7FFE"/>
    <w:rsid w:val="001E1292"/>
    <w:rsid w:val="001E3119"/>
    <w:rsid w:val="001E5DED"/>
    <w:rsid w:val="001F3C81"/>
    <w:rsid w:val="001F4D61"/>
    <w:rsid w:val="0021268B"/>
    <w:rsid w:val="002210F7"/>
    <w:rsid w:val="00226E49"/>
    <w:rsid w:val="00230BFE"/>
    <w:rsid w:val="00230FA2"/>
    <w:rsid w:val="00232B62"/>
    <w:rsid w:val="002339B3"/>
    <w:rsid w:val="00234579"/>
    <w:rsid w:val="00234CEB"/>
    <w:rsid w:val="00235057"/>
    <w:rsid w:val="00240A50"/>
    <w:rsid w:val="00242CE9"/>
    <w:rsid w:val="00244B96"/>
    <w:rsid w:val="00244EDB"/>
    <w:rsid w:val="00257C42"/>
    <w:rsid w:val="0027021C"/>
    <w:rsid w:val="00274E59"/>
    <w:rsid w:val="002761ED"/>
    <w:rsid w:val="00277F32"/>
    <w:rsid w:val="00281E6B"/>
    <w:rsid w:val="00283107"/>
    <w:rsid w:val="00291780"/>
    <w:rsid w:val="00292134"/>
    <w:rsid w:val="002A4312"/>
    <w:rsid w:val="002A7D89"/>
    <w:rsid w:val="002B38AA"/>
    <w:rsid w:val="002B7DE1"/>
    <w:rsid w:val="002C1C64"/>
    <w:rsid w:val="002D2515"/>
    <w:rsid w:val="002D612B"/>
    <w:rsid w:val="002E76D6"/>
    <w:rsid w:val="002F0AD5"/>
    <w:rsid w:val="002F6BF9"/>
    <w:rsid w:val="0030117E"/>
    <w:rsid w:val="003014CA"/>
    <w:rsid w:val="00302540"/>
    <w:rsid w:val="0030352D"/>
    <w:rsid w:val="00303EF3"/>
    <w:rsid w:val="00306E1D"/>
    <w:rsid w:val="0031155E"/>
    <w:rsid w:val="00312060"/>
    <w:rsid w:val="003130A8"/>
    <w:rsid w:val="0031467F"/>
    <w:rsid w:val="003159FC"/>
    <w:rsid w:val="0032276C"/>
    <w:rsid w:val="00323AA2"/>
    <w:rsid w:val="003269B9"/>
    <w:rsid w:val="00327326"/>
    <w:rsid w:val="0032789F"/>
    <w:rsid w:val="00333430"/>
    <w:rsid w:val="00334E0A"/>
    <w:rsid w:val="003354DC"/>
    <w:rsid w:val="00337888"/>
    <w:rsid w:val="003613A0"/>
    <w:rsid w:val="0036572D"/>
    <w:rsid w:val="00371383"/>
    <w:rsid w:val="0037280F"/>
    <w:rsid w:val="003844E8"/>
    <w:rsid w:val="00392045"/>
    <w:rsid w:val="003A0DE0"/>
    <w:rsid w:val="003A18CB"/>
    <w:rsid w:val="003A2813"/>
    <w:rsid w:val="003A5D73"/>
    <w:rsid w:val="003A75C5"/>
    <w:rsid w:val="003B01D4"/>
    <w:rsid w:val="003B1290"/>
    <w:rsid w:val="003B5678"/>
    <w:rsid w:val="003C028F"/>
    <w:rsid w:val="003C18BB"/>
    <w:rsid w:val="003C5E2A"/>
    <w:rsid w:val="003C6AC7"/>
    <w:rsid w:val="003D09E2"/>
    <w:rsid w:val="003D2CED"/>
    <w:rsid w:val="003D79B1"/>
    <w:rsid w:val="003E36D7"/>
    <w:rsid w:val="003F2DAA"/>
    <w:rsid w:val="004020D4"/>
    <w:rsid w:val="004048E1"/>
    <w:rsid w:val="00410BC0"/>
    <w:rsid w:val="004113EA"/>
    <w:rsid w:val="0041422B"/>
    <w:rsid w:val="0042101D"/>
    <w:rsid w:val="0042298F"/>
    <w:rsid w:val="0042382B"/>
    <w:rsid w:val="00424CE5"/>
    <w:rsid w:val="00427EC1"/>
    <w:rsid w:val="00430EC1"/>
    <w:rsid w:val="00432173"/>
    <w:rsid w:val="00434763"/>
    <w:rsid w:val="00434F85"/>
    <w:rsid w:val="00437344"/>
    <w:rsid w:val="00442EAF"/>
    <w:rsid w:val="0044555A"/>
    <w:rsid w:val="00445BA6"/>
    <w:rsid w:val="00452528"/>
    <w:rsid w:val="00452C91"/>
    <w:rsid w:val="00453BDA"/>
    <w:rsid w:val="00455D0E"/>
    <w:rsid w:val="004702B9"/>
    <w:rsid w:val="00470574"/>
    <w:rsid w:val="004712CD"/>
    <w:rsid w:val="004741EC"/>
    <w:rsid w:val="00483354"/>
    <w:rsid w:val="00484224"/>
    <w:rsid w:val="00485C71"/>
    <w:rsid w:val="004935E1"/>
    <w:rsid w:val="00494409"/>
    <w:rsid w:val="004944CD"/>
    <w:rsid w:val="004A676F"/>
    <w:rsid w:val="004A7865"/>
    <w:rsid w:val="004B442B"/>
    <w:rsid w:val="004B7E74"/>
    <w:rsid w:val="004B7E7F"/>
    <w:rsid w:val="004C14A6"/>
    <w:rsid w:val="004C42EF"/>
    <w:rsid w:val="004C4530"/>
    <w:rsid w:val="004D0669"/>
    <w:rsid w:val="004E0E70"/>
    <w:rsid w:val="004E1865"/>
    <w:rsid w:val="004E1CFF"/>
    <w:rsid w:val="004E76FE"/>
    <w:rsid w:val="004F10BA"/>
    <w:rsid w:val="004F15C9"/>
    <w:rsid w:val="004F1C09"/>
    <w:rsid w:val="004F48B5"/>
    <w:rsid w:val="00500ED6"/>
    <w:rsid w:val="0050665F"/>
    <w:rsid w:val="00510BA5"/>
    <w:rsid w:val="00514F22"/>
    <w:rsid w:val="00516C45"/>
    <w:rsid w:val="00521966"/>
    <w:rsid w:val="00526CF4"/>
    <w:rsid w:val="005319C6"/>
    <w:rsid w:val="00534133"/>
    <w:rsid w:val="00534CCC"/>
    <w:rsid w:val="00535A68"/>
    <w:rsid w:val="0053793E"/>
    <w:rsid w:val="00542E35"/>
    <w:rsid w:val="00544244"/>
    <w:rsid w:val="005455FA"/>
    <w:rsid w:val="005501B2"/>
    <w:rsid w:val="00551DC5"/>
    <w:rsid w:val="005550AD"/>
    <w:rsid w:val="005558BF"/>
    <w:rsid w:val="005573F3"/>
    <w:rsid w:val="005612B4"/>
    <w:rsid w:val="00567B66"/>
    <w:rsid w:val="00576C9D"/>
    <w:rsid w:val="00577BC5"/>
    <w:rsid w:val="00582F85"/>
    <w:rsid w:val="00587943"/>
    <w:rsid w:val="00592BD7"/>
    <w:rsid w:val="00592F31"/>
    <w:rsid w:val="005970FD"/>
    <w:rsid w:val="0059711F"/>
    <w:rsid w:val="00597982"/>
    <w:rsid w:val="005A01B2"/>
    <w:rsid w:val="005A0293"/>
    <w:rsid w:val="005A62F7"/>
    <w:rsid w:val="005B3231"/>
    <w:rsid w:val="005B7548"/>
    <w:rsid w:val="005C2513"/>
    <w:rsid w:val="005C56A8"/>
    <w:rsid w:val="005C5D8D"/>
    <w:rsid w:val="005D2589"/>
    <w:rsid w:val="005D6480"/>
    <w:rsid w:val="005D69C4"/>
    <w:rsid w:val="005E1C93"/>
    <w:rsid w:val="005E2275"/>
    <w:rsid w:val="005E601F"/>
    <w:rsid w:val="005E7BB1"/>
    <w:rsid w:val="005F1DC6"/>
    <w:rsid w:val="005F3435"/>
    <w:rsid w:val="005F6190"/>
    <w:rsid w:val="00603A5A"/>
    <w:rsid w:val="00607076"/>
    <w:rsid w:val="00607BBF"/>
    <w:rsid w:val="006163C4"/>
    <w:rsid w:val="00622ABF"/>
    <w:rsid w:val="00623C17"/>
    <w:rsid w:val="00624069"/>
    <w:rsid w:val="0062466A"/>
    <w:rsid w:val="00631FED"/>
    <w:rsid w:val="00632E47"/>
    <w:rsid w:val="00635B76"/>
    <w:rsid w:val="0065114E"/>
    <w:rsid w:val="006524C5"/>
    <w:rsid w:val="00656236"/>
    <w:rsid w:val="0066291F"/>
    <w:rsid w:val="0067314E"/>
    <w:rsid w:val="00674384"/>
    <w:rsid w:val="00677D8A"/>
    <w:rsid w:val="0068171B"/>
    <w:rsid w:val="0068266D"/>
    <w:rsid w:val="00685A78"/>
    <w:rsid w:val="00693641"/>
    <w:rsid w:val="00693BA4"/>
    <w:rsid w:val="00695E7D"/>
    <w:rsid w:val="006A023D"/>
    <w:rsid w:val="006A5667"/>
    <w:rsid w:val="006A566B"/>
    <w:rsid w:val="006A6A8E"/>
    <w:rsid w:val="006B0D9B"/>
    <w:rsid w:val="006B1E74"/>
    <w:rsid w:val="006B368E"/>
    <w:rsid w:val="006C25EA"/>
    <w:rsid w:val="006C773E"/>
    <w:rsid w:val="006D0C26"/>
    <w:rsid w:val="006D0D1C"/>
    <w:rsid w:val="006D10A5"/>
    <w:rsid w:val="006D2A7F"/>
    <w:rsid w:val="006D722C"/>
    <w:rsid w:val="006E3171"/>
    <w:rsid w:val="006E7857"/>
    <w:rsid w:val="006F3B85"/>
    <w:rsid w:val="007019F1"/>
    <w:rsid w:val="00701ADA"/>
    <w:rsid w:val="00710DD7"/>
    <w:rsid w:val="007112D6"/>
    <w:rsid w:val="00711C6E"/>
    <w:rsid w:val="00712FC2"/>
    <w:rsid w:val="007160CB"/>
    <w:rsid w:val="00723657"/>
    <w:rsid w:val="00723F32"/>
    <w:rsid w:val="00725F6F"/>
    <w:rsid w:val="007314C8"/>
    <w:rsid w:val="00731F34"/>
    <w:rsid w:val="0073636D"/>
    <w:rsid w:val="007430EB"/>
    <w:rsid w:val="00745AFD"/>
    <w:rsid w:val="007526D1"/>
    <w:rsid w:val="00754067"/>
    <w:rsid w:val="007559CF"/>
    <w:rsid w:val="00766560"/>
    <w:rsid w:val="00767B32"/>
    <w:rsid w:val="007775DF"/>
    <w:rsid w:val="00781FA5"/>
    <w:rsid w:val="007845CC"/>
    <w:rsid w:val="007904AE"/>
    <w:rsid w:val="00793964"/>
    <w:rsid w:val="007A1F59"/>
    <w:rsid w:val="007A7378"/>
    <w:rsid w:val="007B3A39"/>
    <w:rsid w:val="007B5017"/>
    <w:rsid w:val="007B5560"/>
    <w:rsid w:val="007B6821"/>
    <w:rsid w:val="007C38C4"/>
    <w:rsid w:val="007C5EFA"/>
    <w:rsid w:val="007D4FF9"/>
    <w:rsid w:val="007E2E22"/>
    <w:rsid w:val="007E3996"/>
    <w:rsid w:val="007E4816"/>
    <w:rsid w:val="007F3850"/>
    <w:rsid w:val="0080599E"/>
    <w:rsid w:val="00805FEB"/>
    <w:rsid w:val="00807199"/>
    <w:rsid w:val="008218AD"/>
    <w:rsid w:val="008244C9"/>
    <w:rsid w:val="00824793"/>
    <w:rsid w:val="008267D1"/>
    <w:rsid w:val="00830DFF"/>
    <w:rsid w:val="0083359E"/>
    <w:rsid w:val="008347DA"/>
    <w:rsid w:val="008412BA"/>
    <w:rsid w:val="00841510"/>
    <w:rsid w:val="0084229F"/>
    <w:rsid w:val="0084419B"/>
    <w:rsid w:val="0084708D"/>
    <w:rsid w:val="00853238"/>
    <w:rsid w:val="0086033A"/>
    <w:rsid w:val="00861727"/>
    <w:rsid w:val="00867EC9"/>
    <w:rsid w:val="00872301"/>
    <w:rsid w:val="008735A2"/>
    <w:rsid w:val="00875D7D"/>
    <w:rsid w:val="00882B73"/>
    <w:rsid w:val="00884626"/>
    <w:rsid w:val="008915A4"/>
    <w:rsid w:val="008923D1"/>
    <w:rsid w:val="008968D1"/>
    <w:rsid w:val="00896B15"/>
    <w:rsid w:val="008A2FCB"/>
    <w:rsid w:val="008A3B37"/>
    <w:rsid w:val="008B140E"/>
    <w:rsid w:val="008B5450"/>
    <w:rsid w:val="008C03BF"/>
    <w:rsid w:val="008C4922"/>
    <w:rsid w:val="008C7D98"/>
    <w:rsid w:val="008D257A"/>
    <w:rsid w:val="008E185D"/>
    <w:rsid w:val="008E30DF"/>
    <w:rsid w:val="008E7EB4"/>
    <w:rsid w:val="008F008A"/>
    <w:rsid w:val="008F08F1"/>
    <w:rsid w:val="008F5B88"/>
    <w:rsid w:val="008F7474"/>
    <w:rsid w:val="008F7B09"/>
    <w:rsid w:val="00910E55"/>
    <w:rsid w:val="00912D5A"/>
    <w:rsid w:val="0091663A"/>
    <w:rsid w:val="00921D7D"/>
    <w:rsid w:val="00925374"/>
    <w:rsid w:val="0092549D"/>
    <w:rsid w:val="00937746"/>
    <w:rsid w:val="0095194F"/>
    <w:rsid w:val="00961CBC"/>
    <w:rsid w:val="00964D08"/>
    <w:rsid w:val="009670EE"/>
    <w:rsid w:val="00967FE5"/>
    <w:rsid w:val="00970D6C"/>
    <w:rsid w:val="009752BB"/>
    <w:rsid w:val="00976EEC"/>
    <w:rsid w:val="00977632"/>
    <w:rsid w:val="00981BF0"/>
    <w:rsid w:val="00983E2C"/>
    <w:rsid w:val="009878E5"/>
    <w:rsid w:val="00993079"/>
    <w:rsid w:val="00995B5A"/>
    <w:rsid w:val="00997B53"/>
    <w:rsid w:val="009A69E9"/>
    <w:rsid w:val="009C1C75"/>
    <w:rsid w:val="009C2D73"/>
    <w:rsid w:val="009C6337"/>
    <w:rsid w:val="009D04BB"/>
    <w:rsid w:val="009D53D8"/>
    <w:rsid w:val="009E0768"/>
    <w:rsid w:val="009E44E3"/>
    <w:rsid w:val="009E54DE"/>
    <w:rsid w:val="009E6598"/>
    <w:rsid w:val="009E7224"/>
    <w:rsid w:val="00A04253"/>
    <w:rsid w:val="00A04A59"/>
    <w:rsid w:val="00A102F6"/>
    <w:rsid w:val="00A11E9B"/>
    <w:rsid w:val="00A13EC0"/>
    <w:rsid w:val="00A159CC"/>
    <w:rsid w:val="00A20503"/>
    <w:rsid w:val="00A223D8"/>
    <w:rsid w:val="00A22FF0"/>
    <w:rsid w:val="00A24CA7"/>
    <w:rsid w:val="00A3248F"/>
    <w:rsid w:val="00A354C2"/>
    <w:rsid w:val="00A364D7"/>
    <w:rsid w:val="00A4405B"/>
    <w:rsid w:val="00A51BB1"/>
    <w:rsid w:val="00A52825"/>
    <w:rsid w:val="00A52D7F"/>
    <w:rsid w:val="00A56BAD"/>
    <w:rsid w:val="00A61087"/>
    <w:rsid w:val="00A624BC"/>
    <w:rsid w:val="00A63F36"/>
    <w:rsid w:val="00A70C34"/>
    <w:rsid w:val="00A710B8"/>
    <w:rsid w:val="00A75B6E"/>
    <w:rsid w:val="00A77074"/>
    <w:rsid w:val="00A77E9D"/>
    <w:rsid w:val="00A80F71"/>
    <w:rsid w:val="00A817FF"/>
    <w:rsid w:val="00A83759"/>
    <w:rsid w:val="00A84C78"/>
    <w:rsid w:val="00A901A6"/>
    <w:rsid w:val="00A95615"/>
    <w:rsid w:val="00A966DB"/>
    <w:rsid w:val="00AA0627"/>
    <w:rsid w:val="00AA2587"/>
    <w:rsid w:val="00AA59A2"/>
    <w:rsid w:val="00AB1206"/>
    <w:rsid w:val="00AB50C5"/>
    <w:rsid w:val="00AB6189"/>
    <w:rsid w:val="00AC235F"/>
    <w:rsid w:val="00AC23D0"/>
    <w:rsid w:val="00AC3D27"/>
    <w:rsid w:val="00AD24C3"/>
    <w:rsid w:val="00AD35A6"/>
    <w:rsid w:val="00AE2992"/>
    <w:rsid w:val="00AE2A7A"/>
    <w:rsid w:val="00AE5257"/>
    <w:rsid w:val="00AE5BF8"/>
    <w:rsid w:val="00AF1310"/>
    <w:rsid w:val="00AF2C45"/>
    <w:rsid w:val="00AF33F7"/>
    <w:rsid w:val="00AF3C7D"/>
    <w:rsid w:val="00AF6D31"/>
    <w:rsid w:val="00B04B87"/>
    <w:rsid w:val="00B054CB"/>
    <w:rsid w:val="00B074E7"/>
    <w:rsid w:val="00B075FE"/>
    <w:rsid w:val="00B176CF"/>
    <w:rsid w:val="00B20802"/>
    <w:rsid w:val="00B209DC"/>
    <w:rsid w:val="00B24611"/>
    <w:rsid w:val="00B27004"/>
    <w:rsid w:val="00B27DD9"/>
    <w:rsid w:val="00B31450"/>
    <w:rsid w:val="00B41BB1"/>
    <w:rsid w:val="00B45CB1"/>
    <w:rsid w:val="00B507E0"/>
    <w:rsid w:val="00B54040"/>
    <w:rsid w:val="00B73945"/>
    <w:rsid w:val="00B75ECD"/>
    <w:rsid w:val="00B80DAF"/>
    <w:rsid w:val="00B84E1B"/>
    <w:rsid w:val="00B851AC"/>
    <w:rsid w:val="00B94259"/>
    <w:rsid w:val="00B96426"/>
    <w:rsid w:val="00B9766F"/>
    <w:rsid w:val="00BA436A"/>
    <w:rsid w:val="00BA7331"/>
    <w:rsid w:val="00BA7627"/>
    <w:rsid w:val="00BA7ECC"/>
    <w:rsid w:val="00BB02DE"/>
    <w:rsid w:val="00BB2E00"/>
    <w:rsid w:val="00BC1DA4"/>
    <w:rsid w:val="00BC2E57"/>
    <w:rsid w:val="00BC5AB6"/>
    <w:rsid w:val="00BC7DFC"/>
    <w:rsid w:val="00BD38FE"/>
    <w:rsid w:val="00BD4290"/>
    <w:rsid w:val="00BD4B77"/>
    <w:rsid w:val="00BD7995"/>
    <w:rsid w:val="00BE14AD"/>
    <w:rsid w:val="00BE2B33"/>
    <w:rsid w:val="00BE3EB5"/>
    <w:rsid w:val="00BE67E1"/>
    <w:rsid w:val="00BF3782"/>
    <w:rsid w:val="00C015BC"/>
    <w:rsid w:val="00C02FFA"/>
    <w:rsid w:val="00C07FCD"/>
    <w:rsid w:val="00C1035E"/>
    <w:rsid w:val="00C111DC"/>
    <w:rsid w:val="00C11B79"/>
    <w:rsid w:val="00C11DC5"/>
    <w:rsid w:val="00C2469D"/>
    <w:rsid w:val="00C2701F"/>
    <w:rsid w:val="00C328C9"/>
    <w:rsid w:val="00C37DCB"/>
    <w:rsid w:val="00C413BA"/>
    <w:rsid w:val="00C429B0"/>
    <w:rsid w:val="00C43752"/>
    <w:rsid w:val="00C45A62"/>
    <w:rsid w:val="00C500FE"/>
    <w:rsid w:val="00C50F9E"/>
    <w:rsid w:val="00C56A31"/>
    <w:rsid w:val="00C57387"/>
    <w:rsid w:val="00C652FA"/>
    <w:rsid w:val="00C67B26"/>
    <w:rsid w:val="00C715FA"/>
    <w:rsid w:val="00C8185A"/>
    <w:rsid w:val="00C823F6"/>
    <w:rsid w:val="00C8732F"/>
    <w:rsid w:val="00C91221"/>
    <w:rsid w:val="00C93051"/>
    <w:rsid w:val="00CA1C4D"/>
    <w:rsid w:val="00CA2EAF"/>
    <w:rsid w:val="00CB20CE"/>
    <w:rsid w:val="00CB5EAA"/>
    <w:rsid w:val="00CC3CC1"/>
    <w:rsid w:val="00CC40CE"/>
    <w:rsid w:val="00CC44DC"/>
    <w:rsid w:val="00CC4CFA"/>
    <w:rsid w:val="00CC6E0F"/>
    <w:rsid w:val="00CD5C77"/>
    <w:rsid w:val="00CD6602"/>
    <w:rsid w:val="00CE70FA"/>
    <w:rsid w:val="00CF2490"/>
    <w:rsid w:val="00D01C48"/>
    <w:rsid w:val="00D02844"/>
    <w:rsid w:val="00D21FFC"/>
    <w:rsid w:val="00D3150D"/>
    <w:rsid w:val="00D43B66"/>
    <w:rsid w:val="00D471AC"/>
    <w:rsid w:val="00D51D35"/>
    <w:rsid w:val="00D62534"/>
    <w:rsid w:val="00D63590"/>
    <w:rsid w:val="00D6406D"/>
    <w:rsid w:val="00D67A4A"/>
    <w:rsid w:val="00D74C7B"/>
    <w:rsid w:val="00D76B62"/>
    <w:rsid w:val="00D76C1C"/>
    <w:rsid w:val="00D86451"/>
    <w:rsid w:val="00D86DDF"/>
    <w:rsid w:val="00D91C67"/>
    <w:rsid w:val="00D9628A"/>
    <w:rsid w:val="00D96A54"/>
    <w:rsid w:val="00D96D57"/>
    <w:rsid w:val="00D97D3B"/>
    <w:rsid w:val="00DA1925"/>
    <w:rsid w:val="00DA6C9E"/>
    <w:rsid w:val="00DB4F1C"/>
    <w:rsid w:val="00DC2545"/>
    <w:rsid w:val="00DC5174"/>
    <w:rsid w:val="00DC531A"/>
    <w:rsid w:val="00DE0019"/>
    <w:rsid w:val="00DF09C7"/>
    <w:rsid w:val="00E00AAD"/>
    <w:rsid w:val="00E019ED"/>
    <w:rsid w:val="00E06899"/>
    <w:rsid w:val="00E07D82"/>
    <w:rsid w:val="00E13E5B"/>
    <w:rsid w:val="00E153D9"/>
    <w:rsid w:val="00E15AD1"/>
    <w:rsid w:val="00E16670"/>
    <w:rsid w:val="00E23C42"/>
    <w:rsid w:val="00E26478"/>
    <w:rsid w:val="00E37DED"/>
    <w:rsid w:val="00E414B3"/>
    <w:rsid w:val="00E459D4"/>
    <w:rsid w:val="00E47C83"/>
    <w:rsid w:val="00E50FCC"/>
    <w:rsid w:val="00E57476"/>
    <w:rsid w:val="00E609D6"/>
    <w:rsid w:val="00E60E8C"/>
    <w:rsid w:val="00E6215D"/>
    <w:rsid w:val="00E63FD3"/>
    <w:rsid w:val="00E64A76"/>
    <w:rsid w:val="00E64C9D"/>
    <w:rsid w:val="00E73DEF"/>
    <w:rsid w:val="00E7438D"/>
    <w:rsid w:val="00E80C81"/>
    <w:rsid w:val="00E86673"/>
    <w:rsid w:val="00E969A9"/>
    <w:rsid w:val="00EA28CA"/>
    <w:rsid w:val="00EA4236"/>
    <w:rsid w:val="00EA6379"/>
    <w:rsid w:val="00EB5084"/>
    <w:rsid w:val="00ED0013"/>
    <w:rsid w:val="00ED46AE"/>
    <w:rsid w:val="00EE48C7"/>
    <w:rsid w:val="00EE4B22"/>
    <w:rsid w:val="00EE5A86"/>
    <w:rsid w:val="00EE660B"/>
    <w:rsid w:val="00EF1486"/>
    <w:rsid w:val="00EF570E"/>
    <w:rsid w:val="00F05FC6"/>
    <w:rsid w:val="00F0722B"/>
    <w:rsid w:val="00F14489"/>
    <w:rsid w:val="00F15D1A"/>
    <w:rsid w:val="00F16A6C"/>
    <w:rsid w:val="00F25507"/>
    <w:rsid w:val="00F26690"/>
    <w:rsid w:val="00F353ED"/>
    <w:rsid w:val="00F3636B"/>
    <w:rsid w:val="00F46151"/>
    <w:rsid w:val="00F71AB8"/>
    <w:rsid w:val="00F726F4"/>
    <w:rsid w:val="00F81088"/>
    <w:rsid w:val="00F813DE"/>
    <w:rsid w:val="00F829DB"/>
    <w:rsid w:val="00F837FB"/>
    <w:rsid w:val="00F84E42"/>
    <w:rsid w:val="00F84E4D"/>
    <w:rsid w:val="00F86423"/>
    <w:rsid w:val="00F8738D"/>
    <w:rsid w:val="00F91CB7"/>
    <w:rsid w:val="00F97DE6"/>
    <w:rsid w:val="00FA0574"/>
    <w:rsid w:val="00FA41A8"/>
    <w:rsid w:val="00FA4FC6"/>
    <w:rsid w:val="00FA6B88"/>
    <w:rsid w:val="00FB13C4"/>
    <w:rsid w:val="00FB2F6B"/>
    <w:rsid w:val="00FB6E90"/>
    <w:rsid w:val="00FC3F02"/>
    <w:rsid w:val="00FC50B7"/>
    <w:rsid w:val="00FC73AF"/>
    <w:rsid w:val="00FD1766"/>
    <w:rsid w:val="00FD7411"/>
    <w:rsid w:val="00FE19B8"/>
    <w:rsid w:val="00FE7FC6"/>
    <w:rsid w:val="00FF44D3"/>
    <w:rsid w:val="00FF678E"/>
    <w:rsid w:val="01082BA2"/>
    <w:rsid w:val="03AB5535"/>
    <w:rsid w:val="040D64B6"/>
    <w:rsid w:val="04AB5E2A"/>
    <w:rsid w:val="0A137CDD"/>
    <w:rsid w:val="0A884A8E"/>
    <w:rsid w:val="0F276A31"/>
    <w:rsid w:val="11234A48"/>
    <w:rsid w:val="13833135"/>
    <w:rsid w:val="13B26AF2"/>
    <w:rsid w:val="14C9792B"/>
    <w:rsid w:val="16DF1A65"/>
    <w:rsid w:val="18D7452E"/>
    <w:rsid w:val="205355CE"/>
    <w:rsid w:val="23C0213C"/>
    <w:rsid w:val="24A47D17"/>
    <w:rsid w:val="28C200FF"/>
    <w:rsid w:val="2D0439E5"/>
    <w:rsid w:val="2E2C11F0"/>
    <w:rsid w:val="2E2D2E9F"/>
    <w:rsid w:val="30E67E17"/>
    <w:rsid w:val="355357AC"/>
    <w:rsid w:val="3AE16D2D"/>
    <w:rsid w:val="3D4F34C3"/>
    <w:rsid w:val="3E6F3BCF"/>
    <w:rsid w:val="3FE94359"/>
    <w:rsid w:val="41CD72A7"/>
    <w:rsid w:val="424F0D6E"/>
    <w:rsid w:val="42EE5AC3"/>
    <w:rsid w:val="45337DE4"/>
    <w:rsid w:val="51D35590"/>
    <w:rsid w:val="51F443E3"/>
    <w:rsid w:val="549C65C5"/>
    <w:rsid w:val="56CD00FE"/>
    <w:rsid w:val="59650666"/>
    <w:rsid w:val="59A4275D"/>
    <w:rsid w:val="59B61352"/>
    <w:rsid w:val="5C6B5C35"/>
    <w:rsid w:val="5DEA23CE"/>
    <w:rsid w:val="60A517BB"/>
    <w:rsid w:val="618B153D"/>
    <w:rsid w:val="622827E2"/>
    <w:rsid w:val="657A18D7"/>
    <w:rsid w:val="66FE5A95"/>
    <w:rsid w:val="67353973"/>
    <w:rsid w:val="69A66125"/>
    <w:rsid w:val="6A5E31F2"/>
    <w:rsid w:val="6C4E3804"/>
    <w:rsid w:val="6D594044"/>
    <w:rsid w:val="6D96136E"/>
    <w:rsid w:val="6FC603E6"/>
    <w:rsid w:val="716D5A32"/>
    <w:rsid w:val="71B80EB3"/>
    <w:rsid w:val="74750AD2"/>
    <w:rsid w:val="74AD1438"/>
    <w:rsid w:val="74E045B9"/>
    <w:rsid w:val="7C66411A"/>
    <w:rsid w:val="7F192C7D"/>
    <w:rsid w:val="7F6A3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toc 1" w:semiHidden="0" w:uiPriority="39" w:unhideWhenUsed="0"/>
    <w:lsdException w:name="toc 2" w:semiHidden="0" w:uiPriority="39" w:unhideWhenUsed="0"/>
    <w:lsdException w:name="toc 3" w:semiHidden="0" w:uiPriority="39" w:unhideWhenUsed="0"/>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lsdException w:name="header" w:semiHidden="0" w:uiPriority="0"/>
    <w:lsdException w:name="footer" w:semiHidden="0"/>
    <w:lsdException w:name="caption" w:uiPriority="35"/>
    <w:lsdException w:name="annotation reference" w:semiHidden="0"/>
    <w:lsdException w:name="Title" w:semiHidden="0" w:uiPriority="10" w:unhideWhenUsed="0"/>
    <w:lsdException w:name="Default Paragraph Font" w:semiHidden="0" w:uiPriority="1" w:qFormat="1"/>
    <w:lsdException w:name="Subtitle" w:semiHidden="0" w:uiPriority="11" w:unhideWhenUsed="0"/>
    <w:lsdException w:name="Hyperlink" w:semiHidden="0" w:unhideWhenUsed="0"/>
    <w:lsdException w:name="FollowedHyperlink" w:semiHidden="0"/>
    <w:lsdException w:name="Strong" w:semiHidden="0" w:uiPriority="22" w:unhideWhenUsed="0"/>
    <w:lsdException w:name="Emphasis" w:semiHidden="0" w:uiPriority="20" w:unhideWhenUsed="0"/>
    <w:lsdException w:name="Normal Table" w:semiHidden="0"/>
    <w:lsdException w:name="Balloon Text" w:semiHidden="0"/>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pPr>
      <w:widowControl w:val="0"/>
      <w:spacing w:line="360" w:lineRule="auto"/>
      <w:jc w:val="both"/>
    </w:pPr>
    <w:rPr>
      <w:rFonts w:cstheme="majorBidi"/>
      <w:kern w:val="2"/>
      <w:sz w:val="24"/>
      <w:szCs w:val="24"/>
    </w:rPr>
  </w:style>
  <w:style w:type="paragraph" w:styleId="1">
    <w:name w:val="heading 1"/>
    <w:basedOn w:val="a"/>
    <w:next w:val="a"/>
    <w:link w:val="1Char"/>
    <w:uiPriority w:val="9"/>
    <w:qFormat/>
    <w:pPr>
      <w:numPr>
        <w:numId w:val="1"/>
      </w:numPr>
      <w:spacing w:before="200" w:after="600"/>
      <w:contextualSpacing/>
      <w:outlineLvl w:val="0"/>
    </w:pPr>
    <w:rPr>
      <w:rFonts w:asciiTheme="minorEastAsia" w:eastAsiaTheme="minorEastAsia" w:hAnsiTheme="majorHAnsi"/>
      <w:b/>
      <w:smallCaps/>
      <w:spacing w:val="5"/>
      <w:kern w:val="0"/>
      <w:sz w:val="44"/>
      <w:szCs w:val="36"/>
    </w:rPr>
  </w:style>
  <w:style w:type="paragraph" w:styleId="2">
    <w:name w:val="heading 2"/>
    <w:basedOn w:val="a"/>
    <w:next w:val="a"/>
    <w:link w:val="2Char"/>
    <w:unhideWhenUsed/>
    <w:qFormat/>
    <w:pPr>
      <w:numPr>
        <w:ilvl w:val="1"/>
        <w:numId w:val="1"/>
      </w:numPr>
      <w:spacing w:before="200" w:after="400"/>
      <w:outlineLvl w:val="1"/>
    </w:pPr>
    <w:rPr>
      <w:rFonts w:asciiTheme="majorHAnsi" w:eastAsiaTheme="majorEastAsia"/>
      <w:b/>
      <w:smallCaps/>
      <w:sz w:val="36"/>
      <w:szCs w:val="28"/>
    </w:rPr>
  </w:style>
  <w:style w:type="paragraph" w:styleId="3">
    <w:name w:val="heading 3"/>
    <w:basedOn w:val="a"/>
    <w:next w:val="a"/>
    <w:link w:val="3Char"/>
    <w:uiPriority w:val="9"/>
    <w:unhideWhenUsed/>
    <w:qFormat/>
    <w:pPr>
      <w:numPr>
        <w:ilvl w:val="2"/>
        <w:numId w:val="1"/>
      </w:numPr>
      <w:spacing w:before="200" w:after="400"/>
      <w:outlineLvl w:val="2"/>
    </w:pPr>
    <w:rPr>
      <w:rFonts w:asciiTheme="majorHAnsi" w:eastAsiaTheme="majorEastAsia" w:hAnsiTheme="majorHAnsi"/>
      <w:b/>
      <w:iCs/>
      <w:smallCaps/>
      <w:spacing w:val="5"/>
      <w:kern w:val="0"/>
      <w:sz w:val="32"/>
      <w:szCs w:val="26"/>
    </w:rPr>
  </w:style>
  <w:style w:type="paragraph" w:styleId="4">
    <w:name w:val="heading 4"/>
    <w:basedOn w:val="a"/>
    <w:next w:val="a"/>
    <w:link w:val="4Char"/>
    <w:uiPriority w:val="9"/>
    <w:unhideWhenUsed/>
    <w:qFormat/>
    <w:pPr>
      <w:numPr>
        <w:ilvl w:val="3"/>
        <w:numId w:val="1"/>
      </w:numPr>
      <w:tabs>
        <w:tab w:val="left" w:pos="1069"/>
      </w:tabs>
      <w:spacing w:before="200" w:after="400"/>
      <w:outlineLvl w:val="3"/>
    </w:pPr>
    <w:rPr>
      <w:rFonts w:asciiTheme="majorHAnsi" w:eastAsiaTheme="majorEastAsia"/>
      <w:b/>
      <w:bCs/>
      <w:spacing w:val="5"/>
      <w:sz w:val="30"/>
    </w:rPr>
  </w:style>
  <w:style w:type="paragraph" w:styleId="5">
    <w:name w:val="heading 5"/>
    <w:basedOn w:val="a"/>
    <w:next w:val="a"/>
    <w:link w:val="5Char"/>
    <w:uiPriority w:val="9"/>
    <w:unhideWhenUsed/>
    <w:qFormat/>
    <w:rsid w:val="00685A78"/>
    <w:pPr>
      <w:numPr>
        <w:ilvl w:val="4"/>
        <w:numId w:val="1"/>
      </w:numPr>
      <w:outlineLvl w:val="4"/>
    </w:pPr>
    <w:rPr>
      <w:rFonts w:asciiTheme="majorHAnsi" w:eastAsiaTheme="majorEastAsia"/>
      <w:b/>
      <w:iCs/>
      <w:sz w:val="28"/>
    </w:rPr>
  </w:style>
  <w:style w:type="paragraph" w:styleId="6">
    <w:name w:val="heading 6"/>
    <w:basedOn w:val="a"/>
    <w:next w:val="a"/>
    <w:link w:val="6Char"/>
    <w:uiPriority w:val="9"/>
    <w:unhideWhenUsed/>
    <w:qFormat/>
    <w:rsid w:val="00161FEE"/>
    <w:pPr>
      <w:numPr>
        <w:ilvl w:val="5"/>
        <w:numId w:val="1"/>
      </w:numPr>
      <w:shd w:val="clear" w:color="auto" w:fill="FFFFFF" w:themeFill="background1"/>
      <w:outlineLvl w:val="5"/>
    </w:pPr>
    <w:rPr>
      <w:rFonts w:asciiTheme="majorHAnsi" w:eastAsiaTheme="majorEastAsia"/>
      <w:b/>
      <w:bCs/>
      <w:spacing w:val="5"/>
    </w:rPr>
  </w:style>
  <w:style w:type="paragraph" w:styleId="7">
    <w:name w:val="heading 7"/>
    <w:basedOn w:val="a"/>
    <w:next w:val="a"/>
    <w:link w:val="7Char"/>
    <w:uiPriority w:val="9"/>
    <w:unhideWhenUsed/>
    <w:qFormat/>
    <w:rsid w:val="00161FEE"/>
    <w:pPr>
      <w:numPr>
        <w:ilvl w:val="6"/>
        <w:numId w:val="1"/>
      </w:numPr>
      <w:outlineLvl w:val="6"/>
    </w:pPr>
    <w:rPr>
      <w:rFonts w:asciiTheme="majorHAnsi" w:eastAsiaTheme="majorEastAsia" w:hAnsiTheme="majorHAnsi"/>
      <w:b/>
      <w:bCs/>
      <w:iCs/>
      <w:color w:val="000000" w:themeColor="text1"/>
      <w:kern w:val="0"/>
      <w:szCs w:val="20"/>
    </w:rPr>
  </w:style>
  <w:style w:type="paragraph" w:styleId="8">
    <w:name w:val="heading 8"/>
    <w:basedOn w:val="a"/>
    <w:next w:val="a"/>
    <w:link w:val="8Char"/>
    <w:uiPriority w:val="9"/>
    <w:unhideWhenUsed/>
    <w:qFormat/>
    <w:rsid w:val="00161FEE"/>
    <w:pPr>
      <w:numPr>
        <w:ilvl w:val="7"/>
        <w:numId w:val="1"/>
      </w:numPr>
      <w:outlineLvl w:val="7"/>
    </w:pPr>
    <w:rPr>
      <w:rFonts w:asciiTheme="majorHAnsi" w:eastAsiaTheme="majorEastAsia" w:hAnsiTheme="majorHAnsi"/>
      <w:b/>
      <w:bCs/>
      <w:color w:val="000000" w:themeColor="text1"/>
      <w:kern w:val="0"/>
      <w:szCs w:val="20"/>
    </w:rPr>
  </w:style>
  <w:style w:type="paragraph" w:styleId="9">
    <w:name w:val="heading 9"/>
    <w:basedOn w:val="a"/>
    <w:next w:val="a"/>
    <w:link w:val="9Char"/>
    <w:uiPriority w:val="9"/>
    <w:unhideWhenUsed/>
    <w:qFormat/>
    <w:rsid w:val="00161FEE"/>
    <w:pPr>
      <w:numPr>
        <w:ilvl w:val="8"/>
        <w:numId w:val="1"/>
      </w:numPr>
      <w:outlineLvl w:val="8"/>
    </w:pPr>
    <w:rPr>
      <w:rFonts w:asciiTheme="majorHAnsi" w:eastAsiaTheme="majorEastAsia" w:hAnsiTheme="majorHAnsi"/>
      <w:b/>
      <w:bCs/>
      <w:iCs/>
      <w:color w:val="000000" w:themeColor="text1"/>
      <w:kern w:val="0"/>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unhideWhenUsed/>
    <w:pPr>
      <w:jc w:val="left"/>
    </w:pPr>
  </w:style>
  <w:style w:type="paragraph" w:styleId="30">
    <w:name w:val="toc 3"/>
    <w:basedOn w:val="a"/>
    <w:next w:val="a"/>
    <w:uiPriority w:val="39"/>
    <w:pPr>
      <w:ind w:left="420"/>
      <w:jc w:val="left"/>
    </w:pPr>
    <w:rPr>
      <w:i/>
      <w:iCs/>
    </w:rPr>
  </w:style>
  <w:style w:type="paragraph" w:styleId="a4">
    <w:name w:val="Balloon Text"/>
    <w:basedOn w:val="a"/>
    <w:link w:val="Char0"/>
    <w:uiPriority w:val="99"/>
    <w:unhideWhenUsed/>
    <w:rPr>
      <w:sz w:val="18"/>
      <w:szCs w:val="18"/>
    </w:rPr>
  </w:style>
  <w:style w:type="paragraph" w:styleId="a5">
    <w:name w:val="footer"/>
    <w:basedOn w:val="a"/>
    <w:link w:val="Char1"/>
    <w:uiPriority w:val="99"/>
    <w:unhideWhenUsed/>
    <w:pPr>
      <w:tabs>
        <w:tab w:val="center" w:pos="4153"/>
        <w:tab w:val="right" w:pos="8306"/>
      </w:tabs>
      <w:snapToGrid w:val="0"/>
    </w:pPr>
    <w:rPr>
      <w:sz w:val="18"/>
      <w:szCs w:val="18"/>
    </w:rPr>
  </w:style>
  <w:style w:type="paragraph" w:styleId="a6">
    <w:name w:val="header"/>
    <w:basedOn w:val="a"/>
    <w:link w:val="Char2"/>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pPr>
      <w:spacing w:before="120" w:after="120"/>
      <w:jc w:val="left"/>
    </w:pPr>
    <w:rPr>
      <w:b/>
      <w:bCs/>
      <w:caps/>
    </w:rPr>
  </w:style>
  <w:style w:type="paragraph" w:styleId="20">
    <w:name w:val="toc 2"/>
    <w:basedOn w:val="a"/>
    <w:next w:val="a"/>
    <w:uiPriority w:val="39"/>
    <w:pPr>
      <w:ind w:left="210"/>
      <w:jc w:val="left"/>
    </w:pPr>
    <w:rPr>
      <w:smallCaps/>
    </w:rPr>
  </w:style>
  <w:style w:type="paragraph" w:styleId="a7">
    <w:name w:val="Title"/>
    <w:basedOn w:val="a"/>
    <w:next w:val="a"/>
    <w:link w:val="Char3"/>
    <w:uiPriority w:val="10"/>
    <w:pPr>
      <w:spacing w:before="240" w:after="60"/>
      <w:jc w:val="center"/>
      <w:outlineLvl w:val="0"/>
    </w:pPr>
    <w:rPr>
      <w:rFonts w:asciiTheme="majorHAnsi"/>
      <w:b/>
      <w:bCs/>
      <w:sz w:val="32"/>
      <w:szCs w:val="32"/>
    </w:rPr>
  </w:style>
  <w:style w:type="character" w:styleId="a8">
    <w:name w:val="FollowedHyperlink"/>
    <w:basedOn w:val="a0"/>
    <w:uiPriority w:val="99"/>
    <w:unhideWhenUsed/>
    <w:rPr>
      <w:color w:val="800080"/>
      <w:u w:val="single"/>
    </w:rPr>
  </w:style>
  <w:style w:type="character" w:styleId="a9">
    <w:name w:val="Hyperlink"/>
    <w:basedOn w:val="a0"/>
    <w:uiPriority w:val="99"/>
    <w:rPr>
      <w:color w:val="0000FF"/>
      <w:u w:val="single"/>
    </w:rPr>
  </w:style>
  <w:style w:type="character" w:styleId="aa">
    <w:name w:val="annotation reference"/>
    <w:basedOn w:val="a0"/>
    <w:uiPriority w:val="99"/>
    <w:unhideWhenUsed/>
    <w:rPr>
      <w:sz w:val="21"/>
      <w:szCs w:val="21"/>
    </w:rPr>
  </w:style>
  <w:style w:type="table" w:styleId="ab">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qFormat/>
    <w:rPr>
      <w:rFonts w:asciiTheme="minorEastAsia" w:eastAsiaTheme="minorEastAsia" w:hAnsiTheme="majorHAnsi" w:cstheme="majorBidi"/>
      <w:b/>
      <w:smallCaps/>
      <w:spacing w:val="5"/>
      <w:sz w:val="44"/>
      <w:szCs w:val="36"/>
    </w:rPr>
  </w:style>
  <w:style w:type="character" w:customStyle="1" w:styleId="2Char">
    <w:name w:val="标题 2 Char"/>
    <w:basedOn w:val="a0"/>
    <w:link w:val="2"/>
    <w:qFormat/>
    <w:rPr>
      <w:rFonts w:asciiTheme="majorHAnsi" w:eastAsiaTheme="majorEastAsia" w:cstheme="majorBidi"/>
      <w:b/>
      <w:smallCaps/>
      <w:kern w:val="2"/>
      <w:sz w:val="36"/>
      <w:szCs w:val="28"/>
    </w:rPr>
  </w:style>
  <w:style w:type="character" w:customStyle="1" w:styleId="3Char">
    <w:name w:val="标题 3 Char"/>
    <w:basedOn w:val="a0"/>
    <w:link w:val="3"/>
    <w:uiPriority w:val="9"/>
    <w:qFormat/>
    <w:rPr>
      <w:rFonts w:asciiTheme="majorHAnsi" w:eastAsiaTheme="majorEastAsia" w:hAnsiTheme="majorHAnsi" w:cstheme="majorBidi"/>
      <w:b/>
      <w:iCs/>
      <w:smallCaps/>
      <w:spacing w:val="5"/>
      <w:sz w:val="32"/>
      <w:szCs w:val="26"/>
    </w:rPr>
  </w:style>
  <w:style w:type="character" w:customStyle="1" w:styleId="Char3">
    <w:name w:val="标题 Char"/>
    <w:basedOn w:val="a0"/>
    <w:link w:val="a7"/>
    <w:uiPriority w:val="10"/>
    <w:qFormat/>
    <w:rPr>
      <w:rFonts w:asciiTheme="majorHAnsi" w:eastAsia="宋体" w:hAnsiTheme="majorHAnsi" w:cstheme="majorBidi"/>
      <w:b/>
      <w:bCs/>
      <w:sz w:val="32"/>
      <w:szCs w:val="32"/>
    </w:rPr>
  </w:style>
  <w:style w:type="paragraph" w:customStyle="1" w:styleId="11">
    <w:name w:val="列出段落1"/>
    <w:basedOn w:val="a"/>
    <w:uiPriority w:val="34"/>
    <w:pPr>
      <w:ind w:firstLineChars="200" w:firstLine="420"/>
    </w:pPr>
  </w:style>
  <w:style w:type="character" w:customStyle="1" w:styleId="12">
    <w:name w:val="书籍标题1"/>
    <w:basedOn w:val="a0"/>
    <w:uiPriority w:val="33"/>
    <w:rPr>
      <w:b/>
      <w:bCs/>
      <w:smallCaps/>
      <w:spacing w:val="5"/>
    </w:rPr>
  </w:style>
  <w:style w:type="paragraph" w:customStyle="1" w:styleId="-">
    <w:name w:val="投-图备注样式"/>
    <w:basedOn w:val="a"/>
    <w:link w:val="-Char"/>
    <w:qFormat/>
    <w:pPr>
      <w:tabs>
        <w:tab w:val="left" w:pos="804"/>
      </w:tabs>
      <w:jc w:val="center"/>
    </w:pPr>
    <w:rPr>
      <w:rFonts w:asciiTheme="minorEastAsia" w:eastAsiaTheme="minorEastAsia" w:hAnsiTheme="majorHAnsi"/>
      <w:kern w:val="0"/>
      <w:szCs w:val="22"/>
    </w:rPr>
  </w:style>
  <w:style w:type="character" w:customStyle="1" w:styleId="-Char">
    <w:name w:val="投-图备注样式 Char"/>
    <w:basedOn w:val="a0"/>
    <w:link w:val="-"/>
    <w:rPr>
      <w:rFonts w:asciiTheme="minorEastAsia" w:eastAsiaTheme="minorEastAsia"/>
      <w:sz w:val="24"/>
    </w:rPr>
  </w:style>
  <w:style w:type="character" w:customStyle="1" w:styleId="4Char">
    <w:name w:val="标题 4 Char"/>
    <w:basedOn w:val="a0"/>
    <w:link w:val="4"/>
    <w:uiPriority w:val="9"/>
    <w:qFormat/>
    <w:rPr>
      <w:rFonts w:asciiTheme="majorHAnsi" w:eastAsiaTheme="majorEastAsia" w:cstheme="majorBidi"/>
      <w:b/>
      <w:bCs/>
      <w:spacing w:val="5"/>
      <w:kern w:val="2"/>
      <w:sz w:val="30"/>
      <w:szCs w:val="24"/>
    </w:rPr>
  </w:style>
  <w:style w:type="character" w:customStyle="1" w:styleId="5Char">
    <w:name w:val="标题 5 Char"/>
    <w:basedOn w:val="a0"/>
    <w:link w:val="5"/>
    <w:uiPriority w:val="9"/>
    <w:qFormat/>
    <w:rsid w:val="00685A78"/>
    <w:rPr>
      <w:rFonts w:asciiTheme="majorHAnsi" w:eastAsiaTheme="majorEastAsia" w:cstheme="majorBidi"/>
      <w:b/>
      <w:iCs/>
      <w:kern w:val="2"/>
      <w:sz w:val="28"/>
      <w:szCs w:val="24"/>
    </w:rPr>
  </w:style>
  <w:style w:type="character" w:customStyle="1" w:styleId="6Char">
    <w:name w:val="标题 6 Char"/>
    <w:basedOn w:val="a0"/>
    <w:link w:val="6"/>
    <w:uiPriority w:val="9"/>
    <w:qFormat/>
    <w:rsid w:val="00161FEE"/>
    <w:rPr>
      <w:rFonts w:asciiTheme="majorHAnsi" w:eastAsiaTheme="majorEastAsia" w:cstheme="majorBidi"/>
      <w:b/>
      <w:bCs/>
      <w:spacing w:val="5"/>
      <w:kern w:val="2"/>
      <w:sz w:val="24"/>
      <w:szCs w:val="24"/>
      <w:shd w:val="clear" w:color="auto" w:fill="FFFFFF" w:themeFill="background1"/>
    </w:rPr>
  </w:style>
  <w:style w:type="character" w:customStyle="1" w:styleId="7Char">
    <w:name w:val="标题 7 Char"/>
    <w:basedOn w:val="a0"/>
    <w:link w:val="7"/>
    <w:uiPriority w:val="9"/>
    <w:qFormat/>
    <w:rsid w:val="00161FEE"/>
    <w:rPr>
      <w:rFonts w:asciiTheme="majorHAnsi" w:eastAsiaTheme="majorEastAsia" w:hAnsiTheme="majorHAnsi" w:cstheme="majorBidi"/>
      <w:b/>
      <w:bCs/>
      <w:iCs/>
      <w:color w:val="000000" w:themeColor="text1"/>
      <w:sz w:val="24"/>
    </w:rPr>
  </w:style>
  <w:style w:type="character" w:customStyle="1" w:styleId="8Char">
    <w:name w:val="标题 8 Char"/>
    <w:basedOn w:val="a0"/>
    <w:link w:val="8"/>
    <w:uiPriority w:val="9"/>
    <w:rsid w:val="00161FEE"/>
    <w:rPr>
      <w:rFonts w:asciiTheme="majorHAnsi" w:eastAsiaTheme="majorEastAsia" w:hAnsiTheme="majorHAnsi" w:cstheme="majorBidi"/>
      <w:b/>
      <w:bCs/>
      <w:color w:val="000000" w:themeColor="text1"/>
      <w:sz w:val="24"/>
    </w:rPr>
  </w:style>
  <w:style w:type="character" w:customStyle="1" w:styleId="9Char">
    <w:name w:val="标题 9 Char"/>
    <w:basedOn w:val="a0"/>
    <w:link w:val="9"/>
    <w:uiPriority w:val="9"/>
    <w:rsid w:val="00161FEE"/>
    <w:rPr>
      <w:rFonts w:asciiTheme="majorHAnsi" w:eastAsiaTheme="majorEastAsia" w:hAnsiTheme="majorHAnsi" w:cstheme="majorBidi"/>
      <w:b/>
      <w:bCs/>
      <w:iCs/>
      <w:color w:val="000000" w:themeColor="text1"/>
      <w:sz w:val="24"/>
      <w:szCs w:val="18"/>
    </w:rPr>
  </w:style>
  <w:style w:type="character" w:customStyle="1" w:styleId="Char2">
    <w:name w:val="页眉 Char"/>
    <w:basedOn w:val="a0"/>
    <w:link w:val="a6"/>
    <w:uiPriority w:val="99"/>
    <w:qFormat/>
    <w:rPr>
      <w:rFonts w:asciiTheme="minorEastAsia" w:eastAsiaTheme="minorEastAsia"/>
      <w:sz w:val="18"/>
      <w:szCs w:val="18"/>
    </w:rPr>
  </w:style>
  <w:style w:type="character" w:customStyle="1" w:styleId="Char1">
    <w:name w:val="页脚 Char"/>
    <w:basedOn w:val="a0"/>
    <w:link w:val="a5"/>
    <w:uiPriority w:val="99"/>
    <w:rPr>
      <w:rFonts w:asciiTheme="minorEastAsia" w:eastAsiaTheme="minorEastAsia"/>
      <w:sz w:val="18"/>
      <w:szCs w:val="18"/>
    </w:rPr>
  </w:style>
  <w:style w:type="character" w:customStyle="1" w:styleId="Char0">
    <w:name w:val="批注框文本 Char"/>
    <w:basedOn w:val="a0"/>
    <w:link w:val="a4"/>
    <w:uiPriority w:val="99"/>
    <w:semiHidden/>
    <w:rPr>
      <w:rFonts w:asciiTheme="minorEastAsia" w:eastAsiaTheme="minorEastAsia"/>
      <w:sz w:val="18"/>
      <w:szCs w:val="18"/>
    </w:rPr>
  </w:style>
  <w:style w:type="paragraph" w:customStyle="1" w:styleId="Normal0">
    <w:name w:val="Normal0"/>
    <w:pPr>
      <w:spacing w:after="200" w:line="276" w:lineRule="auto"/>
    </w:pPr>
    <w:rPr>
      <w:sz w:val="22"/>
      <w:szCs w:val="22"/>
      <w:lang w:eastAsia="en-US"/>
    </w:rPr>
  </w:style>
  <w:style w:type="paragraph" w:customStyle="1" w:styleId="TOC1">
    <w:name w:val="TOC 标题1"/>
    <w:basedOn w:val="1"/>
    <w:next w:val="a"/>
    <w:uiPriority w:val="39"/>
    <w:unhideWhenUsed/>
    <w:pPr>
      <w:keepNext/>
      <w:keepLines/>
      <w:widowControl/>
      <w:numPr>
        <w:numId w:val="0"/>
      </w:numPr>
      <w:spacing w:before="480" w:after="0" w:line="276" w:lineRule="auto"/>
      <w:contextualSpacing w:val="0"/>
      <w:jc w:val="left"/>
      <w:outlineLvl w:val="9"/>
    </w:pPr>
    <w:rPr>
      <w:rFonts w:asciiTheme="majorHAnsi" w:eastAsiaTheme="majorEastAsia"/>
      <w:bCs/>
      <w:smallCaps w:val="0"/>
      <w:color w:val="365F91" w:themeColor="accent1" w:themeShade="BF"/>
      <w:spacing w:val="0"/>
      <w:sz w:val="28"/>
      <w:szCs w:val="28"/>
    </w:rPr>
  </w:style>
  <w:style w:type="paragraph" w:customStyle="1" w:styleId="Style3">
    <w:name w:val="_Style 3"/>
    <w:basedOn w:val="a"/>
    <w:pPr>
      <w:ind w:left="720"/>
      <w:contextualSpacing/>
    </w:pPr>
    <w:rPr>
      <w:rFonts w:ascii="Calibri" w:hAnsi="Calibri"/>
    </w:rPr>
  </w:style>
  <w:style w:type="paragraph" w:customStyle="1" w:styleId="13">
    <w:name w:val="正文缩进1"/>
    <w:basedOn w:val="a"/>
    <w:qFormat/>
    <w:pPr>
      <w:widowControl/>
      <w:snapToGrid w:val="0"/>
      <w:spacing w:before="120" w:after="120" w:line="440" w:lineRule="atLeast"/>
      <w:ind w:firstLine="567"/>
    </w:pPr>
    <w:rPr>
      <w:rFonts w:ascii="微软雅黑" w:eastAsia="微软雅黑" w:hAnsi="微软雅黑"/>
      <w:szCs w:val="28"/>
    </w:rPr>
  </w:style>
  <w:style w:type="paragraph" w:customStyle="1" w:styleId="TOC2">
    <w:name w:val="TOC 标题2"/>
    <w:basedOn w:val="1"/>
    <w:next w:val="a"/>
    <w:uiPriority w:val="39"/>
    <w:unhideWhenUsed/>
    <w:pPr>
      <w:keepNext/>
      <w:keepLines/>
      <w:widowControl/>
      <w:numPr>
        <w:numId w:val="0"/>
      </w:numPr>
      <w:spacing w:before="480" w:after="0" w:line="276" w:lineRule="auto"/>
      <w:contextualSpacing w:val="0"/>
      <w:jc w:val="left"/>
      <w:outlineLvl w:val="9"/>
    </w:pPr>
    <w:rPr>
      <w:rFonts w:asciiTheme="majorHAnsi" w:eastAsiaTheme="majorEastAsia"/>
      <w:bCs/>
      <w:smallCaps w:val="0"/>
      <w:color w:val="365F91" w:themeColor="accent1" w:themeShade="BF"/>
      <w:spacing w:val="0"/>
      <w:sz w:val="28"/>
      <w:szCs w:val="28"/>
    </w:rPr>
  </w:style>
  <w:style w:type="character" w:customStyle="1" w:styleId="Char">
    <w:name w:val="批注文字 Char"/>
    <w:link w:val="a3"/>
    <w:uiPriority w:val="99"/>
    <w:rsid w:val="00240A50"/>
    <w:rPr>
      <w:rFonts w:cstheme="majorBidi"/>
      <w:kern w:val="2"/>
      <w:sz w:val="24"/>
      <w:szCs w:val="24"/>
    </w:rPr>
  </w:style>
  <w:style w:type="paragraph" w:styleId="ac">
    <w:name w:val="List Paragraph"/>
    <w:basedOn w:val="a"/>
    <w:uiPriority w:val="99"/>
    <w:unhideWhenUsed/>
    <w:rsid w:val="00CC6E0F"/>
    <w:pPr>
      <w:ind w:firstLineChars="200" w:firstLine="420"/>
    </w:pPr>
  </w:style>
  <w:style w:type="paragraph" w:styleId="TOC">
    <w:name w:val="TOC Heading"/>
    <w:basedOn w:val="1"/>
    <w:next w:val="a"/>
    <w:uiPriority w:val="39"/>
    <w:semiHidden/>
    <w:unhideWhenUsed/>
    <w:qFormat/>
    <w:rsid w:val="00A51BB1"/>
    <w:pPr>
      <w:keepNext/>
      <w:keepLines/>
      <w:widowControl/>
      <w:numPr>
        <w:numId w:val="0"/>
      </w:numPr>
      <w:tabs>
        <w:tab w:val="clear" w:pos="1069"/>
      </w:tabs>
      <w:spacing w:before="480" w:after="0" w:line="276" w:lineRule="auto"/>
      <w:contextualSpacing w:val="0"/>
      <w:jc w:val="left"/>
      <w:outlineLvl w:val="9"/>
    </w:pPr>
    <w:rPr>
      <w:rFonts w:asciiTheme="majorHAnsi" w:eastAsiaTheme="majorEastAsia"/>
      <w:bCs/>
      <w:smallCaps w:val="0"/>
      <w:color w:val="365F91" w:themeColor="accent1" w:themeShade="BF"/>
      <w:spacing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toc 1" w:semiHidden="0" w:uiPriority="39" w:unhideWhenUsed="0"/>
    <w:lsdException w:name="toc 2" w:semiHidden="0" w:uiPriority="39" w:unhideWhenUsed="0"/>
    <w:lsdException w:name="toc 3" w:semiHidden="0" w:uiPriority="39" w:unhideWhenUsed="0"/>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lsdException w:name="header" w:semiHidden="0" w:uiPriority="0"/>
    <w:lsdException w:name="footer" w:semiHidden="0"/>
    <w:lsdException w:name="caption" w:uiPriority="35"/>
    <w:lsdException w:name="annotation reference" w:semiHidden="0"/>
    <w:lsdException w:name="Title" w:semiHidden="0" w:uiPriority="10" w:unhideWhenUsed="0"/>
    <w:lsdException w:name="Default Paragraph Font" w:semiHidden="0" w:uiPriority="1" w:qFormat="1"/>
    <w:lsdException w:name="Subtitle" w:semiHidden="0" w:uiPriority="11" w:unhideWhenUsed="0"/>
    <w:lsdException w:name="Hyperlink" w:semiHidden="0" w:unhideWhenUsed="0"/>
    <w:lsdException w:name="FollowedHyperlink" w:semiHidden="0"/>
    <w:lsdException w:name="Strong" w:semiHidden="0" w:uiPriority="22" w:unhideWhenUsed="0"/>
    <w:lsdException w:name="Emphasis" w:semiHidden="0" w:uiPriority="20" w:unhideWhenUsed="0"/>
    <w:lsdException w:name="Normal Table" w:semiHidden="0"/>
    <w:lsdException w:name="Balloon Text" w:semiHidden="0"/>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pPr>
      <w:widowControl w:val="0"/>
      <w:spacing w:line="360" w:lineRule="auto"/>
      <w:jc w:val="both"/>
    </w:pPr>
    <w:rPr>
      <w:rFonts w:cstheme="majorBidi"/>
      <w:kern w:val="2"/>
      <w:sz w:val="24"/>
      <w:szCs w:val="24"/>
    </w:rPr>
  </w:style>
  <w:style w:type="paragraph" w:styleId="1">
    <w:name w:val="heading 1"/>
    <w:basedOn w:val="a"/>
    <w:next w:val="a"/>
    <w:link w:val="1Char"/>
    <w:uiPriority w:val="9"/>
    <w:qFormat/>
    <w:pPr>
      <w:numPr>
        <w:numId w:val="1"/>
      </w:numPr>
      <w:spacing w:before="200" w:after="600"/>
      <w:contextualSpacing/>
      <w:outlineLvl w:val="0"/>
    </w:pPr>
    <w:rPr>
      <w:rFonts w:asciiTheme="minorEastAsia" w:eastAsiaTheme="minorEastAsia" w:hAnsiTheme="majorHAnsi"/>
      <w:b/>
      <w:smallCaps/>
      <w:spacing w:val="5"/>
      <w:kern w:val="0"/>
      <w:sz w:val="44"/>
      <w:szCs w:val="36"/>
    </w:rPr>
  </w:style>
  <w:style w:type="paragraph" w:styleId="2">
    <w:name w:val="heading 2"/>
    <w:basedOn w:val="a"/>
    <w:next w:val="a"/>
    <w:link w:val="2Char"/>
    <w:unhideWhenUsed/>
    <w:qFormat/>
    <w:pPr>
      <w:numPr>
        <w:ilvl w:val="1"/>
        <w:numId w:val="1"/>
      </w:numPr>
      <w:spacing w:before="200" w:after="400"/>
      <w:outlineLvl w:val="1"/>
    </w:pPr>
    <w:rPr>
      <w:rFonts w:asciiTheme="majorHAnsi" w:eastAsiaTheme="majorEastAsia"/>
      <w:b/>
      <w:smallCaps/>
      <w:sz w:val="36"/>
      <w:szCs w:val="28"/>
    </w:rPr>
  </w:style>
  <w:style w:type="paragraph" w:styleId="3">
    <w:name w:val="heading 3"/>
    <w:basedOn w:val="a"/>
    <w:next w:val="a"/>
    <w:link w:val="3Char"/>
    <w:uiPriority w:val="9"/>
    <w:unhideWhenUsed/>
    <w:qFormat/>
    <w:pPr>
      <w:numPr>
        <w:ilvl w:val="2"/>
        <w:numId w:val="1"/>
      </w:numPr>
      <w:spacing w:before="200" w:after="400"/>
      <w:outlineLvl w:val="2"/>
    </w:pPr>
    <w:rPr>
      <w:rFonts w:asciiTheme="majorHAnsi" w:eastAsiaTheme="majorEastAsia" w:hAnsiTheme="majorHAnsi"/>
      <w:b/>
      <w:iCs/>
      <w:smallCaps/>
      <w:spacing w:val="5"/>
      <w:kern w:val="0"/>
      <w:sz w:val="32"/>
      <w:szCs w:val="26"/>
    </w:rPr>
  </w:style>
  <w:style w:type="paragraph" w:styleId="4">
    <w:name w:val="heading 4"/>
    <w:basedOn w:val="a"/>
    <w:next w:val="a"/>
    <w:link w:val="4Char"/>
    <w:uiPriority w:val="9"/>
    <w:unhideWhenUsed/>
    <w:qFormat/>
    <w:pPr>
      <w:numPr>
        <w:ilvl w:val="3"/>
        <w:numId w:val="1"/>
      </w:numPr>
      <w:tabs>
        <w:tab w:val="left" w:pos="1069"/>
      </w:tabs>
      <w:spacing w:before="200" w:after="400"/>
      <w:outlineLvl w:val="3"/>
    </w:pPr>
    <w:rPr>
      <w:rFonts w:asciiTheme="majorHAnsi" w:eastAsiaTheme="majorEastAsia"/>
      <w:b/>
      <w:bCs/>
      <w:spacing w:val="5"/>
      <w:sz w:val="30"/>
    </w:rPr>
  </w:style>
  <w:style w:type="paragraph" w:styleId="5">
    <w:name w:val="heading 5"/>
    <w:basedOn w:val="a"/>
    <w:next w:val="a"/>
    <w:link w:val="5Char"/>
    <w:uiPriority w:val="9"/>
    <w:unhideWhenUsed/>
    <w:qFormat/>
    <w:rsid w:val="00685A78"/>
    <w:pPr>
      <w:numPr>
        <w:ilvl w:val="4"/>
        <w:numId w:val="1"/>
      </w:numPr>
      <w:outlineLvl w:val="4"/>
    </w:pPr>
    <w:rPr>
      <w:rFonts w:asciiTheme="majorHAnsi" w:eastAsiaTheme="majorEastAsia"/>
      <w:b/>
      <w:iCs/>
      <w:sz w:val="28"/>
    </w:rPr>
  </w:style>
  <w:style w:type="paragraph" w:styleId="6">
    <w:name w:val="heading 6"/>
    <w:basedOn w:val="a"/>
    <w:next w:val="a"/>
    <w:link w:val="6Char"/>
    <w:uiPriority w:val="9"/>
    <w:unhideWhenUsed/>
    <w:qFormat/>
    <w:rsid w:val="00161FEE"/>
    <w:pPr>
      <w:numPr>
        <w:ilvl w:val="5"/>
        <w:numId w:val="1"/>
      </w:numPr>
      <w:shd w:val="clear" w:color="auto" w:fill="FFFFFF" w:themeFill="background1"/>
      <w:outlineLvl w:val="5"/>
    </w:pPr>
    <w:rPr>
      <w:rFonts w:asciiTheme="majorHAnsi" w:eastAsiaTheme="majorEastAsia"/>
      <w:b/>
      <w:bCs/>
      <w:spacing w:val="5"/>
    </w:rPr>
  </w:style>
  <w:style w:type="paragraph" w:styleId="7">
    <w:name w:val="heading 7"/>
    <w:basedOn w:val="a"/>
    <w:next w:val="a"/>
    <w:link w:val="7Char"/>
    <w:uiPriority w:val="9"/>
    <w:unhideWhenUsed/>
    <w:qFormat/>
    <w:rsid w:val="00161FEE"/>
    <w:pPr>
      <w:numPr>
        <w:ilvl w:val="6"/>
        <w:numId w:val="1"/>
      </w:numPr>
      <w:outlineLvl w:val="6"/>
    </w:pPr>
    <w:rPr>
      <w:rFonts w:asciiTheme="majorHAnsi" w:eastAsiaTheme="majorEastAsia" w:hAnsiTheme="majorHAnsi"/>
      <w:b/>
      <w:bCs/>
      <w:iCs/>
      <w:color w:val="000000" w:themeColor="text1"/>
      <w:kern w:val="0"/>
      <w:szCs w:val="20"/>
    </w:rPr>
  </w:style>
  <w:style w:type="paragraph" w:styleId="8">
    <w:name w:val="heading 8"/>
    <w:basedOn w:val="a"/>
    <w:next w:val="a"/>
    <w:link w:val="8Char"/>
    <w:uiPriority w:val="9"/>
    <w:unhideWhenUsed/>
    <w:qFormat/>
    <w:rsid w:val="00161FEE"/>
    <w:pPr>
      <w:numPr>
        <w:ilvl w:val="7"/>
        <w:numId w:val="1"/>
      </w:numPr>
      <w:outlineLvl w:val="7"/>
    </w:pPr>
    <w:rPr>
      <w:rFonts w:asciiTheme="majorHAnsi" w:eastAsiaTheme="majorEastAsia" w:hAnsiTheme="majorHAnsi"/>
      <w:b/>
      <w:bCs/>
      <w:color w:val="000000" w:themeColor="text1"/>
      <w:kern w:val="0"/>
      <w:szCs w:val="20"/>
    </w:rPr>
  </w:style>
  <w:style w:type="paragraph" w:styleId="9">
    <w:name w:val="heading 9"/>
    <w:basedOn w:val="a"/>
    <w:next w:val="a"/>
    <w:link w:val="9Char"/>
    <w:uiPriority w:val="9"/>
    <w:unhideWhenUsed/>
    <w:qFormat/>
    <w:rsid w:val="00161FEE"/>
    <w:pPr>
      <w:numPr>
        <w:ilvl w:val="8"/>
        <w:numId w:val="1"/>
      </w:numPr>
      <w:outlineLvl w:val="8"/>
    </w:pPr>
    <w:rPr>
      <w:rFonts w:asciiTheme="majorHAnsi" w:eastAsiaTheme="majorEastAsia" w:hAnsiTheme="majorHAnsi"/>
      <w:b/>
      <w:bCs/>
      <w:iCs/>
      <w:color w:val="000000" w:themeColor="text1"/>
      <w:kern w:val="0"/>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unhideWhenUsed/>
    <w:pPr>
      <w:jc w:val="left"/>
    </w:pPr>
  </w:style>
  <w:style w:type="paragraph" w:styleId="30">
    <w:name w:val="toc 3"/>
    <w:basedOn w:val="a"/>
    <w:next w:val="a"/>
    <w:uiPriority w:val="39"/>
    <w:pPr>
      <w:ind w:left="420"/>
      <w:jc w:val="left"/>
    </w:pPr>
    <w:rPr>
      <w:i/>
      <w:iCs/>
    </w:rPr>
  </w:style>
  <w:style w:type="paragraph" w:styleId="a4">
    <w:name w:val="Balloon Text"/>
    <w:basedOn w:val="a"/>
    <w:link w:val="Char0"/>
    <w:uiPriority w:val="99"/>
    <w:unhideWhenUsed/>
    <w:rPr>
      <w:sz w:val="18"/>
      <w:szCs w:val="18"/>
    </w:rPr>
  </w:style>
  <w:style w:type="paragraph" w:styleId="a5">
    <w:name w:val="footer"/>
    <w:basedOn w:val="a"/>
    <w:link w:val="Char1"/>
    <w:uiPriority w:val="99"/>
    <w:unhideWhenUsed/>
    <w:pPr>
      <w:tabs>
        <w:tab w:val="center" w:pos="4153"/>
        <w:tab w:val="right" w:pos="8306"/>
      </w:tabs>
      <w:snapToGrid w:val="0"/>
    </w:pPr>
    <w:rPr>
      <w:sz w:val="18"/>
      <w:szCs w:val="18"/>
    </w:rPr>
  </w:style>
  <w:style w:type="paragraph" w:styleId="a6">
    <w:name w:val="header"/>
    <w:basedOn w:val="a"/>
    <w:link w:val="Char2"/>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pPr>
      <w:spacing w:before="120" w:after="120"/>
      <w:jc w:val="left"/>
    </w:pPr>
    <w:rPr>
      <w:b/>
      <w:bCs/>
      <w:caps/>
    </w:rPr>
  </w:style>
  <w:style w:type="paragraph" w:styleId="20">
    <w:name w:val="toc 2"/>
    <w:basedOn w:val="a"/>
    <w:next w:val="a"/>
    <w:uiPriority w:val="39"/>
    <w:pPr>
      <w:ind w:left="210"/>
      <w:jc w:val="left"/>
    </w:pPr>
    <w:rPr>
      <w:smallCaps/>
    </w:rPr>
  </w:style>
  <w:style w:type="paragraph" w:styleId="a7">
    <w:name w:val="Title"/>
    <w:basedOn w:val="a"/>
    <w:next w:val="a"/>
    <w:link w:val="Char3"/>
    <w:uiPriority w:val="10"/>
    <w:pPr>
      <w:spacing w:before="240" w:after="60"/>
      <w:jc w:val="center"/>
      <w:outlineLvl w:val="0"/>
    </w:pPr>
    <w:rPr>
      <w:rFonts w:asciiTheme="majorHAnsi"/>
      <w:b/>
      <w:bCs/>
      <w:sz w:val="32"/>
      <w:szCs w:val="32"/>
    </w:rPr>
  </w:style>
  <w:style w:type="character" w:styleId="a8">
    <w:name w:val="FollowedHyperlink"/>
    <w:basedOn w:val="a0"/>
    <w:uiPriority w:val="99"/>
    <w:unhideWhenUsed/>
    <w:rPr>
      <w:color w:val="800080"/>
      <w:u w:val="single"/>
    </w:rPr>
  </w:style>
  <w:style w:type="character" w:styleId="a9">
    <w:name w:val="Hyperlink"/>
    <w:basedOn w:val="a0"/>
    <w:uiPriority w:val="99"/>
    <w:rPr>
      <w:color w:val="0000FF"/>
      <w:u w:val="single"/>
    </w:rPr>
  </w:style>
  <w:style w:type="character" w:styleId="aa">
    <w:name w:val="annotation reference"/>
    <w:basedOn w:val="a0"/>
    <w:uiPriority w:val="99"/>
    <w:unhideWhenUsed/>
    <w:rPr>
      <w:sz w:val="21"/>
      <w:szCs w:val="21"/>
    </w:rPr>
  </w:style>
  <w:style w:type="table" w:styleId="ab">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qFormat/>
    <w:rPr>
      <w:rFonts w:asciiTheme="minorEastAsia" w:eastAsiaTheme="minorEastAsia" w:hAnsiTheme="majorHAnsi" w:cstheme="majorBidi"/>
      <w:b/>
      <w:smallCaps/>
      <w:spacing w:val="5"/>
      <w:sz w:val="44"/>
      <w:szCs w:val="36"/>
    </w:rPr>
  </w:style>
  <w:style w:type="character" w:customStyle="1" w:styleId="2Char">
    <w:name w:val="标题 2 Char"/>
    <w:basedOn w:val="a0"/>
    <w:link w:val="2"/>
    <w:qFormat/>
    <w:rPr>
      <w:rFonts w:asciiTheme="majorHAnsi" w:eastAsiaTheme="majorEastAsia" w:cstheme="majorBidi"/>
      <w:b/>
      <w:smallCaps/>
      <w:kern w:val="2"/>
      <w:sz w:val="36"/>
      <w:szCs w:val="28"/>
    </w:rPr>
  </w:style>
  <w:style w:type="character" w:customStyle="1" w:styleId="3Char">
    <w:name w:val="标题 3 Char"/>
    <w:basedOn w:val="a0"/>
    <w:link w:val="3"/>
    <w:uiPriority w:val="9"/>
    <w:qFormat/>
    <w:rPr>
      <w:rFonts w:asciiTheme="majorHAnsi" w:eastAsiaTheme="majorEastAsia" w:hAnsiTheme="majorHAnsi" w:cstheme="majorBidi"/>
      <w:b/>
      <w:iCs/>
      <w:smallCaps/>
      <w:spacing w:val="5"/>
      <w:sz w:val="32"/>
      <w:szCs w:val="26"/>
    </w:rPr>
  </w:style>
  <w:style w:type="character" w:customStyle="1" w:styleId="Char3">
    <w:name w:val="标题 Char"/>
    <w:basedOn w:val="a0"/>
    <w:link w:val="a7"/>
    <w:uiPriority w:val="10"/>
    <w:qFormat/>
    <w:rPr>
      <w:rFonts w:asciiTheme="majorHAnsi" w:eastAsia="宋体" w:hAnsiTheme="majorHAnsi" w:cstheme="majorBidi"/>
      <w:b/>
      <w:bCs/>
      <w:sz w:val="32"/>
      <w:szCs w:val="32"/>
    </w:rPr>
  </w:style>
  <w:style w:type="paragraph" w:customStyle="1" w:styleId="11">
    <w:name w:val="列出段落1"/>
    <w:basedOn w:val="a"/>
    <w:uiPriority w:val="34"/>
    <w:pPr>
      <w:ind w:firstLineChars="200" w:firstLine="420"/>
    </w:pPr>
  </w:style>
  <w:style w:type="character" w:customStyle="1" w:styleId="12">
    <w:name w:val="书籍标题1"/>
    <w:basedOn w:val="a0"/>
    <w:uiPriority w:val="33"/>
    <w:rPr>
      <w:b/>
      <w:bCs/>
      <w:smallCaps/>
      <w:spacing w:val="5"/>
    </w:rPr>
  </w:style>
  <w:style w:type="paragraph" w:customStyle="1" w:styleId="-">
    <w:name w:val="投-图备注样式"/>
    <w:basedOn w:val="a"/>
    <w:link w:val="-Char"/>
    <w:qFormat/>
    <w:pPr>
      <w:tabs>
        <w:tab w:val="left" w:pos="804"/>
      </w:tabs>
      <w:jc w:val="center"/>
    </w:pPr>
    <w:rPr>
      <w:rFonts w:asciiTheme="minorEastAsia" w:eastAsiaTheme="minorEastAsia" w:hAnsiTheme="majorHAnsi"/>
      <w:kern w:val="0"/>
      <w:szCs w:val="22"/>
    </w:rPr>
  </w:style>
  <w:style w:type="character" w:customStyle="1" w:styleId="-Char">
    <w:name w:val="投-图备注样式 Char"/>
    <w:basedOn w:val="a0"/>
    <w:link w:val="-"/>
    <w:rPr>
      <w:rFonts w:asciiTheme="minorEastAsia" w:eastAsiaTheme="minorEastAsia"/>
      <w:sz w:val="24"/>
    </w:rPr>
  </w:style>
  <w:style w:type="character" w:customStyle="1" w:styleId="4Char">
    <w:name w:val="标题 4 Char"/>
    <w:basedOn w:val="a0"/>
    <w:link w:val="4"/>
    <w:uiPriority w:val="9"/>
    <w:qFormat/>
    <w:rPr>
      <w:rFonts w:asciiTheme="majorHAnsi" w:eastAsiaTheme="majorEastAsia" w:cstheme="majorBidi"/>
      <w:b/>
      <w:bCs/>
      <w:spacing w:val="5"/>
      <w:kern w:val="2"/>
      <w:sz w:val="30"/>
      <w:szCs w:val="24"/>
    </w:rPr>
  </w:style>
  <w:style w:type="character" w:customStyle="1" w:styleId="5Char">
    <w:name w:val="标题 5 Char"/>
    <w:basedOn w:val="a0"/>
    <w:link w:val="5"/>
    <w:uiPriority w:val="9"/>
    <w:qFormat/>
    <w:rsid w:val="00685A78"/>
    <w:rPr>
      <w:rFonts w:asciiTheme="majorHAnsi" w:eastAsiaTheme="majorEastAsia" w:cstheme="majorBidi"/>
      <w:b/>
      <w:iCs/>
      <w:kern w:val="2"/>
      <w:sz w:val="28"/>
      <w:szCs w:val="24"/>
    </w:rPr>
  </w:style>
  <w:style w:type="character" w:customStyle="1" w:styleId="6Char">
    <w:name w:val="标题 6 Char"/>
    <w:basedOn w:val="a0"/>
    <w:link w:val="6"/>
    <w:uiPriority w:val="9"/>
    <w:qFormat/>
    <w:rsid w:val="00161FEE"/>
    <w:rPr>
      <w:rFonts w:asciiTheme="majorHAnsi" w:eastAsiaTheme="majorEastAsia" w:cstheme="majorBidi"/>
      <w:b/>
      <w:bCs/>
      <w:spacing w:val="5"/>
      <w:kern w:val="2"/>
      <w:sz w:val="24"/>
      <w:szCs w:val="24"/>
      <w:shd w:val="clear" w:color="auto" w:fill="FFFFFF" w:themeFill="background1"/>
    </w:rPr>
  </w:style>
  <w:style w:type="character" w:customStyle="1" w:styleId="7Char">
    <w:name w:val="标题 7 Char"/>
    <w:basedOn w:val="a0"/>
    <w:link w:val="7"/>
    <w:uiPriority w:val="9"/>
    <w:qFormat/>
    <w:rsid w:val="00161FEE"/>
    <w:rPr>
      <w:rFonts w:asciiTheme="majorHAnsi" w:eastAsiaTheme="majorEastAsia" w:hAnsiTheme="majorHAnsi" w:cstheme="majorBidi"/>
      <w:b/>
      <w:bCs/>
      <w:iCs/>
      <w:color w:val="000000" w:themeColor="text1"/>
      <w:sz w:val="24"/>
    </w:rPr>
  </w:style>
  <w:style w:type="character" w:customStyle="1" w:styleId="8Char">
    <w:name w:val="标题 8 Char"/>
    <w:basedOn w:val="a0"/>
    <w:link w:val="8"/>
    <w:uiPriority w:val="9"/>
    <w:rsid w:val="00161FEE"/>
    <w:rPr>
      <w:rFonts w:asciiTheme="majorHAnsi" w:eastAsiaTheme="majorEastAsia" w:hAnsiTheme="majorHAnsi" w:cstheme="majorBidi"/>
      <w:b/>
      <w:bCs/>
      <w:color w:val="000000" w:themeColor="text1"/>
      <w:sz w:val="24"/>
    </w:rPr>
  </w:style>
  <w:style w:type="character" w:customStyle="1" w:styleId="9Char">
    <w:name w:val="标题 9 Char"/>
    <w:basedOn w:val="a0"/>
    <w:link w:val="9"/>
    <w:uiPriority w:val="9"/>
    <w:rsid w:val="00161FEE"/>
    <w:rPr>
      <w:rFonts w:asciiTheme="majorHAnsi" w:eastAsiaTheme="majorEastAsia" w:hAnsiTheme="majorHAnsi" w:cstheme="majorBidi"/>
      <w:b/>
      <w:bCs/>
      <w:iCs/>
      <w:color w:val="000000" w:themeColor="text1"/>
      <w:sz w:val="24"/>
      <w:szCs w:val="18"/>
    </w:rPr>
  </w:style>
  <w:style w:type="character" w:customStyle="1" w:styleId="Char2">
    <w:name w:val="页眉 Char"/>
    <w:basedOn w:val="a0"/>
    <w:link w:val="a6"/>
    <w:uiPriority w:val="99"/>
    <w:qFormat/>
    <w:rPr>
      <w:rFonts w:asciiTheme="minorEastAsia" w:eastAsiaTheme="minorEastAsia"/>
      <w:sz w:val="18"/>
      <w:szCs w:val="18"/>
    </w:rPr>
  </w:style>
  <w:style w:type="character" w:customStyle="1" w:styleId="Char1">
    <w:name w:val="页脚 Char"/>
    <w:basedOn w:val="a0"/>
    <w:link w:val="a5"/>
    <w:uiPriority w:val="99"/>
    <w:rPr>
      <w:rFonts w:asciiTheme="minorEastAsia" w:eastAsiaTheme="minorEastAsia"/>
      <w:sz w:val="18"/>
      <w:szCs w:val="18"/>
    </w:rPr>
  </w:style>
  <w:style w:type="character" w:customStyle="1" w:styleId="Char0">
    <w:name w:val="批注框文本 Char"/>
    <w:basedOn w:val="a0"/>
    <w:link w:val="a4"/>
    <w:uiPriority w:val="99"/>
    <w:semiHidden/>
    <w:rPr>
      <w:rFonts w:asciiTheme="minorEastAsia" w:eastAsiaTheme="minorEastAsia"/>
      <w:sz w:val="18"/>
      <w:szCs w:val="18"/>
    </w:rPr>
  </w:style>
  <w:style w:type="paragraph" w:customStyle="1" w:styleId="Normal0">
    <w:name w:val="Normal0"/>
    <w:pPr>
      <w:spacing w:after="200" w:line="276" w:lineRule="auto"/>
    </w:pPr>
    <w:rPr>
      <w:sz w:val="22"/>
      <w:szCs w:val="22"/>
      <w:lang w:eastAsia="en-US"/>
    </w:rPr>
  </w:style>
  <w:style w:type="paragraph" w:customStyle="1" w:styleId="TOC1">
    <w:name w:val="TOC 标题1"/>
    <w:basedOn w:val="1"/>
    <w:next w:val="a"/>
    <w:uiPriority w:val="39"/>
    <w:unhideWhenUsed/>
    <w:pPr>
      <w:keepNext/>
      <w:keepLines/>
      <w:widowControl/>
      <w:numPr>
        <w:numId w:val="0"/>
      </w:numPr>
      <w:spacing w:before="480" w:after="0" w:line="276" w:lineRule="auto"/>
      <w:contextualSpacing w:val="0"/>
      <w:jc w:val="left"/>
      <w:outlineLvl w:val="9"/>
    </w:pPr>
    <w:rPr>
      <w:rFonts w:asciiTheme="majorHAnsi" w:eastAsiaTheme="majorEastAsia"/>
      <w:bCs/>
      <w:smallCaps w:val="0"/>
      <w:color w:val="365F91" w:themeColor="accent1" w:themeShade="BF"/>
      <w:spacing w:val="0"/>
      <w:sz w:val="28"/>
      <w:szCs w:val="28"/>
    </w:rPr>
  </w:style>
  <w:style w:type="paragraph" w:customStyle="1" w:styleId="Style3">
    <w:name w:val="_Style 3"/>
    <w:basedOn w:val="a"/>
    <w:pPr>
      <w:ind w:left="720"/>
      <w:contextualSpacing/>
    </w:pPr>
    <w:rPr>
      <w:rFonts w:ascii="Calibri" w:hAnsi="Calibri"/>
    </w:rPr>
  </w:style>
  <w:style w:type="paragraph" w:customStyle="1" w:styleId="13">
    <w:name w:val="正文缩进1"/>
    <w:basedOn w:val="a"/>
    <w:qFormat/>
    <w:pPr>
      <w:widowControl/>
      <w:snapToGrid w:val="0"/>
      <w:spacing w:before="120" w:after="120" w:line="440" w:lineRule="atLeast"/>
      <w:ind w:firstLine="567"/>
    </w:pPr>
    <w:rPr>
      <w:rFonts w:ascii="微软雅黑" w:eastAsia="微软雅黑" w:hAnsi="微软雅黑"/>
      <w:szCs w:val="28"/>
    </w:rPr>
  </w:style>
  <w:style w:type="paragraph" w:customStyle="1" w:styleId="TOC2">
    <w:name w:val="TOC 标题2"/>
    <w:basedOn w:val="1"/>
    <w:next w:val="a"/>
    <w:uiPriority w:val="39"/>
    <w:unhideWhenUsed/>
    <w:pPr>
      <w:keepNext/>
      <w:keepLines/>
      <w:widowControl/>
      <w:numPr>
        <w:numId w:val="0"/>
      </w:numPr>
      <w:spacing w:before="480" w:after="0" w:line="276" w:lineRule="auto"/>
      <w:contextualSpacing w:val="0"/>
      <w:jc w:val="left"/>
      <w:outlineLvl w:val="9"/>
    </w:pPr>
    <w:rPr>
      <w:rFonts w:asciiTheme="majorHAnsi" w:eastAsiaTheme="majorEastAsia"/>
      <w:bCs/>
      <w:smallCaps w:val="0"/>
      <w:color w:val="365F91" w:themeColor="accent1" w:themeShade="BF"/>
      <w:spacing w:val="0"/>
      <w:sz w:val="28"/>
      <w:szCs w:val="28"/>
    </w:rPr>
  </w:style>
  <w:style w:type="character" w:customStyle="1" w:styleId="Char">
    <w:name w:val="批注文字 Char"/>
    <w:link w:val="a3"/>
    <w:uiPriority w:val="99"/>
    <w:rsid w:val="00240A50"/>
    <w:rPr>
      <w:rFonts w:cstheme="majorBidi"/>
      <w:kern w:val="2"/>
      <w:sz w:val="24"/>
      <w:szCs w:val="24"/>
    </w:rPr>
  </w:style>
  <w:style w:type="paragraph" w:styleId="ac">
    <w:name w:val="List Paragraph"/>
    <w:basedOn w:val="a"/>
    <w:uiPriority w:val="99"/>
    <w:unhideWhenUsed/>
    <w:rsid w:val="00CC6E0F"/>
    <w:pPr>
      <w:ind w:firstLineChars="200" w:firstLine="420"/>
    </w:pPr>
  </w:style>
  <w:style w:type="paragraph" w:styleId="TOC">
    <w:name w:val="TOC Heading"/>
    <w:basedOn w:val="1"/>
    <w:next w:val="a"/>
    <w:uiPriority w:val="39"/>
    <w:semiHidden/>
    <w:unhideWhenUsed/>
    <w:qFormat/>
    <w:rsid w:val="00A51BB1"/>
    <w:pPr>
      <w:keepNext/>
      <w:keepLines/>
      <w:widowControl/>
      <w:numPr>
        <w:numId w:val="0"/>
      </w:numPr>
      <w:tabs>
        <w:tab w:val="clear" w:pos="1069"/>
      </w:tabs>
      <w:spacing w:before="480" w:after="0" w:line="276" w:lineRule="auto"/>
      <w:contextualSpacing w:val="0"/>
      <w:jc w:val="left"/>
      <w:outlineLvl w:val="9"/>
    </w:pPr>
    <w:rPr>
      <w:rFonts w:asciiTheme="majorHAnsi" w:eastAsiaTheme="majorEastAsia"/>
      <w:bCs/>
      <w:smallCaps w:val="0"/>
      <w:color w:val="365F91" w:themeColor="accent1" w:themeShade="BF"/>
      <w:spacing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hyperlink" Target="http://www.safe.gov.cn/wps/portal/sy/zcfg" TargetMode="Externa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www.safe.gov.cn/wps/portal/sy/zcf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0BDD8A9-62F5-4BA9-BE19-6FAFB5459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1461</TotalTime>
  <Pages>112</Pages>
  <Words>5634</Words>
  <Characters>32116</Characters>
  <Application>Microsoft Office Word</Application>
  <DocSecurity>0</DocSecurity>
  <Lines>267</Lines>
  <Paragraphs>75</Paragraphs>
  <ScaleCrop>false</ScaleCrop>
  <Company>久其</Company>
  <LinksUpToDate>false</LinksUpToDate>
  <CharactersWithSpaces>37675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徐博</dc:creator>
  <cp:lastModifiedBy>徐博</cp:lastModifiedBy>
  <cp:revision>23</cp:revision>
  <cp:lastPrinted>2017-09-15T03:51:00Z</cp:lastPrinted>
  <dcterms:created xsi:type="dcterms:W3CDTF">2017-09-25T12:59:00Z</dcterms:created>
  <dcterms:modified xsi:type="dcterms:W3CDTF">2017-09-27T15:13:00Z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